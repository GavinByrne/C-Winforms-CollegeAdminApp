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pde7xv6uj07d" w:colFirst="0" w:colLast="0" w:displacedByCustomXml="next"/>
    <w:bookmarkEnd w:id="0" w:displacedByCustomXml="next"/>
    <w:sdt>
      <w:sdtPr>
        <w:id w:val="-799374346"/>
        <w:docPartObj>
          <w:docPartGallery w:val="Cover Pages"/>
          <w:docPartUnique/>
        </w:docPartObj>
      </w:sdtPr>
      <w:sdtEndPr>
        <w:rPr>
          <w:b/>
          <w:bCs/>
          <w:color w:val="FFFFFF" w:themeColor="background1"/>
          <w:spacing w:val="15"/>
          <w:lang w:bidi="en-US"/>
        </w:rPr>
      </w:sdtEndPr>
      <w:sdtContent>
        <w:p w14:paraId="26B2FB6F" w14:textId="77777777" w:rsidR="00FF3185" w:rsidRDefault="00FF3185"/>
        <w:p w14:paraId="3B64A4B8" w14:textId="77777777" w:rsidR="00F97686" w:rsidRDefault="00F97686">
          <w:r>
            <w:rPr>
              <w:noProof/>
              <w:lang w:val="en-GB" w:eastAsia="en-GB"/>
            </w:rPr>
            <mc:AlternateContent>
              <mc:Choice Requires="wps">
                <w:drawing>
                  <wp:inline distT="0" distB="0" distL="0" distR="0" wp14:anchorId="1C8C08EA" wp14:editId="433EBD1E">
                    <wp:extent cx="4686300" cy="6720840"/>
                    <wp:effectExtent l="0" t="0" r="0" b="0"/>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EB930" w14:textId="77777777" w:rsidR="00A65036" w:rsidRDefault="000A27FF">
                                <w:pPr>
                                  <w:pStyle w:val="NoSpacing"/>
                                  <w:spacing w:before="40" w:after="560" w:line="216" w:lineRule="auto"/>
                                  <w:rPr>
                                    <w:color w:val="DF2E28" w:themeColor="accent1"/>
                                    <w:sz w:val="72"/>
                                    <w:szCs w:val="72"/>
                                  </w:rPr>
                                </w:pPr>
                                <w:sdt>
                                  <w:sdtPr>
                                    <w:rPr>
                                      <w:color w:val="DF2E28" w:themeColor="accent1"/>
                                      <w:sz w:val="72"/>
                                      <w:szCs w:val="72"/>
                                    </w:rPr>
                                    <w:alias w:val="Title"/>
                                    <w:tag w:val=""/>
                                    <w:id w:val="-609346746"/>
                                    <w:dataBinding w:prefixMappings="xmlns:ns0='http://purl.org/dc/elements/1.1/' xmlns:ns1='http://schemas.openxmlformats.org/package/2006/metadata/core-properties' " w:xpath="/ns1:coreProperties[1]/ns0:title[1]" w:storeItemID="{6C3C8BC8-F283-45AE-878A-BAB7291924A1}"/>
                                    <w:text/>
                                  </w:sdtPr>
                                  <w:sdtEndPr/>
                                  <w:sdtContent>
                                    <w:r w:rsidR="00A65036">
                                      <w:rPr>
                                        <w:color w:val="DF2E28" w:themeColor="accent1"/>
                                        <w:sz w:val="72"/>
                                        <w:szCs w:val="72"/>
                                      </w:rPr>
                                      <w:t>Grades Application</w:t>
                                    </w:r>
                                  </w:sdtContent>
                                </w:sdt>
                              </w:p>
                              <w:sdt>
                                <w:sdtPr>
                                  <w:rPr>
                                    <w:caps/>
                                    <w:color w:val="FF0000"/>
                                    <w:sz w:val="28"/>
                                    <w:szCs w:val="28"/>
                                  </w:rPr>
                                  <w:alias w:val="Subtitle"/>
                                  <w:tag w:val=""/>
                                  <w:id w:val="-1642726834"/>
                                  <w:dataBinding w:prefixMappings="xmlns:ns0='http://purl.org/dc/elements/1.1/' xmlns:ns1='http://schemas.openxmlformats.org/package/2006/metadata/core-properties' " w:xpath="/ns1:coreProperties[1]/ns0:subject[1]" w:storeItemID="{6C3C8BC8-F283-45AE-878A-BAB7291924A1}"/>
                                  <w:text/>
                                </w:sdtPr>
                                <w:sdtEndPr/>
                                <w:sdtContent>
                                  <w:p w14:paraId="3D731D49" w14:textId="77777777" w:rsidR="00A65036" w:rsidRPr="00BE021F" w:rsidRDefault="00A65036">
                                    <w:pPr>
                                      <w:pStyle w:val="NoSpacing"/>
                                      <w:spacing w:before="40" w:after="40"/>
                                      <w:rPr>
                                        <w:caps/>
                                        <w:color w:val="FF0000"/>
                                        <w:sz w:val="28"/>
                                        <w:szCs w:val="28"/>
                                      </w:rPr>
                                    </w:pPr>
                                    <w:r w:rsidRPr="00BE021F">
                                      <w:rPr>
                                        <w:caps/>
                                        <w:color w:val="FF0000"/>
                                        <w:sz w:val="28"/>
                                        <w:szCs w:val="28"/>
                                      </w:rPr>
                                      <w:t>TestIng Documentation</w:t>
                                    </w:r>
                                  </w:p>
                                </w:sdtContent>
                              </w:sdt>
                              <w:sdt>
                                <w:sdtPr>
                                  <w:rPr>
                                    <w:caps/>
                                    <w:color w:val="FF6565"/>
                                    <w:sz w:val="24"/>
                                    <w:szCs w:val="24"/>
                                  </w:rPr>
                                  <w:alias w:val="Author"/>
                                  <w:tag w:val=""/>
                                  <w:id w:val="-83846541"/>
                                  <w:dataBinding w:prefixMappings="xmlns:ns0='http://purl.org/dc/elements/1.1/' xmlns:ns1='http://schemas.openxmlformats.org/package/2006/metadata/core-properties' " w:xpath="/ns1:coreProperties[1]/ns0:creator[1]" w:storeItemID="{6C3C8BC8-F283-45AE-878A-BAB7291924A1}"/>
                                  <w:text/>
                                </w:sdtPr>
                                <w:sdtEndPr/>
                                <w:sdtContent>
                                  <w:p w14:paraId="043751DD" w14:textId="77777777" w:rsidR="00A65036" w:rsidRPr="00BE021F" w:rsidRDefault="00A65036">
                                    <w:pPr>
                                      <w:pStyle w:val="NoSpacing"/>
                                      <w:spacing w:before="80" w:after="40"/>
                                      <w:rPr>
                                        <w:caps/>
                                        <w:color w:val="FF6565"/>
                                        <w:sz w:val="24"/>
                                        <w:szCs w:val="24"/>
                                      </w:rPr>
                                    </w:pPr>
                                    <w:r w:rsidRPr="00BE021F">
                                      <w:rPr>
                                        <w:caps/>
                                        <w:color w:val="FF6565"/>
                                        <w:sz w:val="24"/>
                                        <w:szCs w:val="24"/>
                                        <w:lang w:val="en-GB"/>
                                      </w:rPr>
                                      <w:t>Gavin Byrne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C8C08EA" id="_x0000_t202" coordsize="21600,21600" o:spt="202" path="m,l,21600r21600,l21600,xe">
                    <v:stroke joinstyle="miter"/>
                    <v:path gradientshapeok="t" o:connecttype="rect"/>
                  </v:shapetype>
                  <v:shape id="Text Box 131" o:spid="_x0000_s1026" type="#_x0000_t202" style="width:369pt;height:5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" filled="f" stroked="f" strokeweight=".5pt">
                    <v:textbox style="mso-fit-shape-to-text:t" inset="0,0,0,0">
                      <w:txbxContent>
                        <w:p w14:paraId="2ADEB930" w14:textId="77777777" w:rsidR="00A65036" w:rsidRDefault="000A27FF">
                          <w:pPr>
                            <w:pStyle w:val="NoSpacing"/>
                            <w:spacing w:before="40" w:after="560" w:line="216" w:lineRule="auto"/>
                            <w:rPr>
                              <w:color w:val="DF2E28" w:themeColor="accent1"/>
                              <w:sz w:val="72"/>
                              <w:szCs w:val="72"/>
                            </w:rPr>
                          </w:pPr>
                          <w:sdt>
                            <w:sdtPr>
                              <w:rPr>
                                <w:color w:val="DF2E28" w:themeColor="accent1"/>
                                <w:sz w:val="72"/>
                                <w:szCs w:val="72"/>
                              </w:rPr>
                              <w:alias w:val="Title"/>
                              <w:tag w:val=""/>
                              <w:id w:val="-609346746"/>
                              <w:dataBinding w:prefixMappings="xmlns:ns0='http://purl.org/dc/elements/1.1/' xmlns:ns1='http://schemas.openxmlformats.org/package/2006/metadata/core-properties' " w:xpath="/ns1:coreProperties[1]/ns0:title[1]" w:storeItemID="{6C3C8BC8-F283-45AE-878A-BAB7291924A1}"/>
                              <w:text/>
                            </w:sdtPr>
                            <w:sdtEndPr/>
                            <w:sdtContent>
                              <w:r w:rsidR="00A65036">
                                <w:rPr>
                                  <w:color w:val="DF2E28" w:themeColor="accent1"/>
                                  <w:sz w:val="72"/>
                                  <w:szCs w:val="72"/>
                                </w:rPr>
                                <w:t>Grades Application</w:t>
                              </w:r>
                            </w:sdtContent>
                          </w:sdt>
                        </w:p>
                        <w:sdt>
                          <w:sdtPr>
                            <w:rPr>
                              <w:caps/>
                              <w:color w:val="FF0000"/>
                              <w:sz w:val="28"/>
                              <w:szCs w:val="28"/>
                            </w:rPr>
                            <w:alias w:val="Subtitle"/>
                            <w:tag w:val=""/>
                            <w:id w:val="-1642726834"/>
                            <w:dataBinding w:prefixMappings="xmlns:ns0='http://purl.org/dc/elements/1.1/' xmlns:ns1='http://schemas.openxmlformats.org/package/2006/metadata/core-properties' " w:xpath="/ns1:coreProperties[1]/ns0:subject[1]" w:storeItemID="{6C3C8BC8-F283-45AE-878A-BAB7291924A1}"/>
                            <w:text/>
                          </w:sdtPr>
                          <w:sdtEndPr/>
                          <w:sdtContent>
                            <w:p w14:paraId="3D731D49" w14:textId="77777777" w:rsidR="00A65036" w:rsidRPr="00BE021F" w:rsidRDefault="00A65036">
                              <w:pPr>
                                <w:pStyle w:val="NoSpacing"/>
                                <w:spacing w:before="40" w:after="40"/>
                                <w:rPr>
                                  <w:caps/>
                                  <w:color w:val="FF0000"/>
                                  <w:sz w:val="28"/>
                                  <w:szCs w:val="28"/>
                                </w:rPr>
                              </w:pPr>
                              <w:r w:rsidRPr="00BE021F">
                                <w:rPr>
                                  <w:caps/>
                                  <w:color w:val="FF0000"/>
                                  <w:sz w:val="28"/>
                                  <w:szCs w:val="28"/>
                                </w:rPr>
                                <w:t>TestIng Documentation</w:t>
                              </w:r>
                            </w:p>
                          </w:sdtContent>
                        </w:sdt>
                        <w:sdt>
                          <w:sdtPr>
                            <w:rPr>
                              <w:caps/>
                              <w:color w:val="FF6565"/>
                              <w:sz w:val="24"/>
                              <w:szCs w:val="24"/>
                            </w:rPr>
                            <w:alias w:val="Author"/>
                            <w:tag w:val=""/>
                            <w:id w:val="-83846541"/>
                            <w:dataBinding w:prefixMappings="xmlns:ns0='http://purl.org/dc/elements/1.1/' xmlns:ns1='http://schemas.openxmlformats.org/package/2006/metadata/core-properties' " w:xpath="/ns1:coreProperties[1]/ns0:creator[1]" w:storeItemID="{6C3C8BC8-F283-45AE-878A-BAB7291924A1}"/>
                            <w:text/>
                          </w:sdtPr>
                          <w:sdtEndPr/>
                          <w:sdtContent>
                            <w:p w14:paraId="043751DD" w14:textId="77777777" w:rsidR="00A65036" w:rsidRPr="00BE021F" w:rsidRDefault="00A65036">
                              <w:pPr>
                                <w:pStyle w:val="NoSpacing"/>
                                <w:spacing w:before="80" w:after="40"/>
                                <w:rPr>
                                  <w:caps/>
                                  <w:color w:val="FF6565"/>
                                  <w:sz w:val="24"/>
                                  <w:szCs w:val="24"/>
                                </w:rPr>
                              </w:pPr>
                              <w:r w:rsidRPr="00BE021F">
                                <w:rPr>
                                  <w:caps/>
                                  <w:color w:val="FF6565"/>
                                  <w:sz w:val="24"/>
                                  <w:szCs w:val="24"/>
                                  <w:lang w:val="en-GB"/>
                                </w:rPr>
                                <w:t>Gavin Byrne</w:t>
                              </w:r>
                            </w:p>
                          </w:sdtContent>
                        </w:sdt>
                      </w:txbxContent>
                    </v:textbox>
                    <w10:anchorlock/>
                  </v:shape>
                </w:pict>
              </mc:Fallback>
            </mc:AlternateContent>
          </w:r>
        </w:p>
        <w:p w14:paraId="1F10070E" w14:textId="77777777" w:rsidR="00F97686" w:rsidRDefault="00F97686"/>
        <w:p w14:paraId="44EB6041" w14:textId="77777777" w:rsidR="00F97686" w:rsidRDefault="00F97686">
          <w:bookmarkStart w:id="1" w:name="_GoBack"/>
          <w:bookmarkEnd w:id="1"/>
        </w:p>
        <w:p w14:paraId="14D871FC" w14:textId="77777777" w:rsidR="00F97686" w:rsidRDefault="00F97686"/>
        <w:p w14:paraId="4E999841" w14:textId="3263C983" w:rsidR="00D475D0" w:rsidRPr="007851D4" w:rsidRDefault="00353D56" w:rsidP="007851D4">
          <w:pPr>
            <w:rPr>
              <w:b/>
              <w:bCs/>
              <w:color w:val="FFFFFF" w:themeColor="background1"/>
              <w:spacing w:val="15"/>
              <w:lang w:bidi="en-US"/>
            </w:rPr>
          </w:pPr>
          <w:r>
            <w:rPr>
              <w:b/>
              <w:bCs/>
              <w:color w:val="FFFFFF" w:themeColor="background1"/>
              <w:spacing w:val="15"/>
              <w:lang w:bidi="en-US"/>
            </w:rPr>
            <w:br w:type="page"/>
          </w:r>
        </w:p>
      </w:sdtContent>
    </w:sdt>
    <w:bookmarkStart w:id="2" w:name="h.2rubmhp0fl2x" w:colFirst="0" w:colLast="0" w:displacedByCustomXml="next"/>
    <w:bookmarkEnd w:id="2" w:displacedByCustomXml="next"/>
    <w:bookmarkStart w:id="3" w:name="h.vydniszftb1n" w:colFirst="0" w:colLast="0" w:displacedByCustomXml="next"/>
    <w:bookmarkEnd w:id="3" w:displacedByCustomXml="next"/>
    <w:bookmarkStart w:id="4" w:name="h.6x0mbpf01eef" w:colFirst="0" w:colLast="0" w:displacedByCustomXml="next"/>
    <w:bookmarkEnd w:id="4" w:displacedByCustomXml="next"/>
    <w:sdt>
      <w:sdtPr>
        <w:rPr>
          <w:b w:val="0"/>
          <w:bCs w:val="0"/>
          <w:caps w:val="0"/>
          <w:color w:val="auto"/>
          <w:spacing w:val="0"/>
          <w:sz w:val="20"/>
          <w:szCs w:val="20"/>
          <w:lang w:bidi="ar-SA"/>
        </w:rPr>
        <w:id w:val="1135139313"/>
        <w:docPartObj>
          <w:docPartGallery w:val="Table of Contents"/>
          <w:docPartUnique/>
        </w:docPartObj>
      </w:sdtPr>
      <w:sdtEndPr>
        <w:rPr>
          <w:noProof/>
        </w:rPr>
      </w:sdtEndPr>
      <w:sdtContent>
        <w:p w14:paraId="7572C8EE" w14:textId="77777777" w:rsidR="00B73ABF" w:rsidRDefault="00B73ABF" w:rsidP="009F0697">
          <w:pPr>
            <w:pStyle w:val="TOCHeading"/>
            <w:pBdr>
              <w:top w:val="single" w:sz="24" w:space="1" w:color="DF2E28" w:themeColor="accent1"/>
            </w:pBdr>
          </w:pPr>
          <w:r>
            <w:t>Contents</w:t>
          </w:r>
        </w:p>
        <w:p w14:paraId="4F935210" w14:textId="77777777" w:rsidR="001425C1" w:rsidRDefault="00B73ABF">
          <w:pPr>
            <w:pStyle w:val="TOC1"/>
            <w:tabs>
              <w:tab w:val="right" w:leader="dot" w:pos="9820"/>
            </w:tabs>
            <w:rPr>
              <w:noProof/>
              <w:sz w:val="22"/>
              <w:szCs w:val="22"/>
              <w:lang w:val="en-GB" w:eastAsia="en-GB"/>
            </w:rPr>
          </w:pPr>
          <w:r>
            <w:fldChar w:fldCharType="begin"/>
          </w:r>
          <w:r>
            <w:instrText xml:space="preserve"> TOC \o "1-3" \h \z \u </w:instrText>
          </w:r>
          <w:r>
            <w:fldChar w:fldCharType="separate"/>
          </w:r>
          <w:hyperlink w:anchor="_Toc450311791" w:history="1">
            <w:r w:rsidR="001425C1" w:rsidRPr="00CE4480">
              <w:rPr>
                <w:rStyle w:val="Hyperlink"/>
                <w:noProof/>
              </w:rPr>
              <w:t>Introduction</w:t>
            </w:r>
            <w:r w:rsidR="001425C1">
              <w:rPr>
                <w:noProof/>
                <w:webHidden/>
              </w:rPr>
              <w:tab/>
            </w:r>
            <w:r w:rsidR="001425C1">
              <w:rPr>
                <w:noProof/>
                <w:webHidden/>
              </w:rPr>
              <w:fldChar w:fldCharType="begin"/>
            </w:r>
            <w:r w:rsidR="001425C1">
              <w:rPr>
                <w:noProof/>
                <w:webHidden/>
              </w:rPr>
              <w:instrText xml:space="preserve"> PAGEREF _Toc450311791 \h </w:instrText>
            </w:r>
            <w:r w:rsidR="001425C1">
              <w:rPr>
                <w:noProof/>
                <w:webHidden/>
              </w:rPr>
            </w:r>
            <w:r w:rsidR="001425C1">
              <w:rPr>
                <w:noProof/>
                <w:webHidden/>
              </w:rPr>
              <w:fldChar w:fldCharType="separate"/>
            </w:r>
            <w:r w:rsidR="001425C1">
              <w:rPr>
                <w:noProof/>
                <w:webHidden/>
              </w:rPr>
              <w:t>2</w:t>
            </w:r>
            <w:r w:rsidR="001425C1">
              <w:rPr>
                <w:noProof/>
                <w:webHidden/>
              </w:rPr>
              <w:fldChar w:fldCharType="end"/>
            </w:r>
          </w:hyperlink>
        </w:p>
        <w:p w14:paraId="61C0168A" w14:textId="77777777" w:rsidR="001425C1" w:rsidRDefault="000A27FF">
          <w:pPr>
            <w:pStyle w:val="TOC1"/>
            <w:tabs>
              <w:tab w:val="right" w:leader="dot" w:pos="9820"/>
            </w:tabs>
            <w:rPr>
              <w:noProof/>
              <w:sz w:val="22"/>
              <w:szCs w:val="22"/>
              <w:lang w:val="en-GB" w:eastAsia="en-GB"/>
            </w:rPr>
          </w:pPr>
          <w:hyperlink w:anchor="_Toc450311792" w:history="1">
            <w:r w:rsidR="001425C1" w:rsidRPr="00CE4480">
              <w:rPr>
                <w:rStyle w:val="Hyperlink"/>
                <w:noProof/>
              </w:rPr>
              <w:t>Research</w:t>
            </w:r>
            <w:r w:rsidR="001425C1">
              <w:rPr>
                <w:noProof/>
                <w:webHidden/>
              </w:rPr>
              <w:tab/>
            </w:r>
            <w:r w:rsidR="001425C1">
              <w:rPr>
                <w:noProof/>
                <w:webHidden/>
              </w:rPr>
              <w:fldChar w:fldCharType="begin"/>
            </w:r>
            <w:r w:rsidR="001425C1">
              <w:rPr>
                <w:noProof/>
                <w:webHidden/>
              </w:rPr>
              <w:instrText xml:space="preserve"> PAGEREF _Toc450311792 \h </w:instrText>
            </w:r>
            <w:r w:rsidR="001425C1">
              <w:rPr>
                <w:noProof/>
                <w:webHidden/>
              </w:rPr>
            </w:r>
            <w:r w:rsidR="001425C1">
              <w:rPr>
                <w:noProof/>
                <w:webHidden/>
              </w:rPr>
              <w:fldChar w:fldCharType="separate"/>
            </w:r>
            <w:r w:rsidR="001425C1">
              <w:rPr>
                <w:noProof/>
                <w:webHidden/>
              </w:rPr>
              <w:t>3</w:t>
            </w:r>
            <w:r w:rsidR="001425C1">
              <w:rPr>
                <w:noProof/>
                <w:webHidden/>
              </w:rPr>
              <w:fldChar w:fldCharType="end"/>
            </w:r>
          </w:hyperlink>
        </w:p>
        <w:p w14:paraId="212D8719" w14:textId="77777777" w:rsidR="001425C1" w:rsidRDefault="000A27FF">
          <w:pPr>
            <w:pStyle w:val="TOC1"/>
            <w:tabs>
              <w:tab w:val="right" w:leader="dot" w:pos="9820"/>
            </w:tabs>
            <w:rPr>
              <w:noProof/>
              <w:sz w:val="22"/>
              <w:szCs w:val="22"/>
              <w:lang w:val="en-GB" w:eastAsia="en-GB"/>
            </w:rPr>
          </w:pPr>
          <w:hyperlink w:anchor="_Toc450311793" w:history="1">
            <w:r w:rsidR="001425C1" w:rsidRPr="00CE4480">
              <w:rPr>
                <w:rStyle w:val="Hyperlink"/>
                <w:noProof/>
              </w:rPr>
              <w:t>Testing Method</w:t>
            </w:r>
            <w:r w:rsidR="001425C1">
              <w:rPr>
                <w:noProof/>
                <w:webHidden/>
              </w:rPr>
              <w:tab/>
            </w:r>
            <w:r w:rsidR="001425C1">
              <w:rPr>
                <w:noProof/>
                <w:webHidden/>
              </w:rPr>
              <w:fldChar w:fldCharType="begin"/>
            </w:r>
            <w:r w:rsidR="001425C1">
              <w:rPr>
                <w:noProof/>
                <w:webHidden/>
              </w:rPr>
              <w:instrText xml:space="preserve"> PAGEREF _Toc450311793 \h </w:instrText>
            </w:r>
            <w:r w:rsidR="001425C1">
              <w:rPr>
                <w:noProof/>
                <w:webHidden/>
              </w:rPr>
            </w:r>
            <w:r w:rsidR="001425C1">
              <w:rPr>
                <w:noProof/>
                <w:webHidden/>
              </w:rPr>
              <w:fldChar w:fldCharType="separate"/>
            </w:r>
            <w:r w:rsidR="001425C1">
              <w:rPr>
                <w:noProof/>
                <w:webHidden/>
              </w:rPr>
              <w:t>4</w:t>
            </w:r>
            <w:r w:rsidR="001425C1">
              <w:rPr>
                <w:noProof/>
                <w:webHidden/>
              </w:rPr>
              <w:fldChar w:fldCharType="end"/>
            </w:r>
          </w:hyperlink>
        </w:p>
        <w:p w14:paraId="6AA49130" w14:textId="77777777" w:rsidR="001425C1" w:rsidRDefault="000A27FF">
          <w:pPr>
            <w:pStyle w:val="TOC1"/>
            <w:tabs>
              <w:tab w:val="right" w:leader="dot" w:pos="9820"/>
            </w:tabs>
            <w:rPr>
              <w:noProof/>
              <w:sz w:val="22"/>
              <w:szCs w:val="22"/>
              <w:lang w:val="en-GB" w:eastAsia="en-GB"/>
            </w:rPr>
          </w:pPr>
          <w:hyperlink w:anchor="_Toc450311794" w:history="1">
            <w:r w:rsidR="001425C1" w:rsidRPr="00CE4480">
              <w:rPr>
                <w:rStyle w:val="Hyperlink"/>
                <w:noProof/>
              </w:rPr>
              <w:t>Testing – Student</w:t>
            </w:r>
            <w:r w:rsidR="001425C1">
              <w:rPr>
                <w:noProof/>
                <w:webHidden/>
              </w:rPr>
              <w:tab/>
            </w:r>
            <w:r w:rsidR="001425C1">
              <w:rPr>
                <w:noProof/>
                <w:webHidden/>
              </w:rPr>
              <w:fldChar w:fldCharType="begin"/>
            </w:r>
            <w:r w:rsidR="001425C1">
              <w:rPr>
                <w:noProof/>
                <w:webHidden/>
              </w:rPr>
              <w:instrText xml:space="preserve"> PAGEREF _Toc450311794 \h </w:instrText>
            </w:r>
            <w:r w:rsidR="001425C1">
              <w:rPr>
                <w:noProof/>
                <w:webHidden/>
              </w:rPr>
            </w:r>
            <w:r w:rsidR="001425C1">
              <w:rPr>
                <w:noProof/>
                <w:webHidden/>
              </w:rPr>
              <w:fldChar w:fldCharType="separate"/>
            </w:r>
            <w:r w:rsidR="001425C1">
              <w:rPr>
                <w:noProof/>
                <w:webHidden/>
              </w:rPr>
              <w:t>5</w:t>
            </w:r>
            <w:r w:rsidR="001425C1">
              <w:rPr>
                <w:noProof/>
                <w:webHidden/>
              </w:rPr>
              <w:fldChar w:fldCharType="end"/>
            </w:r>
          </w:hyperlink>
        </w:p>
        <w:p w14:paraId="4662C6BD" w14:textId="77777777" w:rsidR="001425C1" w:rsidRDefault="000A27FF">
          <w:pPr>
            <w:pStyle w:val="TOC2"/>
            <w:tabs>
              <w:tab w:val="right" w:leader="dot" w:pos="9820"/>
            </w:tabs>
            <w:rPr>
              <w:noProof/>
              <w:sz w:val="22"/>
              <w:szCs w:val="22"/>
              <w:lang w:val="en-GB" w:eastAsia="en-GB"/>
            </w:rPr>
          </w:pPr>
          <w:hyperlink w:anchor="_Toc450311795" w:history="1">
            <w:r w:rsidR="001425C1" w:rsidRPr="00CE4480">
              <w:rPr>
                <w:rStyle w:val="Hyperlink"/>
                <w:noProof/>
              </w:rPr>
              <w:t>Test Cases – Student</w:t>
            </w:r>
            <w:r w:rsidR="001425C1">
              <w:rPr>
                <w:noProof/>
                <w:webHidden/>
              </w:rPr>
              <w:tab/>
            </w:r>
            <w:r w:rsidR="001425C1">
              <w:rPr>
                <w:noProof/>
                <w:webHidden/>
              </w:rPr>
              <w:fldChar w:fldCharType="begin"/>
            </w:r>
            <w:r w:rsidR="001425C1">
              <w:rPr>
                <w:noProof/>
                <w:webHidden/>
              </w:rPr>
              <w:instrText xml:space="preserve"> PAGEREF _Toc450311795 \h </w:instrText>
            </w:r>
            <w:r w:rsidR="001425C1">
              <w:rPr>
                <w:noProof/>
                <w:webHidden/>
              </w:rPr>
            </w:r>
            <w:r w:rsidR="001425C1">
              <w:rPr>
                <w:noProof/>
                <w:webHidden/>
              </w:rPr>
              <w:fldChar w:fldCharType="separate"/>
            </w:r>
            <w:r w:rsidR="001425C1">
              <w:rPr>
                <w:noProof/>
                <w:webHidden/>
              </w:rPr>
              <w:t>5</w:t>
            </w:r>
            <w:r w:rsidR="001425C1">
              <w:rPr>
                <w:noProof/>
                <w:webHidden/>
              </w:rPr>
              <w:fldChar w:fldCharType="end"/>
            </w:r>
          </w:hyperlink>
        </w:p>
        <w:p w14:paraId="566F1481" w14:textId="77777777" w:rsidR="001425C1" w:rsidRDefault="000A27FF">
          <w:pPr>
            <w:pStyle w:val="TOC2"/>
            <w:tabs>
              <w:tab w:val="right" w:leader="dot" w:pos="9820"/>
            </w:tabs>
            <w:rPr>
              <w:noProof/>
              <w:sz w:val="22"/>
              <w:szCs w:val="22"/>
              <w:lang w:val="en-GB" w:eastAsia="en-GB"/>
            </w:rPr>
          </w:pPr>
          <w:hyperlink w:anchor="_Toc450311796" w:history="1">
            <w:r w:rsidR="001425C1" w:rsidRPr="00CE4480">
              <w:rPr>
                <w:rStyle w:val="Hyperlink"/>
                <w:noProof/>
              </w:rPr>
              <w:t>Test Log – Student</w:t>
            </w:r>
            <w:r w:rsidR="001425C1">
              <w:rPr>
                <w:noProof/>
                <w:webHidden/>
              </w:rPr>
              <w:tab/>
            </w:r>
            <w:r w:rsidR="001425C1">
              <w:rPr>
                <w:noProof/>
                <w:webHidden/>
              </w:rPr>
              <w:fldChar w:fldCharType="begin"/>
            </w:r>
            <w:r w:rsidR="001425C1">
              <w:rPr>
                <w:noProof/>
                <w:webHidden/>
              </w:rPr>
              <w:instrText xml:space="preserve"> PAGEREF _Toc450311796 \h </w:instrText>
            </w:r>
            <w:r w:rsidR="001425C1">
              <w:rPr>
                <w:noProof/>
                <w:webHidden/>
              </w:rPr>
            </w:r>
            <w:r w:rsidR="001425C1">
              <w:rPr>
                <w:noProof/>
                <w:webHidden/>
              </w:rPr>
              <w:fldChar w:fldCharType="separate"/>
            </w:r>
            <w:r w:rsidR="001425C1">
              <w:rPr>
                <w:noProof/>
                <w:webHidden/>
              </w:rPr>
              <w:t>6</w:t>
            </w:r>
            <w:r w:rsidR="001425C1">
              <w:rPr>
                <w:noProof/>
                <w:webHidden/>
              </w:rPr>
              <w:fldChar w:fldCharType="end"/>
            </w:r>
          </w:hyperlink>
        </w:p>
        <w:p w14:paraId="7E727C84" w14:textId="77777777" w:rsidR="001425C1" w:rsidRDefault="000A27FF">
          <w:pPr>
            <w:pStyle w:val="TOC2"/>
            <w:tabs>
              <w:tab w:val="right" w:leader="dot" w:pos="9820"/>
            </w:tabs>
            <w:rPr>
              <w:noProof/>
              <w:sz w:val="22"/>
              <w:szCs w:val="22"/>
              <w:lang w:val="en-GB" w:eastAsia="en-GB"/>
            </w:rPr>
          </w:pPr>
          <w:hyperlink w:anchor="_Toc450311797" w:history="1">
            <w:r w:rsidR="001425C1" w:rsidRPr="00CE4480">
              <w:rPr>
                <w:rStyle w:val="Hyperlink"/>
                <w:noProof/>
              </w:rPr>
              <w:t>Issue Log – Student</w:t>
            </w:r>
            <w:r w:rsidR="001425C1">
              <w:rPr>
                <w:noProof/>
                <w:webHidden/>
              </w:rPr>
              <w:tab/>
            </w:r>
            <w:r w:rsidR="001425C1">
              <w:rPr>
                <w:noProof/>
                <w:webHidden/>
              </w:rPr>
              <w:fldChar w:fldCharType="begin"/>
            </w:r>
            <w:r w:rsidR="001425C1">
              <w:rPr>
                <w:noProof/>
                <w:webHidden/>
              </w:rPr>
              <w:instrText xml:space="preserve"> PAGEREF _Toc450311797 \h </w:instrText>
            </w:r>
            <w:r w:rsidR="001425C1">
              <w:rPr>
                <w:noProof/>
                <w:webHidden/>
              </w:rPr>
            </w:r>
            <w:r w:rsidR="001425C1">
              <w:rPr>
                <w:noProof/>
                <w:webHidden/>
              </w:rPr>
              <w:fldChar w:fldCharType="separate"/>
            </w:r>
            <w:r w:rsidR="001425C1">
              <w:rPr>
                <w:noProof/>
                <w:webHidden/>
              </w:rPr>
              <w:t>9</w:t>
            </w:r>
            <w:r w:rsidR="001425C1">
              <w:rPr>
                <w:noProof/>
                <w:webHidden/>
              </w:rPr>
              <w:fldChar w:fldCharType="end"/>
            </w:r>
          </w:hyperlink>
        </w:p>
        <w:p w14:paraId="091FC420" w14:textId="77777777" w:rsidR="001425C1" w:rsidRDefault="000A27FF">
          <w:pPr>
            <w:pStyle w:val="TOC1"/>
            <w:tabs>
              <w:tab w:val="right" w:leader="dot" w:pos="9820"/>
            </w:tabs>
            <w:rPr>
              <w:noProof/>
              <w:sz w:val="22"/>
              <w:szCs w:val="22"/>
              <w:lang w:val="en-GB" w:eastAsia="en-GB"/>
            </w:rPr>
          </w:pPr>
          <w:hyperlink w:anchor="_Toc450311798" w:history="1">
            <w:r w:rsidR="001425C1" w:rsidRPr="00CE4480">
              <w:rPr>
                <w:rStyle w:val="Hyperlink"/>
                <w:noProof/>
              </w:rPr>
              <w:t>Testing – Lecturer</w:t>
            </w:r>
            <w:r w:rsidR="001425C1">
              <w:rPr>
                <w:noProof/>
                <w:webHidden/>
              </w:rPr>
              <w:tab/>
            </w:r>
            <w:r w:rsidR="001425C1">
              <w:rPr>
                <w:noProof/>
                <w:webHidden/>
              </w:rPr>
              <w:fldChar w:fldCharType="begin"/>
            </w:r>
            <w:r w:rsidR="001425C1">
              <w:rPr>
                <w:noProof/>
                <w:webHidden/>
              </w:rPr>
              <w:instrText xml:space="preserve"> PAGEREF _Toc450311798 \h </w:instrText>
            </w:r>
            <w:r w:rsidR="001425C1">
              <w:rPr>
                <w:noProof/>
                <w:webHidden/>
              </w:rPr>
            </w:r>
            <w:r w:rsidR="001425C1">
              <w:rPr>
                <w:noProof/>
                <w:webHidden/>
              </w:rPr>
              <w:fldChar w:fldCharType="separate"/>
            </w:r>
            <w:r w:rsidR="001425C1">
              <w:rPr>
                <w:noProof/>
                <w:webHidden/>
              </w:rPr>
              <w:t>10</w:t>
            </w:r>
            <w:r w:rsidR="001425C1">
              <w:rPr>
                <w:noProof/>
                <w:webHidden/>
              </w:rPr>
              <w:fldChar w:fldCharType="end"/>
            </w:r>
          </w:hyperlink>
        </w:p>
        <w:p w14:paraId="22B3AFF5" w14:textId="77777777" w:rsidR="001425C1" w:rsidRDefault="000A27FF">
          <w:pPr>
            <w:pStyle w:val="TOC2"/>
            <w:tabs>
              <w:tab w:val="right" w:leader="dot" w:pos="9820"/>
            </w:tabs>
            <w:rPr>
              <w:noProof/>
              <w:sz w:val="22"/>
              <w:szCs w:val="22"/>
              <w:lang w:val="en-GB" w:eastAsia="en-GB"/>
            </w:rPr>
          </w:pPr>
          <w:hyperlink w:anchor="_Toc450311799" w:history="1">
            <w:r w:rsidR="001425C1" w:rsidRPr="00CE4480">
              <w:rPr>
                <w:rStyle w:val="Hyperlink"/>
                <w:noProof/>
              </w:rPr>
              <w:t>Test Cases - Lecturer</w:t>
            </w:r>
            <w:r w:rsidR="001425C1">
              <w:rPr>
                <w:noProof/>
                <w:webHidden/>
              </w:rPr>
              <w:tab/>
            </w:r>
            <w:r w:rsidR="001425C1">
              <w:rPr>
                <w:noProof/>
                <w:webHidden/>
              </w:rPr>
              <w:fldChar w:fldCharType="begin"/>
            </w:r>
            <w:r w:rsidR="001425C1">
              <w:rPr>
                <w:noProof/>
                <w:webHidden/>
              </w:rPr>
              <w:instrText xml:space="preserve"> PAGEREF _Toc450311799 \h </w:instrText>
            </w:r>
            <w:r w:rsidR="001425C1">
              <w:rPr>
                <w:noProof/>
                <w:webHidden/>
              </w:rPr>
            </w:r>
            <w:r w:rsidR="001425C1">
              <w:rPr>
                <w:noProof/>
                <w:webHidden/>
              </w:rPr>
              <w:fldChar w:fldCharType="separate"/>
            </w:r>
            <w:r w:rsidR="001425C1">
              <w:rPr>
                <w:noProof/>
                <w:webHidden/>
              </w:rPr>
              <w:t>10</w:t>
            </w:r>
            <w:r w:rsidR="001425C1">
              <w:rPr>
                <w:noProof/>
                <w:webHidden/>
              </w:rPr>
              <w:fldChar w:fldCharType="end"/>
            </w:r>
          </w:hyperlink>
        </w:p>
        <w:p w14:paraId="6272038C" w14:textId="77777777" w:rsidR="001425C1" w:rsidRDefault="000A27FF">
          <w:pPr>
            <w:pStyle w:val="TOC2"/>
            <w:tabs>
              <w:tab w:val="right" w:leader="dot" w:pos="9820"/>
            </w:tabs>
            <w:rPr>
              <w:noProof/>
              <w:sz w:val="22"/>
              <w:szCs w:val="22"/>
              <w:lang w:val="en-GB" w:eastAsia="en-GB"/>
            </w:rPr>
          </w:pPr>
          <w:hyperlink w:anchor="_Toc450311800" w:history="1">
            <w:r w:rsidR="001425C1" w:rsidRPr="00CE4480">
              <w:rPr>
                <w:rStyle w:val="Hyperlink"/>
                <w:noProof/>
              </w:rPr>
              <w:t>Test Log - Lecturer</w:t>
            </w:r>
            <w:r w:rsidR="001425C1">
              <w:rPr>
                <w:noProof/>
                <w:webHidden/>
              </w:rPr>
              <w:tab/>
            </w:r>
            <w:r w:rsidR="001425C1">
              <w:rPr>
                <w:noProof/>
                <w:webHidden/>
              </w:rPr>
              <w:fldChar w:fldCharType="begin"/>
            </w:r>
            <w:r w:rsidR="001425C1">
              <w:rPr>
                <w:noProof/>
                <w:webHidden/>
              </w:rPr>
              <w:instrText xml:space="preserve"> PAGEREF _Toc450311800 \h </w:instrText>
            </w:r>
            <w:r w:rsidR="001425C1">
              <w:rPr>
                <w:noProof/>
                <w:webHidden/>
              </w:rPr>
            </w:r>
            <w:r w:rsidR="001425C1">
              <w:rPr>
                <w:noProof/>
                <w:webHidden/>
              </w:rPr>
              <w:fldChar w:fldCharType="separate"/>
            </w:r>
            <w:r w:rsidR="001425C1">
              <w:rPr>
                <w:noProof/>
                <w:webHidden/>
              </w:rPr>
              <w:t>11</w:t>
            </w:r>
            <w:r w:rsidR="001425C1">
              <w:rPr>
                <w:noProof/>
                <w:webHidden/>
              </w:rPr>
              <w:fldChar w:fldCharType="end"/>
            </w:r>
          </w:hyperlink>
        </w:p>
        <w:p w14:paraId="4AFEFEE1" w14:textId="77777777" w:rsidR="001425C1" w:rsidRDefault="000A27FF">
          <w:pPr>
            <w:pStyle w:val="TOC2"/>
            <w:tabs>
              <w:tab w:val="right" w:leader="dot" w:pos="9820"/>
            </w:tabs>
            <w:rPr>
              <w:noProof/>
              <w:sz w:val="22"/>
              <w:szCs w:val="22"/>
              <w:lang w:val="en-GB" w:eastAsia="en-GB"/>
            </w:rPr>
          </w:pPr>
          <w:hyperlink w:anchor="_Toc450311801" w:history="1">
            <w:r w:rsidR="001425C1" w:rsidRPr="00CE4480">
              <w:rPr>
                <w:rStyle w:val="Hyperlink"/>
                <w:noProof/>
              </w:rPr>
              <w:t>Issue Log - Lecturer</w:t>
            </w:r>
            <w:r w:rsidR="001425C1">
              <w:rPr>
                <w:noProof/>
                <w:webHidden/>
              </w:rPr>
              <w:tab/>
            </w:r>
            <w:r w:rsidR="001425C1">
              <w:rPr>
                <w:noProof/>
                <w:webHidden/>
              </w:rPr>
              <w:fldChar w:fldCharType="begin"/>
            </w:r>
            <w:r w:rsidR="001425C1">
              <w:rPr>
                <w:noProof/>
                <w:webHidden/>
              </w:rPr>
              <w:instrText xml:space="preserve"> PAGEREF _Toc450311801 \h </w:instrText>
            </w:r>
            <w:r w:rsidR="001425C1">
              <w:rPr>
                <w:noProof/>
                <w:webHidden/>
              </w:rPr>
            </w:r>
            <w:r w:rsidR="001425C1">
              <w:rPr>
                <w:noProof/>
                <w:webHidden/>
              </w:rPr>
              <w:fldChar w:fldCharType="separate"/>
            </w:r>
            <w:r w:rsidR="001425C1">
              <w:rPr>
                <w:noProof/>
                <w:webHidden/>
              </w:rPr>
              <w:t>16</w:t>
            </w:r>
            <w:r w:rsidR="001425C1">
              <w:rPr>
                <w:noProof/>
                <w:webHidden/>
              </w:rPr>
              <w:fldChar w:fldCharType="end"/>
            </w:r>
          </w:hyperlink>
        </w:p>
        <w:p w14:paraId="3384E298" w14:textId="77777777" w:rsidR="001425C1" w:rsidRDefault="000A27FF">
          <w:pPr>
            <w:pStyle w:val="TOC1"/>
            <w:tabs>
              <w:tab w:val="right" w:leader="dot" w:pos="9820"/>
            </w:tabs>
            <w:rPr>
              <w:noProof/>
              <w:sz w:val="22"/>
              <w:szCs w:val="22"/>
              <w:lang w:val="en-GB" w:eastAsia="en-GB"/>
            </w:rPr>
          </w:pPr>
          <w:hyperlink w:anchor="_Toc450311802" w:history="1">
            <w:r w:rsidR="001425C1" w:rsidRPr="00CE4480">
              <w:rPr>
                <w:rStyle w:val="Hyperlink"/>
                <w:noProof/>
              </w:rPr>
              <w:t>Testing – Grades</w:t>
            </w:r>
            <w:r w:rsidR="001425C1">
              <w:rPr>
                <w:noProof/>
                <w:webHidden/>
              </w:rPr>
              <w:tab/>
            </w:r>
            <w:r w:rsidR="001425C1">
              <w:rPr>
                <w:noProof/>
                <w:webHidden/>
              </w:rPr>
              <w:fldChar w:fldCharType="begin"/>
            </w:r>
            <w:r w:rsidR="001425C1">
              <w:rPr>
                <w:noProof/>
                <w:webHidden/>
              </w:rPr>
              <w:instrText xml:space="preserve"> PAGEREF _Toc450311802 \h </w:instrText>
            </w:r>
            <w:r w:rsidR="001425C1">
              <w:rPr>
                <w:noProof/>
                <w:webHidden/>
              </w:rPr>
            </w:r>
            <w:r w:rsidR="001425C1">
              <w:rPr>
                <w:noProof/>
                <w:webHidden/>
              </w:rPr>
              <w:fldChar w:fldCharType="separate"/>
            </w:r>
            <w:r w:rsidR="001425C1">
              <w:rPr>
                <w:noProof/>
                <w:webHidden/>
              </w:rPr>
              <w:t>17</w:t>
            </w:r>
            <w:r w:rsidR="001425C1">
              <w:rPr>
                <w:noProof/>
                <w:webHidden/>
              </w:rPr>
              <w:fldChar w:fldCharType="end"/>
            </w:r>
          </w:hyperlink>
        </w:p>
        <w:p w14:paraId="0BF5A76E" w14:textId="77777777" w:rsidR="001425C1" w:rsidRDefault="000A27FF">
          <w:pPr>
            <w:pStyle w:val="TOC2"/>
            <w:tabs>
              <w:tab w:val="right" w:leader="dot" w:pos="9820"/>
            </w:tabs>
            <w:rPr>
              <w:noProof/>
              <w:sz w:val="22"/>
              <w:szCs w:val="22"/>
              <w:lang w:val="en-GB" w:eastAsia="en-GB"/>
            </w:rPr>
          </w:pPr>
          <w:hyperlink w:anchor="_Toc450311803" w:history="1">
            <w:r w:rsidR="001425C1" w:rsidRPr="00CE4480">
              <w:rPr>
                <w:rStyle w:val="Hyperlink"/>
                <w:noProof/>
              </w:rPr>
              <w:t>Test Cases - Grades</w:t>
            </w:r>
            <w:r w:rsidR="001425C1">
              <w:rPr>
                <w:noProof/>
                <w:webHidden/>
              </w:rPr>
              <w:tab/>
            </w:r>
            <w:r w:rsidR="001425C1">
              <w:rPr>
                <w:noProof/>
                <w:webHidden/>
              </w:rPr>
              <w:fldChar w:fldCharType="begin"/>
            </w:r>
            <w:r w:rsidR="001425C1">
              <w:rPr>
                <w:noProof/>
                <w:webHidden/>
              </w:rPr>
              <w:instrText xml:space="preserve"> PAGEREF _Toc450311803 \h </w:instrText>
            </w:r>
            <w:r w:rsidR="001425C1">
              <w:rPr>
                <w:noProof/>
                <w:webHidden/>
              </w:rPr>
            </w:r>
            <w:r w:rsidR="001425C1">
              <w:rPr>
                <w:noProof/>
                <w:webHidden/>
              </w:rPr>
              <w:fldChar w:fldCharType="separate"/>
            </w:r>
            <w:r w:rsidR="001425C1">
              <w:rPr>
                <w:noProof/>
                <w:webHidden/>
              </w:rPr>
              <w:t>17</w:t>
            </w:r>
            <w:r w:rsidR="001425C1">
              <w:rPr>
                <w:noProof/>
                <w:webHidden/>
              </w:rPr>
              <w:fldChar w:fldCharType="end"/>
            </w:r>
          </w:hyperlink>
        </w:p>
        <w:p w14:paraId="6A24E201" w14:textId="77777777" w:rsidR="001425C1" w:rsidRDefault="000A27FF">
          <w:pPr>
            <w:pStyle w:val="TOC2"/>
            <w:tabs>
              <w:tab w:val="right" w:leader="dot" w:pos="9820"/>
            </w:tabs>
            <w:rPr>
              <w:noProof/>
              <w:sz w:val="22"/>
              <w:szCs w:val="22"/>
              <w:lang w:val="en-GB" w:eastAsia="en-GB"/>
            </w:rPr>
          </w:pPr>
          <w:hyperlink w:anchor="_Toc450311804" w:history="1">
            <w:r w:rsidR="001425C1" w:rsidRPr="00CE4480">
              <w:rPr>
                <w:rStyle w:val="Hyperlink"/>
                <w:noProof/>
              </w:rPr>
              <w:t>Test Log - Grades</w:t>
            </w:r>
            <w:r w:rsidR="001425C1">
              <w:rPr>
                <w:noProof/>
                <w:webHidden/>
              </w:rPr>
              <w:tab/>
            </w:r>
            <w:r w:rsidR="001425C1">
              <w:rPr>
                <w:noProof/>
                <w:webHidden/>
              </w:rPr>
              <w:fldChar w:fldCharType="begin"/>
            </w:r>
            <w:r w:rsidR="001425C1">
              <w:rPr>
                <w:noProof/>
                <w:webHidden/>
              </w:rPr>
              <w:instrText xml:space="preserve"> PAGEREF _Toc450311804 \h </w:instrText>
            </w:r>
            <w:r w:rsidR="001425C1">
              <w:rPr>
                <w:noProof/>
                <w:webHidden/>
              </w:rPr>
            </w:r>
            <w:r w:rsidR="001425C1">
              <w:rPr>
                <w:noProof/>
                <w:webHidden/>
              </w:rPr>
              <w:fldChar w:fldCharType="separate"/>
            </w:r>
            <w:r w:rsidR="001425C1">
              <w:rPr>
                <w:noProof/>
                <w:webHidden/>
              </w:rPr>
              <w:t>18</w:t>
            </w:r>
            <w:r w:rsidR="001425C1">
              <w:rPr>
                <w:noProof/>
                <w:webHidden/>
              </w:rPr>
              <w:fldChar w:fldCharType="end"/>
            </w:r>
          </w:hyperlink>
        </w:p>
        <w:p w14:paraId="23FF1F4D" w14:textId="77777777" w:rsidR="001425C1" w:rsidRDefault="000A27FF">
          <w:pPr>
            <w:pStyle w:val="TOC2"/>
            <w:tabs>
              <w:tab w:val="right" w:leader="dot" w:pos="9820"/>
            </w:tabs>
            <w:rPr>
              <w:noProof/>
              <w:sz w:val="22"/>
              <w:szCs w:val="22"/>
              <w:lang w:val="en-GB" w:eastAsia="en-GB"/>
            </w:rPr>
          </w:pPr>
          <w:hyperlink w:anchor="_Toc450311805" w:history="1">
            <w:r w:rsidR="001425C1" w:rsidRPr="00CE4480">
              <w:rPr>
                <w:rStyle w:val="Hyperlink"/>
                <w:noProof/>
              </w:rPr>
              <w:t>Issue Log - Grades</w:t>
            </w:r>
            <w:r w:rsidR="001425C1">
              <w:rPr>
                <w:noProof/>
                <w:webHidden/>
              </w:rPr>
              <w:tab/>
            </w:r>
            <w:r w:rsidR="001425C1">
              <w:rPr>
                <w:noProof/>
                <w:webHidden/>
              </w:rPr>
              <w:fldChar w:fldCharType="begin"/>
            </w:r>
            <w:r w:rsidR="001425C1">
              <w:rPr>
                <w:noProof/>
                <w:webHidden/>
              </w:rPr>
              <w:instrText xml:space="preserve"> PAGEREF _Toc450311805 \h </w:instrText>
            </w:r>
            <w:r w:rsidR="001425C1">
              <w:rPr>
                <w:noProof/>
                <w:webHidden/>
              </w:rPr>
            </w:r>
            <w:r w:rsidR="001425C1">
              <w:rPr>
                <w:noProof/>
                <w:webHidden/>
              </w:rPr>
              <w:fldChar w:fldCharType="separate"/>
            </w:r>
            <w:r w:rsidR="001425C1">
              <w:rPr>
                <w:noProof/>
                <w:webHidden/>
              </w:rPr>
              <w:t>20</w:t>
            </w:r>
            <w:r w:rsidR="001425C1">
              <w:rPr>
                <w:noProof/>
                <w:webHidden/>
              </w:rPr>
              <w:fldChar w:fldCharType="end"/>
            </w:r>
          </w:hyperlink>
        </w:p>
        <w:p w14:paraId="0D6085C6" w14:textId="77777777" w:rsidR="001425C1" w:rsidRDefault="000A27FF">
          <w:pPr>
            <w:pStyle w:val="TOC1"/>
            <w:tabs>
              <w:tab w:val="right" w:leader="dot" w:pos="9820"/>
            </w:tabs>
            <w:rPr>
              <w:noProof/>
              <w:sz w:val="22"/>
              <w:szCs w:val="22"/>
              <w:lang w:val="en-GB" w:eastAsia="en-GB"/>
            </w:rPr>
          </w:pPr>
          <w:hyperlink w:anchor="_Toc450311806" w:history="1">
            <w:r w:rsidR="001425C1" w:rsidRPr="00CE4480">
              <w:rPr>
                <w:rStyle w:val="Hyperlink"/>
                <w:noProof/>
              </w:rPr>
              <w:t>Testing – Reports</w:t>
            </w:r>
            <w:r w:rsidR="001425C1">
              <w:rPr>
                <w:noProof/>
                <w:webHidden/>
              </w:rPr>
              <w:tab/>
            </w:r>
            <w:r w:rsidR="001425C1">
              <w:rPr>
                <w:noProof/>
                <w:webHidden/>
              </w:rPr>
              <w:fldChar w:fldCharType="begin"/>
            </w:r>
            <w:r w:rsidR="001425C1">
              <w:rPr>
                <w:noProof/>
                <w:webHidden/>
              </w:rPr>
              <w:instrText xml:space="preserve"> PAGEREF _Toc450311806 \h </w:instrText>
            </w:r>
            <w:r w:rsidR="001425C1">
              <w:rPr>
                <w:noProof/>
                <w:webHidden/>
              </w:rPr>
            </w:r>
            <w:r w:rsidR="001425C1">
              <w:rPr>
                <w:noProof/>
                <w:webHidden/>
              </w:rPr>
              <w:fldChar w:fldCharType="separate"/>
            </w:r>
            <w:r w:rsidR="001425C1">
              <w:rPr>
                <w:noProof/>
                <w:webHidden/>
              </w:rPr>
              <w:t>21</w:t>
            </w:r>
            <w:r w:rsidR="001425C1">
              <w:rPr>
                <w:noProof/>
                <w:webHidden/>
              </w:rPr>
              <w:fldChar w:fldCharType="end"/>
            </w:r>
          </w:hyperlink>
        </w:p>
        <w:p w14:paraId="4AF8A444" w14:textId="77777777" w:rsidR="001425C1" w:rsidRDefault="000A27FF">
          <w:pPr>
            <w:pStyle w:val="TOC2"/>
            <w:tabs>
              <w:tab w:val="right" w:leader="dot" w:pos="9820"/>
            </w:tabs>
            <w:rPr>
              <w:noProof/>
              <w:sz w:val="22"/>
              <w:szCs w:val="22"/>
              <w:lang w:val="en-GB" w:eastAsia="en-GB"/>
            </w:rPr>
          </w:pPr>
          <w:hyperlink w:anchor="_Toc450311807" w:history="1">
            <w:r w:rsidR="001425C1" w:rsidRPr="00CE4480">
              <w:rPr>
                <w:rStyle w:val="Hyperlink"/>
                <w:noProof/>
              </w:rPr>
              <w:t>Test Cases - Reports</w:t>
            </w:r>
            <w:r w:rsidR="001425C1">
              <w:rPr>
                <w:noProof/>
                <w:webHidden/>
              </w:rPr>
              <w:tab/>
            </w:r>
            <w:r w:rsidR="001425C1">
              <w:rPr>
                <w:noProof/>
                <w:webHidden/>
              </w:rPr>
              <w:fldChar w:fldCharType="begin"/>
            </w:r>
            <w:r w:rsidR="001425C1">
              <w:rPr>
                <w:noProof/>
                <w:webHidden/>
              </w:rPr>
              <w:instrText xml:space="preserve"> PAGEREF _Toc450311807 \h </w:instrText>
            </w:r>
            <w:r w:rsidR="001425C1">
              <w:rPr>
                <w:noProof/>
                <w:webHidden/>
              </w:rPr>
            </w:r>
            <w:r w:rsidR="001425C1">
              <w:rPr>
                <w:noProof/>
                <w:webHidden/>
              </w:rPr>
              <w:fldChar w:fldCharType="separate"/>
            </w:r>
            <w:r w:rsidR="001425C1">
              <w:rPr>
                <w:noProof/>
                <w:webHidden/>
              </w:rPr>
              <w:t>21</w:t>
            </w:r>
            <w:r w:rsidR="001425C1">
              <w:rPr>
                <w:noProof/>
                <w:webHidden/>
              </w:rPr>
              <w:fldChar w:fldCharType="end"/>
            </w:r>
          </w:hyperlink>
        </w:p>
        <w:p w14:paraId="3FC2AC67" w14:textId="77777777" w:rsidR="001425C1" w:rsidRDefault="000A27FF">
          <w:pPr>
            <w:pStyle w:val="TOC2"/>
            <w:tabs>
              <w:tab w:val="right" w:leader="dot" w:pos="9820"/>
            </w:tabs>
            <w:rPr>
              <w:noProof/>
              <w:sz w:val="22"/>
              <w:szCs w:val="22"/>
              <w:lang w:val="en-GB" w:eastAsia="en-GB"/>
            </w:rPr>
          </w:pPr>
          <w:hyperlink w:anchor="_Toc450311808" w:history="1">
            <w:r w:rsidR="001425C1" w:rsidRPr="00CE4480">
              <w:rPr>
                <w:rStyle w:val="Hyperlink"/>
                <w:noProof/>
              </w:rPr>
              <w:t>Test Log - Reports</w:t>
            </w:r>
            <w:r w:rsidR="001425C1">
              <w:rPr>
                <w:noProof/>
                <w:webHidden/>
              </w:rPr>
              <w:tab/>
            </w:r>
            <w:r w:rsidR="001425C1">
              <w:rPr>
                <w:noProof/>
                <w:webHidden/>
              </w:rPr>
              <w:fldChar w:fldCharType="begin"/>
            </w:r>
            <w:r w:rsidR="001425C1">
              <w:rPr>
                <w:noProof/>
                <w:webHidden/>
              </w:rPr>
              <w:instrText xml:space="preserve"> PAGEREF _Toc450311808 \h </w:instrText>
            </w:r>
            <w:r w:rsidR="001425C1">
              <w:rPr>
                <w:noProof/>
                <w:webHidden/>
              </w:rPr>
            </w:r>
            <w:r w:rsidR="001425C1">
              <w:rPr>
                <w:noProof/>
                <w:webHidden/>
              </w:rPr>
              <w:fldChar w:fldCharType="separate"/>
            </w:r>
            <w:r w:rsidR="001425C1">
              <w:rPr>
                <w:noProof/>
                <w:webHidden/>
              </w:rPr>
              <w:t>22</w:t>
            </w:r>
            <w:r w:rsidR="001425C1">
              <w:rPr>
                <w:noProof/>
                <w:webHidden/>
              </w:rPr>
              <w:fldChar w:fldCharType="end"/>
            </w:r>
          </w:hyperlink>
        </w:p>
        <w:p w14:paraId="2A5CD43F" w14:textId="77777777" w:rsidR="001425C1" w:rsidRDefault="000A27FF">
          <w:pPr>
            <w:pStyle w:val="TOC2"/>
            <w:tabs>
              <w:tab w:val="right" w:leader="dot" w:pos="9820"/>
            </w:tabs>
            <w:rPr>
              <w:noProof/>
              <w:sz w:val="22"/>
              <w:szCs w:val="22"/>
              <w:lang w:val="en-GB" w:eastAsia="en-GB"/>
            </w:rPr>
          </w:pPr>
          <w:hyperlink w:anchor="_Toc450311809" w:history="1">
            <w:r w:rsidR="001425C1" w:rsidRPr="00CE4480">
              <w:rPr>
                <w:rStyle w:val="Hyperlink"/>
                <w:noProof/>
              </w:rPr>
              <w:t>Issue Log - Reports</w:t>
            </w:r>
            <w:r w:rsidR="001425C1">
              <w:rPr>
                <w:noProof/>
                <w:webHidden/>
              </w:rPr>
              <w:tab/>
            </w:r>
            <w:r w:rsidR="001425C1">
              <w:rPr>
                <w:noProof/>
                <w:webHidden/>
              </w:rPr>
              <w:fldChar w:fldCharType="begin"/>
            </w:r>
            <w:r w:rsidR="001425C1">
              <w:rPr>
                <w:noProof/>
                <w:webHidden/>
              </w:rPr>
              <w:instrText xml:space="preserve"> PAGEREF _Toc450311809 \h </w:instrText>
            </w:r>
            <w:r w:rsidR="001425C1">
              <w:rPr>
                <w:noProof/>
                <w:webHidden/>
              </w:rPr>
            </w:r>
            <w:r w:rsidR="001425C1">
              <w:rPr>
                <w:noProof/>
                <w:webHidden/>
              </w:rPr>
              <w:fldChar w:fldCharType="separate"/>
            </w:r>
            <w:r w:rsidR="001425C1">
              <w:rPr>
                <w:noProof/>
                <w:webHidden/>
              </w:rPr>
              <w:t>24</w:t>
            </w:r>
            <w:r w:rsidR="001425C1">
              <w:rPr>
                <w:noProof/>
                <w:webHidden/>
              </w:rPr>
              <w:fldChar w:fldCharType="end"/>
            </w:r>
          </w:hyperlink>
        </w:p>
        <w:p w14:paraId="46472CC8" w14:textId="77777777" w:rsidR="001425C1" w:rsidRDefault="000A27FF">
          <w:pPr>
            <w:pStyle w:val="TOC1"/>
            <w:tabs>
              <w:tab w:val="right" w:leader="dot" w:pos="9820"/>
            </w:tabs>
            <w:rPr>
              <w:noProof/>
              <w:sz w:val="22"/>
              <w:szCs w:val="22"/>
              <w:lang w:val="en-GB" w:eastAsia="en-GB"/>
            </w:rPr>
          </w:pPr>
          <w:hyperlink w:anchor="_Toc450311810" w:history="1">
            <w:r w:rsidR="001425C1" w:rsidRPr="00CE4480">
              <w:rPr>
                <w:rStyle w:val="Hyperlink"/>
                <w:noProof/>
              </w:rPr>
              <w:t>Summary</w:t>
            </w:r>
            <w:r w:rsidR="001425C1">
              <w:rPr>
                <w:noProof/>
                <w:webHidden/>
              </w:rPr>
              <w:tab/>
            </w:r>
            <w:r w:rsidR="001425C1">
              <w:rPr>
                <w:noProof/>
                <w:webHidden/>
              </w:rPr>
              <w:fldChar w:fldCharType="begin"/>
            </w:r>
            <w:r w:rsidR="001425C1">
              <w:rPr>
                <w:noProof/>
                <w:webHidden/>
              </w:rPr>
              <w:instrText xml:space="preserve"> PAGEREF _Toc450311810 \h </w:instrText>
            </w:r>
            <w:r w:rsidR="001425C1">
              <w:rPr>
                <w:noProof/>
                <w:webHidden/>
              </w:rPr>
            </w:r>
            <w:r w:rsidR="001425C1">
              <w:rPr>
                <w:noProof/>
                <w:webHidden/>
              </w:rPr>
              <w:fldChar w:fldCharType="separate"/>
            </w:r>
            <w:r w:rsidR="001425C1">
              <w:rPr>
                <w:noProof/>
                <w:webHidden/>
              </w:rPr>
              <w:t>25</w:t>
            </w:r>
            <w:r w:rsidR="001425C1">
              <w:rPr>
                <w:noProof/>
                <w:webHidden/>
              </w:rPr>
              <w:fldChar w:fldCharType="end"/>
            </w:r>
          </w:hyperlink>
        </w:p>
        <w:p w14:paraId="338DE1D4" w14:textId="77777777" w:rsidR="001425C1" w:rsidRDefault="000A27FF">
          <w:pPr>
            <w:pStyle w:val="TOC1"/>
            <w:tabs>
              <w:tab w:val="right" w:leader="dot" w:pos="9820"/>
            </w:tabs>
            <w:rPr>
              <w:noProof/>
              <w:sz w:val="22"/>
              <w:szCs w:val="22"/>
              <w:lang w:val="en-GB" w:eastAsia="en-GB"/>
            </w:rPr>
          </w:pPr>
          <w:hyperlink w:anchor="_Toc450311811" w:history="1">
            <w:r w:rsidR="001425C1" w:rsidRPr="00CE4480">
              <w:rPr>
                <w:rStyle w:val="Hyperlink"/>
                <w:noProof/>
              </w:rPr>
              <w:t>Conclusion</w:t>
            </w:r>
            <w:r w:rsidR="001425C1">
              <w:rPr>
                <w:noProof/>
                <w:webHidden/>
              </w:rPr>
              <w:tab/>
            </w:r>
            <w:r w:rsidR="001425C1">
              <w:rPr>
                <w:noProof/>
                <w:webHidden/>
              </w:rPr>
              <w:fldChar w:fldCharType="begin"/>
            </w:r>
            <w:r w:rsidR="001425C1">
              <w:rPr>
                <w:noProof/>
                <w:webHidden/>
              </w:rPr>
              <w:instrText xml:space="preserve"> PAGEREF _Toc450311811 \h </w:instrText>
            </w:r>
            <w:r w:rsidR="001425C1">
              <w:rPr>
                <w:noProof/>
                <w:webHidden/>
              </w:rPr>
            </w:r>
            <w:r w:rsidR="001425C1">
              <w:rPr>
                <w:noProof/>
                <w:webHidden/>
              </w:rPr>
              <w:fldChar w:fldCharType="separate"/>
            </w:r>
            <w:r w:rsidR="001425C1">
              <w:rPr>
                <w:noProof/>
                <w:webHidden/>
              </w:rPr>
              <w:t>26</w:t>
            </w:r>
            <w:r w:rsidR="001425C1">
              <w:rPr>
                <w:noProof/>
                <w:webHidden/>
              </w:rPr>
              <w:fldChar w:fldCharType="end"/>
            </w:r>
          </w:hyperlink>
        </w:p>
        <w:p w14:paraId="651D4E71" w14:textId="77777777" w:rsidR="00B73ABF" w:rsidRDefault="00B73ABF">
          <w:pPr>
            <w:rPr>
              <w:noProof/>
            </w:rPr>
          </w:pPr>
          <w:r>
            <w:rPr>
              <w:b/>
              <w:bCs/>
              <w:noProof/>
            </w:rPr>
            <w:fldChar w:fldCharType="end"/>
          </w:r>
        </w:p>
      </w:sdtContent>
    </w:sdt>
    <w:p w14:paraId="30572962" w14:textId="77777777" w:rsidR="007851D4" w:rsidRDefault="007851D4">
      <w:pPr>
        <w:rPr>
          <w:noProof/>
        </w:rPr>
      </w:pPr>
    </w:p>
    <w:p w14:paraId="1ADB5066" w14:textId="77777777" w:rsidR="007851D4" w:rsidRDefault="007851D4">
      <w:pPr>
        <w:rPr>
          <w:noProof/>
        </w:rPr>
      </w:pPr>
    </w:p>
    <w:p w14:paraId="6AA80A94" w14:textId="77777777" w:rsidR="007851D4" w:rsidRDefault="007851D4">
      <w:pPr>
        <w:rPr>
          <w:noProof/>
        </w:rPr>
      </w:pPr>
    </w:p>
    <w:p w14:paraId="4BAAD271" w14:textId="77777777" w:rsidR="007851D4" w:rsidRDefault="007851D4">
      <w:pPr>
        <w:rPr>
          <w:noProof/>
        </w:rPr>
      </w:pPr>
    </w:p>
    <w:p w14:paraId="73580A7F" w14:textId="77777777" w:rsidR="00FF3185" w:rsidRDefault="00FF3185">
      <w:pPr>
        <w:rPr>
          <w:noProof/>
        </w:rPr>
      </w:pPr>
    </w:p>
    <w:p w14:paraId="139794FD" w14:textId="77777777" w:rsidR="00A00DFF" w:rsidRDefault="00A00DFF" w:rsidP="00A00DFF">
      <w:pPr>
        <w:pStyle w:val="Heading1"/>
      </w:pPr>
      <w:bookmarkStart w:id="5" w:name="_Toc450311791"/>
      <w:r>
        <w:t>Introduction</w:t>
      </w:r>
      <w:bookmarkEnd w:id="5"/>
    </w:p>
    <w:p w14:paraId="393B6249" w14:textId="77777777" w:rsidR="00A00DFF" w:rsidRDefault="000D12DC">
      <w:pPr>
        <w:rPr>
          <w:noProof/>
        </w:rPr>
      </w:pPr>
      <w:r>
        <w:rPr>
          <w:noProof/>
        </w:rPr>
        <w:t xml:space="preserve">The following document has been </w:t>
      </w:r>
      <w:r w:rsidR="00757CE8">
        <w:rPr>
          <w:noProof/>
        </w:rPr>
        <w:t>created to log the process of testing the Grades Application designed and developed by the author Gavin Byrne.</w:t>
      </w:r>
    </w:p>
    <w:p w14:paraId="36366316" w14:textId="77777777" w:rsidR="00757CE8" w:rsidRDefault="00757CE8">
      <w:pPr>
        <w:rPr>
          <w:noProof/>
        </w:rPr>
      </w:pPr>
      <w:r>
        <w:rPr>
          <w:noProof/>
        </w:rPr>
        <w:t>In order to effectively test said application the author was required to first resea</w:t>
      </w:r>
      <w:r w:rsidR="00C14266">
        <w:rPr>
          <w:noProof/>
        </w:rPr>
        <w:t xml:space="preserve">rch unit testing as a whole. This research would then be used </w:t>
      </w:r>
      <w:r>
        <w:rPr>
          <w:noProof/>
        </w:rPr>
        <w:t>to make a dete</w:t>
      </w:r>
      <w:r w:rsidR="00C14266">
        <w:rPr>
          <w:noProof/>
        </w:rPr>
        <w:t>rmination on the most efficient and effective way to test the grades application.</w:t>
      </w:r>
    </w:p>
    <w:p w14:paraId="5F84114A" w14:textId="77777777" w:rsidR="00C14266" w:rsidRDefault="00C14266">
      <w:pPr>
        <w:rPr>
          <w:noProof/>
        </w:rPr>
      </w:pPr>
      <w:r>
        <w:rPr>
          <w:noProof/>
        </w:rPr>
        <w:t xml:space="preserve">Once this determination is made the relevant test cases and logs will be compiled and added to this document. </w:t>
      </w:r>
    </w:p>
    <w:p w14:paraId="68983CF7" w14:textId="77777777" w:rsidR="00A65036" w:rsidRDefault="00A65036">
      <w:pPr>
        <w:rPr>
          <w:b/>
          <w:bCs/>
          <w:caps/>
          <w:color w:val="FFFFFF" w:themeColor="background1"/>
          <w:spacing w:val="15"/>
          <w:sz w:val="22"/>
          <w:szCs w:val="22"/>
        </w:rPr>
      </w:pPr>
      <w:bookmarkStart w:id="6" w:name="h.key98elxw3u5" w:colFirst="0" w:colLast="0"/>
      <w:bookmarkStart w:id="7" w:name="h.arolcxe0i15c" w:colFirst="0" w:colLast="0"/>
      <w:bookmarkEnd w:id="6"/>
      <w:bookmarkEnd w:id="7"/>
      <w:r>
        <w:br w:type="page"/>
      </w:r>
    </w:p>
    <w:p w14:paraId="3367BDF3" w14:textId="77777777" w:rsidR="00AB433D" w:rsidRDefault="00A00DFF" w:rsidP="00F24E96">
      <w:pPr>
        <w:pStyle w:val="Heading1"/>
      </w:pPr>
      <w:bookmarkStart w:id="8" w:name="_Toc450311792"/>
      <w:r>
        <w:lastRenderedPageBreak/>
        <w:t>Research</w:t>
      </w:r>
      <w:bookmarkEnd w:id="8"/>
    </w:p>
    <w:p w14:paraId="2DEEF489" w14:textId="77777777" w:rsidR="00C14266" w:rsidRDefault="00C14266" w:rsidP="00C14266">
      <w:r>
        <w:t>Unit t</w:t>
      </w:r>
      <w:r w:rsidRPr="00C14266">
        <w:t>esting is a level of testing where individual units/ components of a software are tested. The purpose is to validate that each unit of the software performs as designed.</w:t>
      </w:r>
    </w:p>
    <w:p w14:paraId="4327FCC4" w14:textId="77777777" w:rsidR="00C14266" w:rsidRDefault="00C14266" w:rsidP="00C14266">
      <w:r>
        <w:t>A unit is simply the smallest testable part of the application. In object oriented programing a unit would be a method</w:t>
      </w:r>
      <w:r w:rsidR="00C769BC">
        <w:t>.</w:t>
      </w:r>
    </w:p>
    <w:p w14:paraId="7018D29A" w14:textId="77777777" w:rsidR="00C769BC" w:rsidRDefault="00C769BC" w:rsidP="00C14266">
      <w:r>
        <w:t>In general unit testing is performed by the developer themselves. It is the first form of testing performed in the development lifecycle and uses predominantly the White Box Method.</w:t>
      </w:r>
    </w:p>
    <w:p w14:paraId="03545144" w14:textId="77777777" w:rsidR="00C769BC" w:rsidRPr="00C769BC" w:rsidRDefault="00C769BC" w:rsidP="00C14266">
      <w:pPr>
        <w:rPr>
          <w:u w:val="single"/>
        </w:rPr>
      </w:pPr>
      <w:r w:rsidRPr="00C769BC">
        <w:rPr>
          <w:u w:val="single"/>
        </w:rPr>
        <w:t>White Box testing is a method whereby the internal structure, design and implementation of the item being tested is known to the tester.</w:t>
      </w:r>
    </w:p>
    <w:p w14:paraId="54BE3FCB" w14:textId="77777777" w:rsidR="00C769BC" w:rsidRDefault="00C769BC" w:rsidP="00C14266">
      <w:r>
        <w:t>Therefore it makes sense for the developer to be the one to unit test applications or code they themselves have created.</w:t>
      </w:r>
    </w:p>
    <w:p w14:paraId="21A24164" w14:textId="77777777" w:rsidR="00C769BC" w:rsidRDefault="00181488" w:rsidP="00C14266">
      <w:r>
        <w:t>Unit testing can be automated or it can be done manually. The tester or developer will usually choose depending on the software being tested.</w:t>
      </w:r>
    </w:p>
    <w:p w14:paraId="68B3605C" w14:textId="77777777" w:rsidR="00181488" w:rsidRDefault="00181488" w:rsidP="00C14266">
      <w:r>
        <w:t>For example a mathematical or scientific based piece of software with many different formulas and algorithms built in to it would likely be suited to automated testing whereas a UI based software dependant on user input may be more suited to manual testing.</w:t>
      </w:r>
    </w:p>
    <w:p w14:paraId="44848AC1" w14:textId="77777777" w:rsidR="00181488" w:rsidRDefault="00A00F5B" w:rsidP="00C14266">
      <w:r>
        <w:t>Whichever</w:t>
      </w:r>
      <w:r w:rsidR="00181488">
        <w:t xml:space="preserve"> approach and metho</w:t>
      </w:r>
      <w:r>
        <w:t>do</w:t>
      </w:r>
      <w:r w:rsidR="00181488">
        <w:t xml:space="preserve">logy is ultimately settled on the fact remains that unit testing is a must </w:t>
      </w:r>
      <w:r>
        <w:t>in software development. The resultant test cases act as “help file” for future developers while any new case files ensure the software meets requirements.</w:t>
      </w:r>
    </w:p>
    <w:p w14:paraId="2BCBE615" w14:textId="77777777" w:rsidR="00FF3185" w:rsidRDefault="00FF3185" w:rsidP="00C14266"/>
    <w:p w14:paraId="4846708C" w14:textId="77777777" w:rsidR="00FF3185" w:rsidRDefault="00FF3185" w:rsidP="00C14266"/>
    <w:p w14:paraId="5158782F" w14:textId="77777777" w:rsidR="00FF3185" w:rsidRDefault="00FF3185" w:rsidP="00C14266"/>
    <w:p w14:paraId="4A078E4C" w14:textId="77777777" w:rsidR="00A65036" w:rsidRDefault="00A65036">
      <w:pPr>
        <w:rPr>
          <w:b/>
          <w:bCs/>
          <w:caps/>
          <w:color w:val="FFFFFF" w:themeColor="background1"/>
          <w:spacing w:val="15"/>
          <w:sz w:val="22"/>
          <w:szCs w:val="22"/>
        </w:rPr>
      </w:pPr>
      <w:r>
        <w:br w:type="page"/>
      </w:r>
    </w:p>
    <w:p w14:paraId="1EEAD0AE" w14:textId="77777777" w:rsidR="00A00F5B" w:rsidRDefault="007023A1" w:rsidP="00A00F5B">
      <w:pPr>
        <w:pStyle w:val="Heading1"/>
      </w:pPr>
      <w:bookmarkStart w:id="9" w:name="_Toc450311793"/>
      <w:r>
        <w:lastRenderedPageBreak/>
        <w:t>Testing Method</w:t>
      </w:r>
      <w:bookmarkEnd w:id="9"/>
    </w:p>
    <w:p w14:paraId="3154593C" w14:textId="77777777" w:rsidR="00A00F5B" w:rsidRDefault="007023A1" w:rsidP="00A00F5B">
      <w:r>
        <w:t>Due to the grades application being dependant almost solely on user input it will be tested manually.</w:t>
      </w:r>
    </w:p>
    <w:p w14:paraId="0BF02B37" w14:textId="77777777" w:rsidR="007023A1" w:rsidRDefault="007023A1" w:rsidP="00A00F5B">
      <w:r>
        <w:t>The application has four main sections (forms) that provide different functions. Therefore the test cases will be split and designed around each form individually.</w:t>
      </w:r>
    </w:p>
    <w:p w14:paraId="17B69D59" w14:textId="77777777" w:rsidR="00FF3185" w:rsidRDefault="00FF3185" w:rsidP="00A00F5B"/>
    <w:p w14:paraId="53BF13EE" w14:textId="77777777" w:rsidR="00FF3185" w:rsidRDefault="00FF3185" w:rsidP="00A00F5B"/>
    <w:p w14:paraId="646C7EEE" w14:textId="77777777" w:rsidR="00FF3185" w:rsidRDefault="00FF3185" w:rsidP="00A00F5B"/>
    <w:p w14:paraId="314E58C3" w14:textId="77777777" w:rsidR="00FF3185" w:rsidRDefault="00FF3185" w:rsidP="00A00F5B"/>
    <w:p w14:paraId="25B004B0" w14:textId="77777777" w:rsidR="00FF3185" w:rsidRDefault="00FF3185" w:rsidP="00A00F5B"/>
    <w:p w14:paraId="6CB0913A" w14:textId="77777777" w:rsidR="00FF3185" w:rsidRDefault="00FF3185" w:rsidP="00A00F5B"/>
    <w:p w14:paraId="4CC04E3D" w14:textId="77777777" w:rsidR="00FF3185" w:rsidRDefault="00FF3185" w:rsidP="00A00F5B"/>
    <w:p w14:paraId="088650DB" w14:textId="77777777" w:rsidR="00FF3185" w:rsidRDefault="00FF3185" w:rsidP="00A00F5B"/>
    <w:p w14:paraId="23D89B1B" w14:textId="77777777" w:rsidR="00FF3185" w:rsidRDefault="00FF3185" w:rsidP="00A00F5B"/>
    <w:p w14:paraId="47C32177" w14:textId="77777777" w:rsidR="00FF3185" w:rsidRDefault="00FF3185" w:rsidP="00A00F5B"/>
    <w:p w14:paraId="23E7B716" w14:textId="77777777" w:rsidR="00FF3185" w:rsidRDefault="00FF3185" w:rsidP="00A00F5B"/>
    <w:p w14:paraId="0B678D34" w14:textId="77777777" w:rsidR="00FF3185" w:rsidRDefault="00FF3185" w:rsidP="00A00F5B"/>
    <w:p w14:paraId="1EA0BEF0" w14:textId="77777777" w:rsidR="00FF3185" w:rsidRDefault="00FF3185" w:rsidP="00A00F5B"/>
    <w:p w14:paraId="17C9B5C3" w14:textId="77777777" w:rsidR="00FF3185" w:rsidRDefault="00FF3185" w:rsidP="00A00F5B"/>
    <w:p w14:paraId="304EB2A3" w14:textId="77777777" w:rsidR="00FF3185" w:rsidRDefault="00FF3185" w:rsidP="00A00F5B"/>
    <w:p w14:paraId="5627E4EA" w14:textId="77777777" w:rsidR="00FF3185" w:rsidRDefault="00FF3185" w:rsidP="00A00F5B"/>
    <w:p w14:paraId="5385CCB5" w14:textId="77777777" w:rsidR="00FF3185" w:rsidRDefault="00FF3185" w:rsidP="00A00F5B"/>
    <w:p w14:paraId="4F0B2494" w14:textId="77777777" w:rsidR="00FF3185" w:rsidRDefault="00FF3185" w:rsidP="00A00F5B"/>
    <w:p w14:paraId="79872006" w14:textId="77777777" w:rsidR="00FF3185" w:rsidRDefault="00FF3185" w:rsidP="00A00F5B"/>
    <w:p w14:paraId="4FE47359" w14:textId="77777777" w:rsidR="00FF3185" w:rsidRDefault="00FF3185" w:rsidP="00A00F5B"/>
    <w:p w14:paraId="0A2A1033" w14:textId="77777777" w:rsidR="00FF3185" w:rsidRDefault="00FF3185" w:rsidP="00A00F5B"/>
    <w:p w14:paraId="0ABC3977" w14:textId="77777777" w:rsidR="00D475D0" w:rsidRDefault="003246A5">
      <w:pPr>
        <w:pStyle w:val="Heading1"/>
      </w:pPr>
      <w:bookmarkStart w:id="10" w:name="h.ii3s9gx1r49y" w:colFirst="0" w:colLast="0"/>
      <w:bookmarkStart w:id="11" w:name="_Toc450311794"/>
      <w:bookmarkEnd w:id="10"/>
      <w:r>
        <w:lastRenderedPageBreak/>
        <w:t>Testing</w:t>
      </w:r>
      <w:r w:rsidR="007023A1">
        <w:t xml:space="preserve"> – Student</w:t>
      </w:r>
      <w:bookmarkEnd w:id="11"/>
      <w:r w:rsidR="007023A1">
        <w:t xml:space="preserve"> </w:t>
      </w:r>
    </w:p>
    <w:p w14:paraId="71F541E6" w14:textId="77777777" w:rsidR="003246A5" w:rsidRDefault="003246A5" w:rsidP="00DF1C28">
      <w:pPr>
        <w:pStyle w:val="Heading2"/>
      </w:pPr>
      <w:bookmarkStart w:id="12" w:name="h.xnrvapkgnp7a" w:colFirst="0" w:colLast="0"/>
      <w:bookmarkStart w:id="13" w:name="_Toc450311795"/>
      <w:bookmarkEnd w:id="12"/>
      <w:r>
        <w:t>Test Cases</w:t>
      </w:r>
      <w:r w:rsidR="007023A1">
        <w:t xml:space="preserve"> </w:t>
      </w:r>
      <w:r w:rsidR="00DF1C28">
        <w:t>–</w:t>
      </w:r>
      <w:r w:rsidR="007023A1">
        <w:t xml:space="preserve"> Student</w:t>
      </w:r>
      <w:bookmarkEnd w:id="13"/>
    </w:p>
    <w:p w14:paraId="68EE132E" w14:textId="77777777" w:rsidR="00DF1C28" w:rsidRPr="00DF1C28" w:rsidRDefault="00DF1C28" w:rsidP="00DF1C28">
      <w:pPr>
        <w:spacing w:before="0" w:after="0"/>
      </w:pPr>
    </w:p>
    <w:tbl>
      <w:tblPr>
        <w:tblStyle w:val="TableGrid"/>
        <w:tblW w:w="0" w:type="auto"/>
        <w:jc w:val="center"/>
        <w:tblLook w:val="04A0" w:firstRow="1" w:lastRow="0" w:firstColumn="1" w:lastColumn="0" w:noHBand="0" w:noVBand="1"/>
      </w:tblPr>
      <w:tblGrid>
        <w:gridCol w:w="857"/>
        <w:gridCol w:w="2195"/>
        <w:gridCol w:w="3067"/>
        <w:gridCol w:w="3927"/>
      </w:tblGrid>
      <w:tr w:rsidR="0097427D" w:rsidRPr="0097427D" w14:paraId="53BDD64F" w14:textId="77777777" w:rsidTr="00EB465F">
        <w:trPr>
          <w:trHeight w:val="315"/>
          <w:jc w:val="center"/>
        </w:trPr>
        <w:tc>
          <w:tcPr>
            <w:tcW w:w="859"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14:paraId="1062CB04" w14:textId="77777777" w:rsidR="0097427D" w:rsidRPr="001659A5" w:rsidRDefault="0097427D" w:rsidP="001659A5">
            <w:pPr>
              <w:jc w:val="center"/>
              <w:rPr>
                <w:b/>
                <w:bCs/>
                <w:sz w:val="16"/>
                <w:szCs w:val="16"/>
              </w:rPr>
            </w:pPr>
            <w:r w:rsidRPr="001659A5">
              <w:rPr>
                <w:b/>
                <w:bCs/>
                <w:sz w:val="16"/>
                <w:szCs w:val="16"/>
              </w:rPr>
              <w:t>Test Case</w:t>
            </w:r>
          </w:p>
        </w:tc>
        <w:tc>
          <w:tcPr>
            <w:tcW w:w="2202" w:type="dxa"/>
            <w:tcBorders>
              <w:top w:val="single" w:sz="12" w:space="0" w:color="auto"/>
              <w:bottom w:val="single" w:sz="12" w:space="0" w:color="auto"/>
            </w:tcBorders>
            <w:shd w:val="clear" w:color="auto" w:fill="D9D9D9" w:themeFill="background1" w:themeFillShade="D9"/>
            <w:noWrap/>
            <w:vAlign w:val="center"/>
            <w:hideMark/>
          </w:tcPr>
          <w:p w14:paraId="3913233B" w14:textId="77777777" w:rsidR="0097427D" w:rsidRPr="001659A5" w:rsidRDefault="0097427D" w:rsidP="001659A5">
            <w:pPr>
              <w:jc w:val="center"/>
              <w:rPr>
                <w:b/>
                <w:bCs/>
                <w:sz w:val="16"/>
                <w:szCs w:val="16"/>
              </w:rPr>
            </w:pPr>
            <w:r w:rsidRPr="001659A5">
              <w:rPr>
                <w:b/>
                <w:bCs/>
                <w:sz w:val="16"/>
                <w:szCs w:val="16"/>
              </w:rPr>
              <w:t>Purpose of Test Case</w:t>
            </w:r>
          </w:p>
        </w:tc>
        <w:tc>
          <w:tcPr>
            <w:tcW w:w="3078" w:type="dxa"/>
            <w:tcBorders>
              <w:top w:val="single" w:sz="12" w:space="0" w:color="auto"/>
              <w:bottom w:val="single" w:sz="12" w:space="0" w:color="auto"/>
            </w:tcBorders>
            <w:shd w:val="clear" w:color="auto" w:fill="D9D9D9" w:themeFill="background1" w:themeFillShade="D9"/>
            <w:noWrap/>
            <w:vAlign w:val="center"/>
            <w:hideMark/>
          </w:tcPr>
          <w:p w14:paraId="2E3B72EA" w14:textId="77777777" w:rsidR="0097427D" w:rsidRPr="001659A5" w:rsidRDefault="0097427D" w:rsidP="001659A5">
            <w:pPr>
              <w:jc w:val="center"/>
              <w:rPr>
                <w:b/>
                <w:bCs/>
                <w:sz w:val="16"/>
                <w:szCs w:val="16"/>
              </w:rPr>
            </w:pPr>
            <w:r w:rsidRPr="001659A5">
              <w:rPr>
                <w:b/>
                <w:bCs/>
                <w:sz w:val="16"/>
                <w:szCs w:val="16"/>
              </w:rPr>
              <w:t>Description</w:t>
            </w:r>
          </w:p>
        </w:tc>
        <w:tc>
          <w:tcPr>
            <w:tcW w:w="3941" w:type="dxa"/>
            <w:tcBorders>
              <w:top w:val="single" w:sz="12" w:space="0" w:color="auto"/>
              <w:bottom w:val="single" w:sz="12" w:space="0" w:color="auto"/>
              <w:right w:val="single" w:sz="12" w:space="0" w:color="auto"/>
            </w:tcBorders>
            <w:shd w:val="clear" w:color="auto" w:fill="D9D9D9" w:themeFill="background1" w:themeFillShade="D9"/>
            <w:noWrap/>
            <w:vAlign w:val="center"/>
            <w:hideMark/>
          </w:tcPr>
          <w:p w14:paraId="39B444BD" w14:textId="77777777" w:rsidR="0097427D" w:rsidRPr="001659A5" w:rsidRDefault="0097427D" w:rsidP="001659A5">
            <w:pPr>
              <w:jc w:val="center"/>
              <w:rPr>
                <w:b/>
                <w:bCs/>
                <w:sz w:val="16"/>
                <w:szCs w:val="16"/>
              </w:rPr>
            </w:pPr>
            <w:r w:rsidRPr="001659A5">
              <w:rPr>
                <w:b/>
                <w:bCs/>
                <w:sz w:val="16"/>
                <w:szCs w:val="16"/>
              </w:rPr>
              <w:t>Post Conditions</w:t>
            </w:r>
          </w:p>
        </w:tc>
      </w:tr>
      <w:tr w:rsidR="0097427D" w:rsidRPr="0097427D" w14:paraId="75AF403A" w14:textId="77777777" w:rsidTr="00EB465F">
        <w:trPr>
          <w:trHeight w:val="315"/>
          <w:jc w:val="center"/>
        </w:trPr>
        <w:tc>
          <w:tcPr>
            <w:tcW w:w="859" w:type="dxa"/>
            <w:tcBorders>
              <w:top w:val="single" w:sz="12" w:space="0" w:color="auto"/>
              <w:left w:val="single" w:sz="12" w:space="0" w:color="auto"/>
            </w:tcBorders>
            <w:noWrap/>
            <w:vAlign w:val="center"/>
            <w:hideMark/>
          </w:tcPr>
          <w:p w14:paraId="34D371C3" w14:textId="77777777" w:rsidR="0097427D" w:rsidRPr="001659A5" w:rsidRDefault="0097427D" w:rsidP="001659A5">
            <w:pPr>
              <w:jc w:val="center"/>
              <w:rPr>
                <w:sz w:val="16"/>
                <w:szCs w:val="16"/>
              </w:rPr>
            </w:pPr>
            <w:r w:rsidRPr="001659A5">
              <w:rPr>
                <w:sz w:val="16"/>
                <w:szCs w:val="16"/>
              </w:rPr>
              <w:t>1.1</w:t>
            </w:r>
          </w:p>
        </w:tc>
        <w:tc>
          <w:tcPr>
            <w:tcW w:w="2202" w:type="dxa"/>
            <w:tcBorders>
              <w:top w:val="single" w:sz="12" w:space="0" w:color="auto"/>
            </w:tcBorders>
            <w:noWrap/>
            <w:vAlign w:val="center"/>
            <w:hideMark/>
          </w:tcPr>
          <w:p w14:paraId="2EC0103F" w14:textId="77777777" w:rsidR="0097427D" w:rsidRPr="001659A5" w:rsidRDefault="0097427D" w:rsidP="001659A5">
            <w:pPr>
              <w:jc w:val="center"/>
              <w:rPr>
                <w:sz w:val="16"/>
                <w:szCs w:val="16"/>
              </w:rPr>
            </w:pPr>
            <w:r w:rsidRPr="001659A5">
              <w:rPr>
                <w:sz w:val="16"/>
                <w:szCs w:val="16"/>
              </w:rPr>
              <w:t>Test Student number loads</w:t>
            </w:r>
          </w:p>
        </w:tc>
        <w:tc>
          <w:tcPr>
            <w:tcW w:w="3078" w:type="dxa"/>
            <w:tcBorders>
              <w:top w:val="single" w:sz="12" w:space="0" w:color="auto"/>
            </w:tcBorders>
            <w:noWrap/>
            <w:vAlign w:val="center"/>
            <w:hideMark/>
          </w:tcPr>
          <w:p w14:paraId="193C0287" w14:textId="77777777" w:rsidR="0097427D" w:rsidRPr="001659A5" w:rsidRDefault="0097427D" w:rsidP="001659A5">
            <w:pPr>
              <w:jc w:val="center"/>
              <w:rPr>
                <w:sz w:val="16"/>
                <w:szCs w:val="16"/>
              </w:rPr>
            </w:pPr>
            <w:r w:rsidRPr="001659A5">
              <w:rPr>
                <w:sz w:val="16"/>
                <w:szCs w:val="16"/>
              </w:rPr>
              <w:t>At runtime student number should auto populate</w:t>
            </w:r>
          </w:p>
        </w:tc>
        <w:tc>
          <w:tcPr>
            <w:tcW w:w="3941" w:type="dxa"/>
            <w:tcBorders>
              <w:top w:val="single" w:sz="12" w:space="0" w:color="auto"/>
              <w:right w:val="single" w:sz="12" w:space="0" w:color="auto"/>
            </w:tcBorders>
            <w:noWrap/>
            <w:vAlign w:val="center"/>
            <w:hideMark/>
          </w:tcPr>
          <w:p w14:paraId="2E39AD04" w14:textId="77777777" w:rsidR="0097427D" w:rsidRPr="001659A5" w:rsidRDefault="0097427D" w:rsidP="001659A5">
            <w:pPr>
              <w:jc w:val="center"/>
              <w:rPr>
                <w:sz w:val="16"/>
                <w:szCs w:val="16"/>
              </w:rPr>
            </w:pPr>
            <w:r w:rsidRPr="001659A5">
              <w:rPr>
                <w:sz w:val="16"/>
                <w:szCs w:val="16"/>
              </w:rPr>
              <w:t>New and random Student number to be generated</w:t>
            </w:r>
          </w:p>
        </w:tc>
      </w:tr>
      <w:tr w:rsidR="0097427D" w:rsidRPr="0097427D" w14:paraId="6DA2E6B4" w14:textId="77777777" w:rsidTr="00EB465F">
        <w:trPr>
          <w:trHeight w:val="315"/>
          <w:jc w:val="center"/>
        </w:trPr>
        <w:tc>
          <w:tcPr>
            <w:tcW w:w="859" w:type="dxa"/>
            <w:tcBorders>
              <w:left w:val="single" w:sz="12" w:space="0" w:color="auto"/>
            </w:tcBorders>
            <w:noWrap/>
            <w:vAlign w:val="center"/>
            <w:hideMark/>
          </w:tcPr>
          <w:p w14:paraId="5F3FDFBD" w14:textId="77777777" w:rsidR="0097427D" w:rsidRPr="001659A5" w:rsidRDefault="0097427D" w:rsidP="001659A5">
            <w:pPr>
              <w:jc w:val="center"/>
              <w:rPr>
                <w:sz w:val="16"/>
                <w:szCs w:val="16"/>
              </w:rPr>
            </w:pPr>
            <w:r w:rsidRPr="001659A5">
              <w:rPr>
                <w:sz w:val="16"/>
                <w:szCs w:val="16"/>
              </w:rPr>
              <w:t>1.2</w:t>
            </w:r>
          </w:p>
        </w:tc>
        <w:tc>
          <w:tcPr>
            <w:tcW w:w="2202" w:type="dxa"/>
            <w:noWrap/>
            <w:vAlign w:val="center"/>
            <w:hideMark/>
          </w:tcPr>
          <w:p w14:paraId="30773A71" w14:textId="77777777" w:rsidR="0097427D" w:rsidRPr="001659A5" w:rsidRDefault="0097427D" w:rsidP="001659A5">
            <w:pPr>
              <w:jc w:val="center"/>
              <w:rPr>
                <w:sz w:val="16"/>
                <w:szCs w:val="16"/>
              </w:rPr>
            </w:pPr>
            <w:r w:rsidRPr="001659A5">
              <w:rPr>
                <w:sz w:val="16"/>
                <w:szCs w:val="16"/>
              </w:rPr>
              <w:t>Test subject list loads</w:t>
            </w:r>
          </w:p>
        </w:tc>
        <w:tc>
          <w:tcPr>
            <w:tcW w:w="3078" w:type="dxa"/>
            <w:noWrap/>
            <w:vAlign w:val="center"/>
            <w:hideMark/>
          </w:tcPr>
          <w:p w14:paraId="6909C04A" w14:textId="77777777" w:rsidR="0097427D" w:rsidRPr="001659A5" w:rsidRDefault="0097427D" w:rsidP="001659A5">
            <w:pPr>
              <w:jc w:val="center"/>
              <w:rPr>
                <w:sz w:val="16"/>
                <w:szCs w:val="16"/>
              </w:rPr>
            </w:pPr>
            <w:r w:rsidRPr="001659A5">
              <w:rPr>
                <w:sz w:val="16"/>
                <w:szCs w:val="16"/>
              </w:rPr>
              <w:t>At runtime combo</w:t>
            </w:r>
            <w:r w:rsidR="001659A5">
              <w:rPr>
                <w:sz w:val="16"/>
                <w:szCs w:val="16"/>
              </w:rPr>
              <w:t>-</w:t>
            </w:r>
            <w:r w:rsidRPr="001659A5">
              <w:rPr>
                <w:sz w:val="16"/>
                <w:szCs w:val="16"/>
              </w:rPr>
              <w:t>box should fill with subjects</w:t>
            </w:r>
          </w:p>
        </w:tc>
        <w:tc>
          <w:tcPr>
            <w:tcW w:w="3941" w:type="dxa"/>
            <w:tcBorders>
              <w:right w:val="single" w:sz="12" w:space="0" w:color="auto"/>
            </w:tcBorders>
            <w:noWrap/>
            <w:vAlign w:val="center"/>
            <w:hideMark/>
          </w:tcPr>
          <w:p w14:paraId="3622BC69" w14:textId="77777777" w:rsidR="0097427D" w:rsidRPr="001659A5" w:rsidRDefault="0097427D" w:rsidP="001659A5">
            <w:pPr>
              <w:jc w:val="center"/>
              <w:rPr>
                <w:sz w:val="16"/>
                <w:szCs w:val="16"/>
              </w:rPr>
            </w:pPr>
            <w:r w:rsidRPr="001659A5">
              <w:rPr>
                <w:sz w:val="16"/>
                <w:szCs w:val="16"/>
              </w:rPr>
              <w:t>Subjects stored in db to load to UI</w:t>
            </w:r>
          </w:p>
        </w:tc>
      </w:tr>
      <w:tr w:rsidR="0097427D" w:rsidRPr="0097427D" w14:paraId="64DB029C" w14:textId="77777777" w:rsidTr="00EB465F">
        <w:trPr>
          <w:trHeight w:val="315"/>
          <w:jc w:val="center"/>
        </w:trPr>
        <w:tc>
          <w:tcPr>
            <w:tcW w:w="859" w:type="dxa"/>
            <w:tcBorders>
              <w:left w:val="single" w:sz="12" w:space="0" w:color="auto"/>
            </w:tcBorders>
            <w:noWrap/>
            <w:vAlign w:val="center"/>
            <w:hideMark/>
          </w:tcPr>
          <w:p w14:paraId="1D796A13" w14:textId="77777777" w:rsidR="0097427D" w:rsidRPr="001659A5" w:rsidRDefault="0097427D" w:rsidP="001659A5">
            <w:pPr>
              <w:jc w:val="center"/>
              <w:rPr>
                <w:sz w:val="16"/>
                <w:szCs w:val="16"/>
              </w:rPr>
            </w:pPr>
            <w:r w:rsidRPr="001659A5">
              <w:rPr>
                <w:sz w:val="16"/>
                <w:szCs w:val="16"/>
              </w:rPr>
              <w:t>1.3</w:t>
            </w:r>
          </w:p>
        </w:tc>
        <w:tc>
          <w:tcPr>
            <w:tcW w:w="2202" w:type="dxa"/>
            <w:noWrap/>
            <w:vAlign w:val="center"/>
            <w:hideMark/>
          </w:tcPr>
          <w:p w14:paraId="55E716EB" w14:textId="77777777" w:rsidR="0097427D" w:rsidRPr="001659A5" w:rsidRDefault="0097427D" w:rsidP="001659A5">
            <w:pPr>
              <w:jc w:val="center"/>
              <w:rPr>
                <w:sz w:val="16"/>
                <w:szCs w:val="16"/>
              </w:rPr>
            </w:pPr>
            <w:r w:rsidRPr="001659A5">
              <w:rPr>
                <w:sz w:val="16"/>
                <w:szCs w:val="16"/>
              </w:rPr>
              <w:t>Test date of birth format</w:t>
            </w:r>
          </w:p>
        </w:tc>
        <w:tc>
          <w:tcPr>
            <w:tcW w:w="3078" w:type="dxa"/>
            <w:noWrap/>
            <w:vAlign w:val="center"/>
            <w:hideMark/>
          </w:tcPr>
          <w:p w14:paraId="1D67222B" w14:textId="77777777" w:rsidR="0097427D" w:rsidRPr="001659A5" w:rsidRDefault="0097427D" w:rsidP="001659A5">
            <w:pPr>
              <w:jc w:val="center"/>
              <w:rPr>
                <w:sz w:val="16"/>
                <w:szCs w:val="16"/>
              </w:rPr>
            </w:pPr>
            <w:r w:rsidRPr="001659A5">
              <w:rPr>
                <w:sz w:val="16"/>
                <w:szCs w:val="16"/>
              </w:rPr>
              <w:t>Input method should only accept dd/mm/yyyy</w:t>
            </w:r>
          </w:p>
        </w:tc>
        <w:tc>
          <w:tcPr>
            <w:tcW w:w="3941" w:type="dxa"/>
            <w:tcBorders>
              <w:right w:val="single" w:sz="12" w:space="0" w:color="auto"/>
            </w:tcBorders>
            <w:noWrap/>
            <w:vAlign w:val="center"/>
            <w:hideMark/>
          </w:tcPr>
          <w:p w14:paraId="18969B93" w14:textId="77777777" w:rsidR="0097427D" w:rsidRPr="001659A5" w:rsidRDefault="0097427D" w:rsidP="001659A5">
            <w:pPr>
              <w:jc w:val="center"/>
              <w:rPr>
                <w:sz w:val="16"/>
                <w:szCs w:val="16"/>
              </w:rPr>
            </w:pPr>
            <w:r w:rsidRPr="001659A5">
              <w:rPr>
                <w:sz w:val="16"/>
                <w:szCs w:val="16"/>
              </w:rPr>
              <w:t>Date format accepted when student added</w:t>
            </w:r>
          </w:p>
        </w:tc>
      </w:tr>
      <w:tr w:rsidR="0097427D" w:rsidRPr="0097427D" w14:paraId="0093FC63" w14:textId="77777777" w:rsidTr="00EB465F">
        <w:trPr>
          <w:trHeight w:val="315"/>
          <w:jc w:val="center"/>
        </w:trPr>
        <w:tc>
          <w:tcPr>
            <w:tcW w:w="859" w:type="dxa"/>
            <w:tcBorders>
              <w:left w:val="single" w:sz="12" w:space="0" w:color="auto"/>
            </w:tcBorders>
            <w:noWrap/>
            <w:vAlign w:val="center"/>
            <w:hideMark/>
          </w:tcPr>
          <w:p w14:paraId="40FFFAF4" w14:textId="77777777" w:rsidR="0097427D" w:rsidRPr="001659A5" w:rsidRDefault="0097427D" w:rsidP="001659A5">
            <w:pPr>
              <w:jc w:val="center"/>
              <w:rPr>
                <w:sz w:val="16"/>
                <w:szCs w:val="16"/>
              </w:rPr>
            </w:pPr>
            <w:r w:rsidRPr="001659A5">
              <w:rPr>
                <w:sz w:val="16"/>
                <w:szCs w:val="16"/>
              </w:rPr>
              <w:t>1.4</w:t>
            </w:r>
          </w:p>
        </w:tc>
        <w:tc>
          <w:tcPr>
            <w:tcW w:w="2202" w:type="dxa"/>
            <w:noWrap/>
            <w:vAlign w:val="center"/>
            <w:hideMark/>
          </w:tcPr>
          <w:p w14:paraId="374B4C24" w14:textId="77777777" w:rsidR="0097427D" w:rsidRPr="001659A5" w:rsidRDefault="0097427D" w:rsidP="001659A5">
            <w:pPr>
              <w:jc w:val="center"/>
              <w:rPr>
                <w:sz w:val="16"/>
                <w:szCs w:val="16"/>
              </w:rPr>
            </w:pPr>
            <w:r w:rsidRPr="001659A5">
              <w:rPr>
                <w:sz w:val="16"/>
                <w:szCs w:val="16"/>
              </w:rPr>
              <w:t>Test subject functionality</w:t>
            </w:r>
          </w:p>
        </w:tc>
        <w:tc>
          <w:tcPr>
            <w:tcW w:w="3078" w:type="dxa"/>
            <w:noWrap/>
            <w:vAlign w:val="center"/>
            <w:hideMark/>
          </w:tcPr>
          <w:p w14:paraId="5EB4D153" w14:textId="77777777" w:rsidR="0097427D" w:rsidRPr="001659A5" w:rsidRDefault="0097427D" w:rsidP="001659A5">
            <w:pPr>
              <w:jc w:val="center"/>
              <w:rPr>
                <w:sz w:val="16"/>
                <w:szCs w:val="16"/>
              </w:rPr>
            </w:pPr>
            <w:r w:rsidRPr="001659A5">
              <w:rPr>
                <w:sz w:val="16"/>
                <w:szCs w:val="16"/>
              </w:rPr>
              <w:t>Test add/remove subject</w:t>
            </w:r>
          </w:p>
        </w:tc>
        <w:tc>
          <w:tcPr>
            <w:tcW w:w="3941" w:type="dxa"/>
            <w:tcBorders>
              <w:right w:val="single" w:sz="12" w:space="0" w:color="auto"/>
            </w:tcBorders>
            <w:noWrap/>
            <w:vAlign w:val="center"/>
            <w:hideMark/>
          </w:tcPr>
          <w:p w14:paraId="59CF4B98" w14:textId="77777777" w:rsidR="0097427D" w:rsidRPr="001659A5" w:rsidRDefault="0097427D" w:rsidP="001659A5">
            <w:pPr>
              <w:jc w:val="center"/>
              <w:rPr>
                <w:sz w:val="16"/>
                <w:szCs w:val="16"/>
              </w:rPr>
            </w:pPr>
            <w:r w:rsidRPr="001659A5">
              <w:rPr>
                <w:sz w:val="16"/>
                <w:szCs w:val="16"/>
              </w:rPr>
              <w:t xml:space="preserve">A subject is </w:t>
            </w:r>
            <w:r w:rsidR="001659A5" w:rsidRPr="001659A5">
              <w:rPr>
                <w:sz w:val="16"/>
                <w:szCs w:val="16"/>
              </w:rPr>
              <w:t>written</w:t>
            </w:r>
            <w:r w:rsidRPr="001659A5">
              <w:rPr>
                <w:sz w:val="16"/>
                <w:szCs w:val="16"/>
              </w:rPr>
              <w:t xml:space="preserve"> to or removed from list</w:t>
            </w:r>
            <w:r w:rsidR="001659A5">
              <w:rPr>
                <w:sz w:val="16"/>
                <w:szCs w:val="16"/>
              </w:rPr>
              <w:t>-</w:t>
            </w:r>
            <w:r w:rsidRPr="001659A5">
              <w:rPr>
                <w:sz w:val="16"/>
                <w:szCs w:val="16"/>
              </w:rPr>
              <w:t>box</w:t>
            </w:r>
          </w:p>
        </w:tc>
      </w:tr>
      <w:tr w:rsidR="0097427D" w:rsidRPr="0097427D" w14:paraId="67137ACC" w14:textId="77777777" w:rsidTr="00EB465F">
        <w:trPr>
          <w:trHeight w:val="315"/>
          <w:jc w:val="center"/>
        </w:trPr>
        <w:tc>
          <w:tcPr>
            <w:tcW w:w="859" w:type="dxa"/>
            <w:tcBorders>
              <w:left w:val="single" w:sz="12" w:space="0" w:color="auto"/>
            </w:tcBorders>
            <w:noWrap/>
            <w:vAlign w:val="center"/>
            <w:hideMark/>
          </w:tcPr>
          <w:p w14:paraId="4846003C" w14:textId="77777777" w:rsidR="0097427D" w:rsidRPr="001659A5" w:rsidRDefault="0097427D" w:rsidP="001659A5">
            <w:pPr>
              <w:jc w:val="center"/>
              <w:rPr>
                <w:sz w:val="16"/>
                <w:szCs w:val="16"/>
              </w:rPr>
            </w:pPr>
            <w:r w:rsidRPr="001659A5">
              <w:rPr>
                <w:sz w:val="16"/>
                <w:szCs w:val="16"/>
              </w:rPr>
              <w:t>1.5</w:t>
            </w:r>
          </w:p>
        </w:tc>
        <w:tc>
          <w:tcPr>
            <w:tcW w:w="2202" w:type="dxa"/>
            <w:noWrap/>
            <w:vAlign w:val="center"/>
            <w:hideMark/>
          </w:tcPr>
          <w:p w14:paraId="4083E653" w14:textId="77777777" w:rsidR="0097427D" w:rsidRPr="001659A5" w:rsidRDefault="0097427D" w:rsidP="001659A5">
            <w:pPr>
              <w:jc w:val="center"/>
              <w:rPr>
                <w:sz w:val="16"/>
                <w:szCs w:val="16"/>
              </w:rPr>
            </w:pPr>
            <w:r w:rsidRPr="001659A5">
              <w:rPr>
                <w:sz w:val="16"/>
                <w:szCs w:val="16"/>
              </w:rPr>
              <w:t>Test Add Student frontend</w:t>
            </w:r>
          </w:p>
        </w:tc>
        <w:tc>
          <w:tcPr>
            <w:tcW w:w="3078" w:type="dxa"/>
            <w:noWrap/>
            <w:vAlign w:val="center"/>
            <w:hideMark/>
          </w:tcPr>
          <w:p w14:paraId="1F27CC01" w14:textId="77777777" w:rsidR="0097427D" w:rsidRPr="001659A5" w:rsidRDefault="0097427D" w:rsidP="001659A5">
            <w:pPr>
              <w:jc w:val="center"/>
              <w:rPr>
                <w:sz w:val="16"/>
                <w:szCs w:val="16"/>
              </w:rPr>
            </w:pPr>
            <w:r w:rsidRPr="001659A5">
              <w:rPr>
                <w:sz w:val="16"/>
                <w:szCs w:val="16"/>
              </w:rPr>
              <w:t>Test logic in button accepts user data</w:t>
            </w:r>
          </w:p>
        </w:tc>
        <w:tc>
          <w:tcPr>
            <w:tcW w:w="3941" w:type="dxa"/>
            <w:tcBorders>
              <w:right w:val="single" w:sz="12" w:space="0" w:color="auto"/>
            </w:tcBorders>
            <w:noWrap/>
            <w:vAlign w:val="center"/>
            <w:hideMark/>
          </w:tcPr>
          <w:p w14:paraId="54CA11A3" w14:textId="77777777" w:rsidR="0097427D" w:rsidRPr="001659A5" w:rsidRDefault="0097427D" w:rsidP="001659A5">
            <w:pPr>
              <w:jc w:val="center"/>
              <w:rPr>
                <w:sz w:val="16"/>
                <w:szCs w:val="16"/>
              </w:rPr>
            </w:pPr>
            <w:r w:rsidRPr="001659A5">
              <w:rPr>
                <w:sz w:val="16"/>
                <w:szCs w:val="16"/>
              </w:rPr>
              <w:t>A success message and reset form</w:t>
            </w:r>
          </w:p>
        </w:tc>
      </w:tr>
      <w:tr w:rsidR="0097427D" w:rsidRPr="0097427D" w14:paraId="65569D6F" w14:textId="77777777" w:rsidTr="00EB465F">
        <w:trPr>
          <w:trHeight w:val="315"/>
          <w:jc w:val="center"/>
        </w:trPr>
        <w:tc>
          <w:tcPr>
            <w:tcW w:w="859" w:type="dxa"/>
            <w:tcBorders>
              <w:left w:val="single" w:sz="12" w:space="0" w:color="auto"/>
              <w:bottom w:val="single" w:sz="12" w:space="0" w:color="auto"/>
            </w:tcBorders>
            <w:noWrap/>
            <w:vAlign w:val="center"/>
            <w:hideMark/>
          </w:tcPr>
          <w:p w14:paraId="715AC31E" w14:textId="77777777" w:rsidR="0097427D" w:rsidRPr="001659A5" w:rsidRDefault="0097427D" w:rsidP="001659A5">
            <w:pPr>
              <w:jc w:val="center"/>
              <w:rPr>
                <w:sz w:val="16"/>
                <w:szCs w:val="16"/>
              </w:rPr>
            </w:pPr>
            <w:r w:rsidRPr="001659A5">
              <w:rPr>
                <w:sz w:val="16"/>
                <w:szCs w:val="16"/>
              </w:rPr>
              <w:t>1.6</w:t>
            </w:r>
          </w:p>
        </w:tc>
        <w:tc>
          <w:tcPr>
            <w:tcW w:w="2202" w:type="dxa"/>
            <w:tcBorders>
              <w:bottom w:val="single" w:sz="12" w:space="0" w:color="auto"/>
            </w:tcBorders>
            <w:noWrap/>
            <w:vAlign w:val="center"/>
            <w:hideMark/>
          </w:tcPr>
          <w:p w14:paraId="41FC3C07" w14:textId="77777777" w:rsidR="0097427D" w:rsidRPr="001659A5" w:rsidRDefault="0097427D" w:rsidP="001659A5">
            <w:pPr>
              <w:jc w:val="center"/>
              <w:rPr>
                <w:sz w:val="16"/>
                <w:szCs w:val="16"/>
              </w:rPr>
            </w:pPr>
            <w:r w:rsidRPr="001659A5">
              <w:rPr>
                <w:sz w:val="16"/>
                <w:szCs w:val="16"/>
              </w:rPr>
              <w:t>Test Add student backend</w:t>
            </w:r>
          </w:p>
        </w:tc>
        <w:tc>
          <w:tcPr>
            <w:tcW w:w="3078" w:type="dxa"/>
            <w:tcBorders>
              <w:bottom w:val="single" w:sz="12" w:space="0" w:color="auto"/>
            </w:tcBorders>
            <w:noWrap/>
            <w:vAlign w:val="center"/>
            <w:hideMark/>
          </w:tcPr>
          <w:p w14:paraId="0497A234" w14:textId="77777777" w:rsidR="0097427D" w:rsidRPr="001659A5" w:rsidRDefault="0097427D" w:rsidP="001659A5">
            <w:pPr>
              <w:jc w:val="center"/>
              <w:rPr>
                <w:sz w:val="16"/>
                <w:szCs w:val="16"/>
              </w:rPr>
            </w:pPr>
            <w:r w:rsidRPr="001659A5">
              <w:rPr>
                <w:sz w:val="16"/>
                <w:szCs w:val="16"/>
              </w:rPr>
              <w:t>Test if data is written to db</w:t>
            </w:r>
          </w:p>
        </w:tc>
        <w:tc>
          <w:tcPr>
            <w:tcW w:w="3941" w:type="dxa"/>
            <w:tcBorders>
              <w:bottom w:val="single" w:sz="12" w:space="0" w:color="auto"/>
              <w:right w:val="single" w:sz="12" w:space="0" w:color="auto"/>
            </w:tcBorders>
            <w:noWrap/>
            <w:vAlign w:val="center"/>
            <w:hideMark/>
          </w:tcPr>
          <w:p w14:paraId="48364735" w14:textId="77777777" w:rsidR="0097427D" w:rsidRPr="001659A5" w:rsidRDefault="0097427D" w:rsidP="001659A5">
            <w:pPr>
              <w:jc w:val="center"/>
              <w:rPr>
                <w:sz w:val="16"/>
                <w:szCs w:val="16"/>
              </w:rPr>
            </w:pPr>
            <w:r w:rsidRPr="001659A5">
              <w:rPr>
                <w:sz w:val="16"/>
                <w:szCs w:val="16"/>
              </w:rPr>
              <w:t>New student added to student table</w:t>
            </w:r>
          </w:p>
        </w:tc>
      </w:tr>
    </w:tbl>
    <w:p w14:paraId="46E29BB7" w14:textId="77777777" w:rsidR="00A65036" w:rsidRDefault="00A65036">
      <w:pPr>
        <w:rPr>
          <w:caps/>
          <w:spacing w:val="15"/>
          <w:sz w:val="22"/>
          <w:szCs w:val="22"/>
        </w:rPr>
      </w:pPr>
      <w:bookmarkStart w:id="14" w:name="h.z8pbnudf8i5j" w:colFirst="0" w:colLast="0"/>
      <w:bookmarkEnd w:id="14"/>
      <w:r>
        <w:br w:type="page"/>
      </w:r>
    </w:p>
    <w:p w14:paraId="7E7CA700" w14:textId="77777777" w:rsidR="00EB465F" w:rsidRPr="00EB465F" w:rsidRDefault="003246A5" w:rsidP="00EB465F">
      <w:pPr>
        <w:pStyle w:val="Heading2"/>
        <w:spacing w:after="200"/>
      </w:pPr>
      <w:bookmarkStart w:id="15" w:name="_Toc450311796"/>
      <w:r>
        <w:lastRenderedPageBreak/>
        <w:t>Test Log</w:t>
      </w:r>
      <w:r w:rsidR="007023A1">
        <w:t xml:space="preserve"> </w:t>
      </w:r>
      <w:r w:rsidR="00EB465F">
        <w:t>–</w:t>
      </w:r>
      <w:r w:rsidR="007023A1">
        <w:t xml:space="preserve"> Student</w:t>
      </w:r>
      <w:bookmarkEnd w:id="15"/>
    </w:p>
    <w:tbl>
      <w:tblPr>
        <w:tblStyle w:val="TableGrid"/>
        <w:tblW w:w="10028" w:type="dxa"/>
        <w:jc w:val="center"/>
        <w:tblLook w:val="04A0" w:firstRow="1" w:lastRow="0" w:firstColumn="1" w:lastColumn="0" w:noHBand="0" w:noVBand="1"/>
      </w:tblPr>
      <w:tblGrid>
        <w:gridCol w:w="706"/>
        <w:gridCol w:w="1096"/>
        <w:gridCol w:w="851"/>
        <w:gridCol w:w="1134"/>
        <w:gridCol w:w="709"/>
        <w:gridCol w:w="1417"/>
        <w:gridCol w:w="1596"/>
        <w:gridCol w:w="885"/>
        <w:gridCol w:w="1634"/>
      </w:tblGrid>
      <w:tr w:rsidR="00F2494B" w:rsidRPr="00F2494B" w14:paraId="2F4D1072" w14:textId="77777777" w:rsidTr="00FF3185">
        <w:trPr>
          <w:trHeight w:val="274"/>
          <w:jc w:val="center"/>
        </w:trPr>
        <w:tc>
          <w:tcPr>
            <w:tcW w:w="2653"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0F1F9DF1" w14:textId="77777777" w:rsidR="00F2494B" w:rsidRPr="00F2494B" w:rsidRDefault="00F2494B" w:rsidP="00F2494B">
            <w:pPr>
              <w:jc w:val="center"/>
              <w:rPr>
                <w:b/>
                <w:bCs/>
                <w:sz w:val="16"/>
                <w:szCs w:val="16"/>
              </w:rPr>
            </w:pPr>
            <w:r w:rsidRPr="00F2494B">
              <w:rPr>
                <w:b/>
                <w:bCs/>
                <w:sz w:val="16"/>
                <w:szCs w:val="16"/>
              </w:rPr>
              <w:t>Datasets</w:t>
            </w:r>
          </w:p>
        </w:tc>
        <w:tc>
          <w:tcPr>
            <w:tcW w:w="1843" w:type="dxa"/>
            <w:gridSpan w:val="2"/>
            <w:tcBorders>
              <w:top w:val="single" w:sz="12" w:space="0" w:color="auto"/>
              <w:left w:val="single" w:sz="12" w:space="0" w:color="auto"/>
            </w:tcBorders>
            <w:shd w:val="clear" w:color="auto" w:fill="D9D9D9" w:themeFill="background1" w:themeFillShade="D9"/>
            <w:noWrap/>
            <w:vAlign w:val="center"/>
            <w:hideMark/>
          </w:tcPr>
          <w:p w14:paraId="4AFAF29A" w14:textId="77777777" w:rsidR="00F2494B" w:rsidRPr="00F2494B" w:rsidRDefault="00F2494B" w:rsidP="00F2494B">
            <w:pPr>
              <w:jc w:val="center"/>
              <w:rPr>
                <w:b/>
                <w:bCs/>
                <w:sz w:val="16"/>
                <w:szCs w:val="16"/>
              </w:rPr>
            </w:pPr>
            <w:r w:rsidRPr="00F2494B">
              <w:rPr>
                <w:b/>
                <w:bCs/>
                <w:sz w:val="16"/>
                <w:szCs w:val="16"/>
              </w:rPr>
              <w:t>Inputs</w:t>
            </w:r>
          </w:p>
        </w:tc>
        <w:tc>
          <w:tcPr>
            <w:tcW w:w="3013" w:type="dxa"/>
            <w:gridSpan w:val="2"/>
            <w:tcBorders>
              <w:top w:val="single" w:sz="12" w:space="0" w:color="auto"/>
              <w:right w:val="single" w:sz="12" w:space="0" w:color="auto"/>
            </w:tcBorders>
            <w:shd w:val="clear" w:color="auto" w:fill="D9D9D9" w:themeFill="background1" w:themeFillShade="D9"/>
            <w:noWrap/>
            <w:vAlign w:val="center"/>
            <w:hideMark/>
          </w:tcPr>
          <w:p w14:paraId="1839E5CC" w14:textId="77777777" w:rsidR="00F2494B" w:rsidRPr="00F2494B" w:rsidRDefault="00F2494B" w:rsidP="00F2494B">
            <w:pPr>
              <w:jc w:val="center"/>
              <w:rPr>
                <w:b/>
                <w:bCs/>
                <w:sz w:val="16"/>
                <w:szCs w:val="16"/>
              </w:rPr>
            </w:pPr>
            <w:r w:rsidRPr="00F2494B">
              <w:rPr>
                <w:b/>
                <w:bCs/>
                <w:sz w:val="16"/>
                <w:szCs w:val="16"/>
              </w:rPr>
              <w:t>Results</w:t>
            </w:r>
          </w:p>
        </w:tc>
        <w:tc>
          <w:tcPr>
            <w:tcW w:w="885" w:type="dxa"/>
            <w:tcBorders>
              <w:top w:val="single" w:sz="12" w:space="0" w:color="auto"/>
              <w:left w:val="single" w:sz="12" w:space="0" w:color="auto"/>
            </w:tcBorders>
            <w:shd w:val="clear" w:color="auto" w:fill="D9D9D9" w:themeFill="background1" w:themeFillShade="D9"/>
            <w:noWrap/>
            <w:vAlign w:val="center"/>
            <w:hideMark/>
          </w:tcPr>
          <w:p w14:paraId="00319383" w14:textId="77777777" w:rsidR="00F2494B" w:rsidRPr="00F2494B" w:rsidRDefault="00F2494B" w:rsidP="00F2494B">
            <w:pPr>
              <w:jc w:val="center"/>
              <w:rPr>
                <w:b/>
                <w:bCs/>
                <w:sz w:val="16"/>
                <w:szCs w:val="16"/>
              </w:rPr>
            </w:pPr>
            <w:r w:rsidRPr="00F2494B">
              <w:rPr>
                <w:b/>
                <w:bCs/>
                <w:sz w:val="16"/>
                <w:szCs w:val="16"/>
              </w:rPr>
              <w:t>Pass/Fail</w:t>
            </w:r>
          </w:p>
        </w:tc>
        <w:tc>
          <w:tcPr>
            <w:tcW w:w="1634" w:type="dxa"/>
            <w:tcBorders>
              <w:top w:val="single" w:sz="12" w:space="0" w:color="auto"/>
              <w:right w:val="single" w:sz="12" w:space="0" w:color="auto"/>
            </w:tcBorders>
            <w:shd w:val="clear" w:color="auto" w:fill="D9D9D9" w:themeFill="background1" w:themeFillShade="D9"/>
            <w:noWrap/>
            <w:vAlign w:val="center"/>
            <w:hideMark/>
          </w:tcPr>
          <w:p w14:paraId="08F4B83F" w14:textId="77777777" w:rsidR="00F2494B" w:rsidRPr="00F2494B" w:rsidRDefault="00F2494B" w:rsidP="00F2494B">
            <w:pPr>
              <w:jc w:val="center"/>
              <w:rPr>
                <w:b/>
                <w:bCs/>
                <w:sz w:val="16"/>
                <w:szCs w:val="16"/>
              </w:rPr>
            </w:pPr>
            <w:r w:rsidRPr="00F2494B">
              <w:rPr>
                <w:b/>
                <w:bCs/>
                <w:sz w:val="16"/>
                <w:szCs w:val="16"/>
              </w:rPr>
              <w:t>Comments</w:t>
            </w:r>
          </w:p>
        </w:tc>
      </w:tr>
      <w:tr w:rsidR="000A4CCC" w:rsidRPr="00F2494B" w14:paraId="37DE277E" w14:textId="77777777" w:rsidTr="00FF3185">
        <w:trPr>
          <w:trHeight w:val="315"/>
          <w:jc w:val="center"/>
        </w:trPr>
        <w:tc>
          <w:tcPr>
            <w:tcW w:w="706" w:type="dxa"/>
            <w:tcBorders>
              <w:left w:val="single" w:sz="12" w:space="0" w:color="auto"/>
              <w:bottom w:val="single" w:sz="12" w:space="0" w:color="auto"/>
            </w:tcBorders>
            <w:shd w:val="clear" w:color="auto" w:fill="D9D9D9" w:themeFill="background1" w:themeFillShade="D9"/>
            <w:noWrap/>
            <w:vAlign w:val="center"/>
            <w:hideMark/>
          </w:tcPr>
          <w:p w14:paraId="3A7CB92D" w14:textId="77777777" w:rsidR="000A4CCC" w:rsidRPr="00F2494B" w:rsidRDefault="000A4CCC" w:rsidP="00F2494B">
            <w:pPr>
              <w:jc w:val="center"/>
              <w:rPr>
                <w:b/>
                <w:bCs/>
                <w:sz w:val="16"/>
                <w:szCs w:val="16"/>
              </w:rPr>
            </w:pPr>
            <w:r w:rsidRPr="00F2494B">
              <w:rPr>
                <w:b/>
                <w:bCs/>
                <w:sz w:val="16"/>
                <w:szCs w:val="16"/>
              </w:rPr>
              <w:t>Test Case</w:t>
            </w:r>
          </w:p>
        </w:tc>
        <w:tc>
          <w:tcPr>
            <w:tcW w:w="1096" w:type="dxa"/>
            <w:tcBorders>
              <w:bottom w:val="single" w:sz="12" w:space="0" w:color="auto"/>
            </w:tcBorders>
            <w:shd w:val="clear" w:color="auto" w:fill="D9D9D9" w:themeFill="background1" w:themeFillShade="D9"/>
            <w:noWrap/>
            <w:vAlign w:val="center"/>
            <w:hideMark/>
          </w:tcPr>
          <w:p w14:paraId="5DD8C0C9" w14:textId="77777777" w:rsidR="000A4CCC" w:rsidRPr="00F2494B" w:rsidRDefault="000A4CCC" w:rsidP="00F2494B">
            <w:pPr>
              <w:jc w:val="center"/>
              <w:rPr>
                <w:b/>
                <w:bCs/>
                <w:sz w:val="16"/>
                <w:szCs w:val="16"/>
              </w:rPr>
            </w:pPr>
          </w:p>
        </w:tc>
        <w:tc>
          <w:tcPr>
            <w:tcW w:w="851" w:type="dxa"/>
            <w:tcBorders>
              <w:bottom w:val="single" w:sz="12" w:space="0" w:color="auto"/>
              <w:right w:val="single" w:sz="12" w:space="0" w:color="auto"/>
            </w:tcBorders>
            <w:shd w:val="clear" w:color="auto" w:fill="D9D9D9" w:themeFill="background1" w:themeFillShade="D9"/>
            <w:noWrap/>
            <w:vAlign w:val="center"/>
            <w:hideMark/>
          </w:tcPr>
          <w:p w14:paraId="5F68C179" w14:textId="77777777" w:rsidR="000A4CCC" w:rsidRPr="00F2494B" w:rsidRDefault="000A4CCC" w:rsidP="00F2494B">
            <w:pPr>
              <w:jc w:val="center"/>
              <w:rPr>
                <w:b/>
                <w:bCs/>
                <w:sz w:val="16"/>
                <w:szCs w:val="16"/>
              </w:rPr>
            </w:pPr>
            <w:r w:rsidRPr="00F2494B">
              <w:rPr>
                <w:b/>
                <w:bCs/>
                <w:sz w:val="16"/>
                <w:szCs w:val="16"/>
              </w:rPr>
              <w:t>Type</w:t>
            </w:r>
          </w:p>
        </w:tc>
        <w:tc>
          <w:tcPr>
            <w:tcW w:w="1134" w:type="dxa"/>
            <w:tcBorders>
              <w:left w:val="single" w:sz="12" w:space="0" w:color="auto"/>
              <w:bottom w:val="single" w:sz="12" w:space="0" w:color="auto"/>
            </w:tcBorders>
            <w:shd w:val="clear" w:color="auto" w:fill="D9D9D9" w:themeFill="background1" w:themeFillShade="D9"/>
            <w:noWrap/>
            <w:vAlign w:val="center"/>
            <w:hideMark/>
          </w:tcPr>
          <w:p w14:paraId="50D332B8" w14:textId="77777777" w:rsidR="000A4CCC" w:rsidRPr="00F2494B" w:rsidRDefault="000A4CCC" w:rsidP="00F2494B">
            <w:pPr>
              <w:jc w:val="center"/>
              <w:rPr>
                <w:b/>
                <w:bCs/>
                <w:sz w:val="16"/>
                <w:szCs w:val="16"/>
              </w:rPr>
            </w:pPr>
            <w:r w:rsidRPr="00F2494B">
              <w:rPr>
                <w:b/>
                <w:bCs/>
                <w:sz w:val="16"/>
                <w:szCs w:val="16"/>
              </w:rPr>
              <w:t>Field</w:t>
            </w:r>
          </w:p>
        </w:tc>
        <w:tc>
          <w:tcPr>
            <w:tcW w:w="709" w:type="dxa"/>
            <w:tcBorders>
              <w:bottom w:val="single" w:sz="12" w:space="0" w:color="auto"/>
            </w:tcBorders>
            <w:shd w:val="clear" w:color="auto" w:fill="D9D9D9" w:themeFill="background1" w:themeFillShade="D9"/>
            <w:noWrap/>
            <w:vAlign w:val="center"/>
            <w:hideMark/>
          </w:tcPr>
          <w:p w14:paraId="514DAF09" w14:textId="77777777" w:rsidR="000A4CCC" w:rsidRPr="00F2494B" w:rsidRDefault="000A4CCC" w:rsidP="00F2494B">
            <w:pPr>
              <w:jc w:val="center"/>
              <w:rPr>
                <w:b/>
                <w:bCs/>
                <w:sz w:val="16"/>
                <w:szCs w:val="16"/>
              </w:rPr>
            </w:pPr>
            <w:r w:rsidRPr="00F2494B">
              <w:rPr>
                <w:b/>
                <w:bCs/>
                <w:sz w:val="16"/>
                <w:szCs w:val="16"/>
              </w:rPr>
              <w:t>Value</w:t>
            </w:r>
          </w:p>
        </w:tc>
        <w:tc>
          <w:tcPr>
            <w:tcW w:w="1417" w:type="dxa"/>
            <w:tcBorders>
              <w:bottom w:val="single" w:sz="12" w:space="0" w:color="auto"/>
            </w:tcBorders>
            <w:shd w:val="clear" w:color="auto" w:fill="D9D9D9" w:themeFill="background1" w:themeFillShade="D9"/>
            <w:noWrap/>
            <w:vAlign w:val="center"/>
            <w:hideMark/>
          </w:tcPr>
          <w:p w14:paraId="2C40BF37" w14:textId="77777777" w:rsidR="000A4CCC" w:rsidRPr="00F2494B" w:rsidRDefault="000A4CCC" w:rsidP="00F2494B">
            <w:pPr>
              <w:jc w:val="center"/>
              <w:rPr>
                <w:b/>
                <w:bCs/>
                <w:sz w:val="16"/>
                <w:szCs w:val="16"/>
              </w:rPr>
            </w:pPr>
            <w:r w:rsidRPr="00F2494B">
              <w:rPr>
                <w:b/>
                <w:bCs/>
                <w:sz w:val="16"/>
                <w:szCs w:val="16"/>
              </w:rPr>
              <w:t>Expected</w:t>
            </w:r>
          </w:p>
        </w:tc>
        <w:tc>
          <w:tcPr>
            <w:tcW w:w="1596" w:type="dxa"/>
            <w:tcBorders>
              <w:bottom w:val="single" w:sz="12" w:space="0" w:color="auto"/>
              <w:right w:val="single" w:sz="12" w:space="0" w:color="auto"/>
            </w:tcBorders>
            <w:shd w:val="clear" w:color="auto" w:fill="D9D9D9" w:themeFill="background1" w:themeFillShade="D9"/>
            <w:noWrap/>
            <w:vAlign w:val="center"/>
            <w:hideMark/>
          </w:tcPr>
          <w:p w14:paraId="4AF47DBE" w14:textId="77777777" w:rsidR="000A4CCC" w:rsidRPr="00F2494B" w:rsidRDefault="000A4CCC" w:rsidP="00F2494B">
            <w:pPr>
              <w:jc w:val="center"/>
              <w:rPr>
                <w:b/>
                <w:bCs/>
                <w:sz w:val="16"/>
                <w:szCs w:val="16"/>
              </w:rPr>
            </w:pPr>
            <w:r w:rsidRPr="00F2494B">
              <w:rPr>
                <w:b/>
                <w:bCs/>
                <w:sz w:val="16"/>
                <w:szCs w:val="16"/>
              </w:rPr>
              <w:t>Actual</w:t>
            </w:r>
          </w:p>
        </w:tc>
        <w:tc>
          <w:tcPr>
            <w:tcW w:w="2519"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2088B6EB" w14:textId="77777777" w:rsidR="000A4CCC" w:rsidRPr="00F2494B" w:rsidRDefault="000A4CCC" w:rsidP="00F2494B">
            <w:pPr>
              <w:jc w:val="center"/>
              <w:rPr>
                <w:sz w:val="16"/>
                <w:szCs w:val="16"/>
              </w:rPr>
            </w:pPr>
          </w:p>
        </w:tc>
      </w:tr>
      <w:tr w:rsidR="00F2494B" w:rsidRPr="00F2494B" w14:paraId="1094BAC3" w14:textId="77777777" w:rsidTr="00FF3185">
        <w:trPr>
          <w:trHeight w:val="300"/>
          <w:jc w:val="center"/>
        </w:trPr>
        <w:tc>
          <w:tcPr>
            <w:tcW w:w="706" w:type="dxa"/>
            <w:tcBorders>
              <w:top w:val="single" w:sz="12" w:space="0" w:color="auto"/>
              <w:left w:val="single" w:sz="12" w:space="0" w:color="auto"/>
              <w:bottom w:val="single" w:sz="12" w:space="0" w:color="auto"/>
            </w:tcBorders>
            <w:noWrap/>
            <w:vAlign w:val="center"/>
            <w:hideMark/>
          </w:tcPr>
          <w:p w14:paraId="609DE99C" w14:textId="77777777" w:rsidR="00F2494B" w:rsidRPr="00F2494B" w:rsidRDefault="00F2494B" w:rsidP="00F2494B">
            <w:pPr>
              <w:jc w:val="center"/>
              <w:rPr>
                <w:sz w:val="16"/>
                <w:szCs w:val="16"/>
              </w:rPr>
            </w:pPr>
            <w:r w:rsidRPr="00F2494B">
              <w:rPr>
                <w:sz w:val="16"/>
                <w:szCs w:val="16"/>
              </w:rPr>
              <w:t>1.1</w:t>
            </w:r>
          </w:p>
        </w:tc>
        <w:tc>
          <w:tcPr>
            <w:tcW w:w="1096" w:type="dxa"/>
            <w:tcBorders>
              <w:top w:val="single" w:sz="12" w:space="0" w:color="auto"/>
              <w:bottom w:val="single" w:sz="12" w:space="0" w:color="auto"/>
            </w:tcBorders>
            <w:noWrap/>
            <w:vAlign w:val="center"/>
            <w:hideMark/>
          </w:tcPr>
          <w:p w14:paraId="2517E189" w14:textId="77777777" w:rsidR="00F2494B" w:rsidRPr="00F2494B" w:rsidRDefault="00F2494B" w:rsidP="00F2494B">
            <w:pPr>
              <w:jc w:val="center"/>
              <w:rPr>
                <w:sz w:val="16"/>
                <w:szCs w:val="16"/>
              </w:rPr>
            </w:pPr>
            <w:r w:rsidRPr="00F2494B">
              <w:rPr>
                <w:sz w:val="16"/>
                <w:szCs w:val="16"/>
              </w:rPr>
              <w:t>Dataset 1</w:t>
            </w:r>
          </w:p>
        </w:tc>
        <w:tc>
          <w:tcPr>
            <w:tcW w:w="851" w:type="dxa"/>
            <w:tcBorders>
              <w:top w:val="single" w:sz="12" w:space="0" w:color="auto"/>
              <w:bottom w:val="single" w:sz="12" w:space="0" w:color="auto"/>
              <w:right w:val="single" w:sz="12" w:space="0" w:color="auto"/>
            </w:tcBorders>
            <w:noWrap/>
            <w:vAlign w:val="center"/>
            <w:hideMark/>
          </w:tcPr>
          <w:p w14:paraId="203412C6" w14:textId="77777777" w:rsidR="00F2494B" w:rsidRPr="00F2494B" w:rsidRDefault="00F2494B" w:rsidP="00F2494B">
            <w:pPr>
              <w:jc w:val="center"/>
              <w:rPr>
                <w:sz w:val="16"/>
                <w:szCs w:val="16"/>
              </w:rPr>
            </w:pPr>
            <w:r w:rsidRPr="00F2494B">
              <w:rPr>
                <w:sz w:val="16"/>
                <w:szCs w:val="16"/>
              </w:rPr>
              <w:t>Normal</w:t>
            </w:r>
          </w:p>
        </w:tc>
        <w:tc>
          <w:tcPr>
            <w:tcW w:w="1134" w:type="dxa"/>
            <w:tcBorders>
              <w:top w:val="single" w:sz="12" w:space="0" w:color="auto"/>
              <w:left w:val="single" w:sz="12" w:space="0" w:color="auto"/>
              <w:bottom w:val="single" w:sz="12" w:space="0" w:color="auto"/>
            </w:tcBorders>
            <w:noWrap/>
            <w:vAlign w:val="center"/>
            <w:hideMark/>
          </w:tcPr>
          <w:p w14:paraId="08C0ECC8" w14:textId="77777777" w:rsidR="00F2494B" w:rsidRPr="00F2494B" w:rsidRDefault="00F2494B" w:rsidP="00F2494B">
            <w:pPr>
              <w:jc w:val="center"/>
              <w:rPr>
                <w:sz w:val="16"/>
                <w:szCs w:val="16"/>
              </w:rPr>
            </w:pPr>
            <w:r w:rsidRPr="00F2494B">
              <w:rPr>
                <w:sz w:val="16"/>
                <w:szCs w:val="16"/>
              </w:rPr>
              <w:t>Enter Student ID</w:t>
            </w:r>
          </w:p>
        </w:tc>
        <w:tc>
          <w:tcPr>
            <w:tcW w:w="709" w:type="dxa"/>
            <w:tcBorders>
              <w:top w:val="single" w:sz="12" w:space="0" w:color="auto"/>
              <w:bottom w:val="single" w:sz="12" w:space="0" w:color="auto"/>
            </w:tcBorders>
            <w:noWrap/>
            <w:vAlign w:val="center"/>
            <w:hideMark/>
          </w:tcPr>
          <w:p w14:paraId="6C4866A2" w14:textId="77777777" w:rsidR="00F2494B" w:rsidRPr="00F2494B" w:rsidRDefault="00F2494B" w:rsidP="00F2494B">
            <w:pPr>
              <w:jc w:val="center"/>
              <w:rPr>
                <w:sz w:val="16"/>
                <w:szCs w:val="16"/>
              </w:rPr>
            </w:pPr>
            <w:r w:rsidRPr="00F2494B">
              <w:rPr>
                <w:sz w:val="16"/>
                <w:szCs w:val="16"/>
              </w:rPr>
              <w:t>N/A</w:t>
            </w:r>
          </w:p>
        </w:tc>
        <w:tc>
          <w:tcPr>
            <w:tcW w:w="1417" w:type="dxa"/>
            <w:tcBorders>
              <w:top w:val="single" w:sz="12" w:space="0" w:color="auto"/>
              <w:bottom w:val="single" w:sz="12" w:space="0" w:color="auto"/>
            </w:tcBorders>
            <w:noWrap/>
            <w:vAlign w:val="center"/>
            <w:hideMark/>
          </w:tcPr>
          <w:p w14:paraId="3096349C" w14:textId="77777777" w:rsidR="00F2494B" w:rsidRPr="00F2494B" w:rsidRDefault="00F2494B" w:rsidP="00F2494B">
            <w:pPr>
              <w:jc w:val="center"/>
              <w:rPr>
                <w:sz w:val="16"/>
                <w:szCs w:val="16"/>
              </w:rPr>
            </w:pPr>
            <w:r w:rsidRPr="00F2494B">
              <w:rPr>
                <w:sz w:val="16"/>
                <w:szCs w:val="16"/>
              </w:rPr>
              <w:t>New Student ID populated</w:t>
            </w:r>
          </w:p>
        </w:tc>
        <w:tc>
          <w:tcPr>
            <w:tcW w:w="1596" w:type="dxa"/>
            <w:tcBorders>
              <w:top w:val="single" w:sz="12" w:space="0" w:color="auto"/>
              <w:bottom w:val="single" w:sz="12" w:space="0" w:color="auto"/>
              <w:right w:val="single" w:sz="12" w:space="0" w:color="auto"/>
            </w:tcBorders>
            <w:noWrap/>
            <w:vAlign w:val="center"/>
            <w:hideMark/>
          </w:tcPr>
          <w:p w14:paraId="0D6D23E9" w14:textId="77777777" w:rsidR="00F2494B" w:rsidRPr="00F2494B" w:rsidRDefault="00F2494B" w:rsidP="00F2494B">
            <w:pPr>
              <w:jc w:val="center"/>
              <w:rPr>
                <w:sz w:val="16"/>
                <w:szCs w:val="16"/>
              </w:rPr>
            </w:pPr>
            <w:r w:rsidRPr="00F2494B">
              <w:rPr>
                <w:sz w:val="16"/>
                <w:szCs w:val="16"/>
              </w:rPr>
              <w:t>New Student ID populated</w:t>
            </w:r>
          </w:p>
        </w:tc>
        <w:tc>
          <w:tcPr>
            <w:tcW w:w="885" w:type="dxa"/>
            <w:tcBorders>
              <w:top w:val="single" w:sz="12" w:space="0" w:color="auto"/>
              <w:left w:val="single" w:sz="12" w:space="0" w:color="auto"/>
              <w:bottom w:val="single" w:sz="12" w:space="0" w:color="auto"/>
            </w:tcBorders>
            <w:noWrap/>
            <w:vAlign w:val="center"/>
            <w:hideMark/>
          </w:tcPr>
          <w:p w14:paraId="2F074FF4" w14:textId="77777777" w:rsidR="00F2494B" w:rsidRPr="00F2494B" w:rsidRDefault="00F2494B" w:rsidP="00F2494B">
            <w:pPr>
              <w:jc w:val="center"/>
              <w:rPr>
                <w:sz w:val="16"/>
                <w:szCs w:val="16"/>
              </w:rPr>
            </w:pPr>
            <w:r w:rsidRPr="00F2494B">
              <w:rPr>
                <w:sz w:val="16"/>
                <w:szCs w:val="16"/>
              </w:rPr>
              <w:t>Pass</w:t>
            </w:r>
          </w:p>
        </w:tc>
        <w:tc>
          <w:tcPr>
            <w:tcW w:w="1634" w:type="dxa"/>
            <w:tcBorders>
              <w:top w:val="single" w:sz="12" w:space="0" w:color="auto"/>
              <w:bottom w:val="single" w:sz="12" w:space="0" w:color="auto"/>
              <w:right w:val="single" w:sz="12" w:space="0" w:color="auto"/>
            </w:tcBorders>
            <w:noWrap/>
            <w:vAlign w:val="center"/>
            <w:hideMark/>
          </w:tcPr>
          <w:p w14:paraId="469300DB" w14:textId="77777777" w:rsidR="00F2494B" w:rsidRPr="00F2494B" w:rsidRDefault="00F2494B" w:rsidP="00F2494B">
            <w:pPr>
              <w:jc w:val="center"/>
              <w:rPr>
                <w:sz w:val="16"/>
                <w:szCs w:val="16"/>
              </w:rPr>
            </w:pPr>
          </w:p>
        </w:tc>
      </w:tr>
      <w:tr w:rsidR="001425C1" w:rsidRPr="00F2494B" w14:paraId="36CCE1EE" w14:textId="77777777" w:rsidTr="00FF3185">
        <w:trPr>
          <w:trHeight w:val="300"/>
          <w:jc w:val="center"/>
        </w:trPr>
        <w:tc>
          <w:tcPr>
            <w:tcW w:w="706" w:type="dxa"/>
            <w:tcBorders>
              <w:top w:val="single" w:sz="12" w:space="0" w:color="auto"/>
              <w:left w:val="single" w:sz="12" w:space="0" w:color="auto"/>
              <w:bottom w:val="single" w:sz="12" w:space="0" w:color="auto"/>
            </w:tcBorders>
            <w:noWrap/>
            <w:vAlign w:val="center"/>
          </w:tcPr>
          <w:p w14:paraId="34CD7F37" w14:textId="77777777" w:rsidR="001425C1" w:rsidRPr="00F2494B" w:rsidRDefault="001425C1" w:rsidP="00F2494B">
            <w:pPr>
              <w:jc w:val="center"/>
              <w:rPr>
                <w:sz w:val="16"/>
                <w:szCs w:val="16"/>
              </w:rPr>
            </w:pPr>
          </w:p>
        </w:tc>
        <w:tc>
          <w:tcPr>
            <w:tcW w:w="1096" w:type="dxa"/>
            <w:tcBorders>
              <w:top w:val="single" w:sz="12" w:space="0" w:color="auto"/>
              <w:bottom w:val="single" w:sz="12" w:space="0" w:color="auto"/>
            </w:tcBorders>
            <w:noWrap/>
            <w:vAlign w:val="center"/>
          </w:tcPr>
          <w:p w14:paraId="4A96398C" w14:textId="77777777" w:rsidR="001425C1" w:rsidRPr="00F2494B" w:rsidRDefault="001425C1" w:rsidP="00F2494B">
            <w:pPr>
              <w:jc w:val="center"/>
              <w:rPr>
                <w:sz w:val="16"/>
                <w:szCs w:val="16"/>
              </w:rPr>
            </w:pPr>
          </w:p>
        </w:tc>
        <w:tc>
          <w:tcPr>
            <w:tcW w:w="851" w:type="dxa"/>
            <w:tcBorders>
              <w:top w:val="single" w:sz="12" w:space="0" w:color="auto"/>
              <w:bottom w:val="single" w:sz="12" w:space="0" w:color="auto"/>
              <w:right w:val="single" w:sz="12" w:space="0" w:color="auto"/>
            </w:tcBorders>
            <w:noWrap/>
            <w:vAlign w:val="center"/>
          </w:tcPr>
          <w:p w14:paraId="002A7E2A" w14:textId="77777777" w:rsidR="001425C1" w:rsidRPr="00F2494B" w:rsidRDefault="001425C1" w:rsidP="00F2494B">
            <w:pPr>
              <w:jc w:val="center"/>
              <w:rPr>
                <w:sz w:val="16"/>
                <w:szCs w:val="16"/>
              </w:rPr>
            </w:pPr>
          </w:p>
        </w:tc>
        <w:tc>
          <w:tcPr>
            <w:tcW w:w="1134" w:type="dxa"/>
            <w:tcBorders>
              <w:top w:val="single" w:sz="12" w:space="0" w:color="auto"/>
              <w:left w:val="single" w:sz="12" w:space="0" w:color="auto"/>
              <w:bottom w:val="single" w:sz="12" w:space="0" w:color="auto"/>
            </w:tcBorders>
            <w:noWrap/>
            <w:vAlign w:val="center"/>
          </w:tcPr>
          <w:p w14:paraId="7936BD9D" w14:textId="77777777" w:rsidR="001425C1" w:rsidRPr="00F2494B" w:rsidRDefault="001425C1" w:rsidP="00F2494B">
            <w:pPr>
              <w:jc w:val="center"/>
              <w:rPr>
                <w:sz w:val="16"/>
                <w:szCs w:val="16"/>
              </w:rPr>
            </w:pPr>
          </w:p>
        </w:tc>
        <w:tc>
          <w:tcPr>
            <w:tcW w:w="709" w:type="dxa"/>
            <w:tcBorders>
              <w:top w:val="single" w:sz="12" w:space="0" w:color="auto"/>
              <w:bottom w:val="single" w:sz="12" w:space="0" w:color="auto"/>
            </w:tcBorders>
            <w:noWrap/>
            <w:vAlign w:val="center"/>
          </w:tcPr>
          <w:p w14:paraId="44151E42" w14:textId="77777777" w:rsidR="001425C1" w:rsidRPr="00F2494B" w:rsidRDefault="001425C1" w:rsidP="00F2494B">
            <w:pPr>
              <w:jc w:val="center"/>
              <w:rPr>
                <w:sz w:val="16"/>
                <w:szCs w:val="16"/>
              </w:rPr>
            </w:pPr>
          </w:p>
        </w:tc>
        <w:tc>
          <w:tcPr>
            <w:tcW w:w="1417" w:type="dxa"/>
            <w:tcBorders>
              <w:top w:val="single" w:sz="12" w:space="0" w:color="auto"/>
              <w:bottom w:val="single" w:sz="12" w:space="0" w:color="auto"/>
            </w:tcBorders>
            <w:noWrap/>
            <w:vAlign w:val="center"/>
          </w:tcPr>
          <w:p w14:paraId="79369354" w14:textId="77777777" w:rsidR="001425C1" w:rsidRPr="00F2494B" w:rsidRDefault="001425C1" w:rsidP="00F2494B">
            <w:pPr>
              <w:jc w:val="center"/>
              <w:rPr>
                <w:sz w:val="16"/>
                <w:szCs w:val="16"/>
              </w:rPr>
            </w:pPr>
          </w:p>
        </w:tc>
        <w:tc>
          <w:tcPr>
            <w:tcW w:w="1596" w:type="dxa"/>
            <w:tcBorders>
              <w:top w:val="single" w:sz="12" w:space="0" w:color="auto"/>
              <w:bottom w:val="single" w:sz="12" w:space="0" w:color="auto"/>
              <w:right w:val="single" w:sz="12" w:space="0" w:color="auto"/>
            </w:tcBorders>
            <w:noWrap/>
            <w:vAlign w:val="center"/>
          </w:tcPr>
          <w:p w14:paraId="3DBEF70D" w14:textId="77777777" w:rsidR="001425C1" w:rsidRPr="00F2494B" w:rsidRDefault="001425C1" w:rsidP="00F2494B">
            <w:pPr>
              <w:jc w:val="center"/>
              <w:rPr>
                <w:sz w:val="16"/>
                <w:szCs w:val="16"/>
              </w:rPr>
            </w:pPr>
          </w:p>
        </w:tc>
        <w:tc>
          <w:tcPr>
            <w:tcW w:w="885" w:type="dxa"/>
            <w:tcBorders>
              <w:top w:val="single" w:sz="12" w:space="0" w:color="auto"/>
              <w:left w:val="single" w:sz="12" w:space="0" w:color="auto"/>
              <w:bottom w:val="single" w:sz="12" w:space="0" w:color="auto"/>
            </w:tcBorders>
            <w:noWrap/>
            <w:vAlign w:val="center"/>
          </w:tcPr>
          <w:p w14:paraId="6218792C" w14:textId="77777777" w:rsidR="001425C1" w:rsidRPr="00F2494B" w:rsidRDefault="001425C1" w:rsidP="00F2494B">
            <w:pPr>
              <w:jc w:val="center"/>
              <w:rPr>
                <w:sz w:val="16"/>
                <w:szCs w:val="16"/>
              </w:rPr>
            </w:pPr>
          </w:p>
        </w:tc>
        <w:tc>
          <w:tcPr>
            <w:tcW w:w="1634" w:type="dxa"/>
            <w:tcBorders>
              <w:top w:val="single" w:sz="12" w:space="0" w:color="auto"/>
              <w:bottom w:val="single" w:sz="12" w:space="0" w:color="auto"/>
              <w:right w:val="single" w:sz="12" w:space="0" w:color="auto"/>
            </w:tcBorders>
            <w:noWrap/>
            <w:vAlign w:val="center"/>
          </w:tcPr>
          <w:p w14:paraId="5FED89D0" w14:textId="77777777" w:rsidR="001425C1" w:rsidRPr="00F2494B" w:rsidRDefault="001425C1" w:rsidP="00F2494B">
            <w:pPr>
              <w:jc w:val="center"/>
              <w:rPr>
                <w:sz w:val="16"/>
                <w:szCs w:val="16"/>
              </w:rPr>
            </w:pPr>
          </w:p>
        </w:tc>
      </w:tr>
    </w:tbl>
    <w:p w14:paraId="6D043A7B" w14:textId="77777777" w:rsidR="00EB465F" w:rsidRDefault="00EB465F" w:rsidP="00EB465F">
      <w:pPr>
        <w:spacing w:before="0" w:after="0"/>
      </w:pPr>
    </w:p>
    <w:p w14:paraId="5644646A" w14:textId="77777777" w:rsidR="001425C1" w:rsidRDefault="001425C1" w:rsidP="00EB465F">
      <w:pPr>
        <w:spacing w:before="0" w:after="0"/>
      </w:pPr>
    </w:p>
    <w:p w14:paraId="18CD075C" w14:textId="77777777" w:rsidR="001425C1" w:rsidRDefault="001425C1" w:rsidP="00EB465F">
      <w:pPr>
        <w:spacing w:before="0" w:after="0"/>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29"/>
        <w:gridCol w:w="1002"/>
        <w:gridCol w:w="985"/>
        <w:gridCol w:w="1152"/>
        <w:gridCol w:w="1321"/>
        <w:gridCol w:w="1180"/>
        <w:gridCol w:w="1413"/>
        <w:gridCol w:w="953"/>
        <w:gridCol w:w="1211"/>
      </w:tblGrid>
      <w:tr w:rsidR="00BC3CFA" w:rsidRPr="00BC3CFA" w14:paraId="6DA4DE66" w14:textId="77777777" w:rsidTr="00065560">
        <w:trPr>
          <w:trHeight w:val="315"/>
          <w:jc w:val="center"/>
        </w:trPr>
        <w:tc>
          <w:tcPr>
            <w:tcW w:w="2825" w:type="dxa"/>
            <w:gridSpan w:val="3"/>
            <w:tcBorders>
              <w:right w:val="single" w:sz="12" w:space="0" w:color="auto"/>
            </w:tcBorders>
            <w:shd w:val="clear" w:color="auto" w:fill="D9D9D9" w:themeFill="background1" w:themeFillShade="D9"/>
            <w:noWrap/>
            <w:vAlign w:val="center"/>
            <w:hideMark/>
          </w:tcPr>
          <w:p w14:paraId="0CA00787" w14:textId="77777777" w:rsidR="00BC3CFA" w:rsidRPr="00BC3CFA" w:rsidRDefault="00BC3CFA" w:rsidP="00F67CE6">
            <w:pPr>
              <w:jc w:val="center"/>
              <w:rPr>
                <w:b/>
                <w:bCs/>
                <w:sz w:val="16"/>
                <w:szCs w:val="16"/>
              </w:rPr>
            </w:pPr>
            <w:r w:rsidRPr="00BC3CFA">
              <w:rPr>
                <w:b/>
                <w:bCs/>
                <w:sz w:val="16"/>
                <w:szCs w:val="16"/>
              </w:rPr>
              <w:t>Datasets</w:t>
            </w:r>
          </w:p>
        </w:tc>
        <w:tc>
          <w:tcPr>
            <w:tcW w:w="2482"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24D74DF" w14:textId="77777777" w:rsidR="00BC3CFA" w:rsidRPr="00BC3CFA" w:rsidRDefault="00BC3CFA" w:rsidP="00F67CE6">
            <w:pPr>
              <w:jc w:val="center"/>
              <w:rPr>
                <w:b/>
                <w:bCs/>
                <w:sz w:val="16"/>
                <w:szCs w:val="16"/>
              </w:rPr>
            </w:pPr>
            <w:r w:rsidRPr="00BC3CFA">
              <w:rPr>
                <w:b/>
                <w:bCs/>
                <w:sz w:val="16"/>
                <w:szCs w:val="16"/>
              </w:rPr>
              <w:t>Inputs</w:t>
            </w:r>
          </w:p>
        </w:tc>
        <w:tc>
          <w:tcPr>
            <w:tcW w:w="2602"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20897D02" w14:textId="77777777" w:rsidR="00BC3CFA" w:rsidRPr="00BC3CFA" w:rsidRDefault="00BC3CFA" w:rsidP="00F67CE6">
            <w:pPr>
              <w:jc w:val="center"/>
              <w:rPr>
                <w:b/>
                <w:bCs/>
                <w:sz w:val="16"/>
                <w:szCs w:val="16"/>
              </w:rPr>
            </w:pPr>
            <w:r w:rsidRPr="00BC3CFA">
              <w:rPr>
                <w:b/>
                <w:bCs/>
                <w:sz w:val="16"/>
                <w:szCs w:val="16"/>
              </w:rPr>
              <w:t>Results</w:t>
            </w:r>
          </w:p>
        </w:tc>
        <w:tc>
          <w:tcPr>
            <w:tcW w:w="956" w:type="dxa"/>
            <w:tcBorders>
              <w:left w:val="single" w:sz="12" w:space="0" w:color="auto"/>
            </w:tcBorders>
            <w:shd w:val="clear" w:color="auto" w:fill="D9D9D9" w:themeFill="background1" w:themeFillShade="D9"/>
            <w:noWrap/>
            <w:vAlign w:val="center"/>
            <w:hideMark/>
          </w:tcPr>
          <w:p w14:paraId="558D8214" w14:textId="77777777" w:rsidR="00BC3CFA" w:rsidRPr="00BC3CFA" w:rsidRDefault="00BC3CFA" w:rsidP="00F67CE6">
            <w:pPr>
              <w:jc w:val="center"/>
              <w:rPr>
                <w:b/>
                <w:bCs/>
                <w:sz w:val="16"/>
                <w:szCs w:val="16"/>
              </w:rPr>
            </w:pPr>
            <w:r w:rsidRPr="00BC3CFA">
              <w:rPr>
                <w:b/>
                <w:bCs/>
                <w:sz w:val="16"/>
                <w:szCs w:val="16"/>
              </w:rPr>
              <w:t>Pass/Fail</w:t>
            </w:r>
          </w:p>
        </w:tc>
        <w:tc>
          <w:tcPr>
            <w:tcW w:w="1215" w:type="dxa"/>
            <w:shd w:val="clear" w:color="auto" w:fill="D9D9D9" w:themeFill="background1" w:themeFillShade="D9"/>
            <w:noWrap/>
            <w:vAlign w:val="center"/>
            <w:hideMark/>
          </w:tcPr>
          <w:p w14:paraId="30C416A1" w14:textId="77777777" w:rsidR="00BC3CFA" w:rsidRPr="00BC3CFA" w:rsidRDefault="00BC3CFA" w:rsidP="00F67CE6">
            <w:pPr>
              <w:jc w:val="center"/>
              <w:rPr>
                <w:b/>
                <w:bCs/>
                <w:sz w:val="16"/>
                <w:szCs w:val="16"/>
              </w:rPr>
            </w:pPr>
            <w:r w:rsidRPr="00BC3CFA">
              <w:rPr>
                <w:b/>
                <w:bCs/>
                <w:sz w:val="16"/>
                <w:szCs w:val="16"/>
              </w:rPr>
              <w:t>Comments</w:t>
            </w:r>
          </w:p>
        </w:tc>
      </w:tr>
      <w:tr w:rsidR="000A4CCC" w:rsidRPr="00BC3CFA" w14:paraId="52A71946" w14:textId="77777777" w:rsidTr="00941E29">
        <w:trPr>
          <w:trHeight w:val="315"/>
          <w:jc w:val="center"/>
        </w:trPr>
        <w:tc>
          <w:tcPr>
            <w:tcW w:w="832" w:type="dxa"/>
            <w:tcBorders>
              <w:bottom w:val="single" w:sz="12" w:space="0" w:color="auto"/>
            </w:tcBorders>
            <w:shd w:val="clear" w:color="auto" w:fill="D9D9D9" w:themeFill="background1" w:themeFillShade="D9"/>
            <w:noWrap/>
            <w:vAlign w:val="center"/>
            <w:hideMark/>
          </w:tcPr>
          <w:p w14:paraId="68F4ECEF" w14:textId="77777777" w:rsidR="000A4CCC" w:rsidRPr="00BC3CFA" w:rsidRDefault="000A4CCC" w:rsidP="00F67CE6">
            <w:pPr>
              <w:jc w:val="center"/>
              <w:rPr>
                <w:b/>
                <w:bCs/>
                <w:sz w:val="16"/>
                <w:szCs w:val="16"/>
              </w:rPr>
            </w:pPr>
            <w:r w:rsidRPr="00BC3CFA">
              <w:rPr>
                <w:b/>
                <w:bCs/>
                <w:sz w:val="16"/>
                <w:szCs w:val="16"/>
              </w:rPr>
              <w:t>Test Case</w:t>
            </w:r>
          </w:p>
        </w:tc>
        <w:tc>
          <w:tcPr>
            <w:tcW w:w="1005" w:type="dxa"/>
            <w:tcBorders>
              <w:bottom w:val="single" w:sz="12" w:space="0" w:color="auto"/>
            </w:tcBorders>
            <w:shd w:val="clear" w:color="auto" w:fill="D9D9D9" w:themeFill="background1" w:themeFillShade="D9"/>
            <w:noWrap/>
            <w:vAlign w:val="center"/>
            <w:hideMark/>
          </w:tcPr>
          <w:p w14:paraId="17326CA9" w14:textId="77777777" w:rsidR="000A4CCC" w:rsidRPr="00BC3CFA" w:rsidRDefault="000A4CCC" w:rsidP="00F67CE6">
            <w:pPr>
              <w:jc w:val="center"/>
              <w:rPr>
                <w:b/>
                <w:bCs/>
                <w:sz w:val="16"/>
                <w:szCs w:val="16"/>
              </w:rPr>
            </w:pPr>
          </w:p>
        </w:tc>
        <w:tc>
          <w:tcPr>
            <w:tcW w:w="988" w:type="dxa"/>
            <w:tcBorders>
              <w:bottom w:val="single" w:sz="12" w:space="0" w:color="auto"/>
              <w:right w:val="single" w:sz="12" w:space="0" w:color="auto"/>
            </w:tcBorders>
            <w:shd w:val="clear" w:color="auto" w:fill="D9D9D9" w:themeFill="background1" w:themeFillShade="D9"/>
            <w:noWrap/>
            <w:vAlign w:val="center"/>
            <w:hideMark/>
          </w:tcPr>
          <w:p w14:paraId="047F4F16" w14:textId="77777777" w:rsidR="000A4CCC" w:rsidRPr="00BC3CFA" w:rsidRDefault="000A4CCC" w:rsidP="00F67CE6">
            <w:pPr>
              <w:jc w:val="center"/>
              <w:rPr>
                <w:b/>
                <w:bCs/>
                <w:sz w:val="16"/>
                <w:szCs w:val="16"/>
              </w:rPr>
            </w:pPr>
            <w:r w:rsidRPr="00BC3CFA">
              <w:rPr>
                <w:b/>
                <w:bCs/>
                <w:sz w:val="16"/>
                <w:szCs w:val="16"/>
              </w:rPr>
              <w:t>Type</w:t>
            </w:r>
          </w:p>
        </w:tc>
        <w:tc>
          <w:tcPr>
            <w:tcW w:w="1156" w:type="dxa"/>
            <w:tcBorders>
              <w:left w:val="single" w:sz="12" w:space="0" w:color="auto"/>
              <w:bottom w:val="single" w:sz="12" w:space="0" w:color="auto"/>
            </w:tcBorders>
            <w:shd w:val="clear" w:color="auto" w:fill="D9D9D9" w:themeFill="background1" w:themeFillShade="D9"/>
            <w:noWrap/>
            <w:vAlign w:val="center"/>
            <w:hideMark/>
          </w:tcPr>
          <w:p w14:paraId="2309C19B" w14:textId="77777777" w:rsidR="000A4CCC" w:rsidRPr="00BC3CFA" w:rsidRDefault="000A4CCC" w:rsidP="00F67CE6">
            <w:pPr>
              <w:jc w:val="center"/>
              <w:rPr>
                <w:b/>
                <w:bCs/>
                <w:sz w:val="16"/>
                <w:szCs w:val="16"/>
              </w:rPr>
            </w:pPr>
            <w:r w:rsidRPr="00BC3CFA">
              <w:rPr>
                <w:b/>
                <w:bCs/>
                <w:sz w:val="16"/>
                <w:szCs w:val="16"/>
              </w:rPr>
              <w:t>Field</w:t>
            </w:r>
          </w:p>
        </w:tc>
        <w:tc>
          <w:tcPr>
            <w:tcW w:w="1326" w:type="dxa"/>
            <w:tcBorders>
              <w:bottom w:val="single" w:sz="12" w:space="0" w:color="auto"/>
              <w:right w:val="single" w:sz="12" w:space="0" w:color="auto"/>
            </w:tcBorders>
            <w:shd w:val="clear" w:color="auto" w:fill="D9D9D9" w:themeFill="background1" w:themeFillShade="D9"/>
            <w:noWrap/>
            <w:vAlign w:val="center"/>
            <w:hideMark/>
          </w:tcPr>
          <w:p w14:paraId="48551D24" w14:textId="77777777" w:rsidR="000A4CCC" w:rsidRPr="00BC3CFA" w:rsidRDefault="000A4CCC" w:rsidP="00F67CE6">
            <w:pPr>
              <w:jc w:val="center"/>
              <w:rPr>
                <w:b/>
                <w:bCs/>
                <w:sz w:val="16"/>
                <w:szCs w:val="16"/>
              </w:rPr>
            </w:pPr>
            <w:r w:rsidRPr="00BC3CFA">
              <w:rPr>
                <w:b/>
                <w:bCs/>
                <w:sz w:val="16"/>
                <w:szCs w:val="16"/>
              </w:rPr>
              <w:t>Value</w:t>
            </w:r>
          </w:p>
        </w:tc>
        <w:tc>
          <w:tcPr>
            <w:tcW w:w="1184"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044BD303" w14:textId="77777777" w:rsidR="000A4CCC" w:rsidRPr="00BC3CFA" w:rsidRDefault="000A4CCC" w:rsidP="00F67CE6">
            <w:pPr>
              <w:jc w:val="center"/>
              <w:rPr>
                <w:b/>
                <w:bCs/>
                <w:sz w:val="16"/>
                <w:szCs w:val="16"/>
              </w:rPr>
            </w:pPr>
            <w:r w:rsidRPr="00BC3CFA">
              <w:rPr>
                <w:b/>
                <w:bCs/>
                <w:sz w:val="16"/>
                <w:szCs w:val="16"/>
              </w:rPr>
              <w:t>Expected</w:t>
            </w:r>
          </w:p>
        </w:tc>
        <w:tc>
          <w:tcPr>
            <w:tcW w:w="1418"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6BEAC0E6" w14:textId="77777777" w:rsidR="000A4CCC" w:rsidRPr="00BC3CFA" w:rsidRDefault="000A4CCC" w:rsidP="00F67CE6">
            <w:pPr>
              <w:jc w:val="center"/>
              <w:rPr>
                <w:b/>
                <w:bCs/>
                <w:sz w:val="16"/>
                <w:szCs w:val="16"/>
              </w:rPr>
            </w:pPr>
            <w:r w:rsidRPr="00BC3CFA">
              <w:rPr>
                <w:b/>
                <w:bCs/>
                <w:sz w:val="16"/>
                <w:szCs w:val="16"/>
              </w:rPr>
              <w:t>Actual</w:t>
            </w:r>
          </w:p>
        </w:tc>
        <w:tc>
          <w:tcPr>
            <w:tcW w:w="2171" w:type="dxa"/>
            <w:gridSpan w:val="2"/>
            <w:tcBorders>
              <w:left w:val="single" w:sz="12" w:space="0" w:color="auto"/>
              <w:bottom w:val="single" w:sz="12" w:space="0" w:color="auto"/>
            </w:tcBorders>
            <w:shd w:val="clear" w:color="auto" w:fill="D9D9D9" w:themeFill="background1" w:themeFillShade="D9"/>
            <w:noWrap/>
            <w:vAlign w:val="center"/>
            <w:hideMark/>
          </w:tcPr>
          <w:p w14:paraId="27F73B35" w14:textId="77777777" w:rsidR="000A4CCC" w:rsidRPr="00065560" w:rsidRDefault="000A4CCC" w:rsidP="00F67CE6">
            <w:pPr>
              <w:jc w:val="center"/>
              <w:rPr>
                <w:b/>
                <w:bCs/>
                <w:sz w:val="16"/>
                <w:szCs w:val="16"/>
              </w:rPr>
            </w:pPr>
          </w:p>
        </w:tc>
      </w:tr>
      <w:tr w:rsidR="00077512" w:rsidRPr="00BC3CFA" w14:paraId="16F12835" w14:textId="77777777" w:rsidTr="00941E29">
        <w:trPr>
          <w:trHeight w:val="300"/>
          <w:jc w:val="center"/>
        </w:trPr>
        <w:tc>
          <w:tcPr>
            <w:tcW w:w="832" w:type="dxa"/>
            <w:tcBorders>
              <w:top w:val="single" w:sz="12" w:space="0" w:color="auto"/>
              <w:bottom w:val="single" w:sz="4" w:space="0" w:color="auto"/>
            </w:tcBorders>
            <w:noWrap/>
            <w:vAlign w:val="center"/>
            <w:hideMark/>
          </w:tcPr>
          <w:p w14:paraId="6F817508" w14:textId="77777777" w:rsidR="00077512" w:rsidRPr="00BC3CFA" w:rsidRDefault="00077512" w:rsidP="00B43201">
            <w:pPr>
              <w:jc w:val="center"/>
              <w:rPr>
                <w:sz w:val="16"/>
                <w:szCs w:val="16"/>
              </w:rPr>
            </w:pPr>
            <w:r w:rsidRPr="00BC3CFA">
              <w:rPr>
                <w:sz w:val="16"/>
                <w:szCs w:val="16"/>
              </w:rPr>
              <w:t>1.2</w:t>
            </w:r>
          </w:p>
        </w:tc>
        <w:tc>
          <w:tcPr>
            <w:tcW w:w="1005" w:type="dxa"/>
            <w:tcBorders>
              <w:top w:val="single" w:sz="12" w:space="0" w:color="auto"/>
              <w:bottom w:val="single" w:sz="4" w:space="0" w:color="auto"/>
            </w:tcBorders>
            <w:noWrap/>
            <w:vAlign w:val="center"/>
            <w:hideMark/>
          </w:tcPr>
          <w:p w14:paraId="5473B59B" w14:textId="77777777" w:rsidR="00077512" w:rsidRPr="00BC3CFA" w:rsidRDefault="00077512" w:rsidP="00B43201">
            <w:pPr>
              <w:jc w:val="center"/>
              <w:rPr>
                <w:sz w:val="16"/>
                <w:szCs w:val="16"/>
              </w:rPr>
            </w:pPr>
            <w:r w:rsidRPr="00BC3CFA">
              <w:rPr>
                <w:sz w:val="16"/>
                <w:szCs w:val="16"/>
              </w:rPr>
              <w:t>Dataset 1</w:t>
            </w:r>
          </w:p>
        </w:tc>
        <w:tc>
          <w:tcPr>
            <w:tcW w:w="988" w:type="dxa"/>
            <w:tcBorders>
              <w:top w:val="single" w:sz="12" w:space="0" w:color="auto"/>
              <w:bottom w:val="single" w:sz="4" w:space="0" w:color="auto"/>
              <w:right w:val="single" w:sz="12" w:space="0" w:color="auto"/>
            </w:tcBorders>
            <w:noWrap/>
            <w:vAlign w:val="center"/>
            <w:hideMark/>
          </w:tcPr>
          <w:p w14:paraId="760AE554" w14:textId="77777777" w:rsidR="00077512" w:rsidRPr="00BC3CFA" w:rsidRDefault="00077512" w:rsidP="00B43201">
            <w:pPr>
              <w:jc w:val="center"/>
              <w:rPr>
                <w:sz w:val="16"/>
                <w:szCs w:val="16"/>
              </w:rPr>
            </w:pPr>
            <w:r w:rsidRPr="00BC3CFA">
              <w:rPr>
                <w:sz w:val="16"/>
                <w:szCs w:val="16"/>
              </w:rPr>
              <w:t>Normal</w:t>
            </w:r>
          </w:p>
        </w:tc>
        <w:tc>
          <w:tcPr>
            <w:tcW w:w="1156" w:type="dxa"/>
            <w:tcBorders>
              <w:top w:val="single" w:sz="12" w:space="0" w:color="auto"/>
              <w:left w:val="single" w:sz="12" w:space="0" w:color="auto"/>
              <w:bottom w:val="single" w:sz="4" w:space="0" w:color="auto"/>
            </w:tcBorders>
            <w:noWrap/>
            <w:vAlign w:val="center"/>
            <w:hideMark/>
          </w:tcPr>
          <w:p w14:paraId="1B0CC88B" w14:textId="77777777" w:rsidR="00077512" w:rsidRPr="00BC3CFA" w:rsidRDefault="00077512" w:rsidP="00B43201">
            <w:pPr>
              <w:jc w:val="center"/>
              <w:rPr>
                <w:sz w:val="16"/>
                <w:szCs w:val="16"/>
              </w:rPr>
            </w:pPr>
            <w:r w:rsidRPr="00BC3CFA">
              <w:rPr>
                <w:sz w:val="16"/>
                <w:szCs w:val="16"/>
              </w:rPr>
              <w:t>Database connection</w:t>
            </w:r>
          </w:p>
        </w:tc>
        <w:tc>
          <w:tcPr>
            <w:tcW w:w="1326" w:type="dxa"/>
            <w:tcBorders>
              <w:top w:val="single" w:sz="12" w:space="0" w:color="auto"/>
              <w:bottom w:val="single" w:sz="4" w:space="0" w:color="auto"/>
              <w:right w:val="single" w:sz="12" w:space="0" w:color="auto"/>
            </w:tcBorders>
            <w:noWrap/>
            <w:vAlign w:val="center"/>
            <w:hideMark/>
          </w:tcPr>
          <w:p w14:paraId="54764E3E" w14:textId="77777777" w:rsidR="00077512" w:rsidRPr="00BC3CFA" w:rsidRDefault="00077512" w:rsidP="00B43201">
            <w:pPr>
              <w:jc w:val="center"/>
              <w:rPr>
                <w:sz w:val="16"/>
                <w:szCs w:val="16"/>
              </w:rPr>
            </w:pPr>
            <w:r w:rsidRPr="00BC3CFA">
              <w:rPr>
                <w:sz w:val="16"/>
                <w:szCs w:val="16"/>
              </w:rPr>
              <w:t>Connected</w:t>
            </w:r>
          </w:p>
        </w:tc>
        <w:tc>
          <w:tcPr>
            <w:tcW w:w="4773" w:type="dxa"/>
            <w:gridSpan w:val="4"/>
            <w:tcBorders>
              <w:top w:val="single" w:sz="12" w:space="0" w:color="auto"/>
              <w:left w:val="single" w:sz="12" w:space="0" w:color="auto"/>
              <w:bottom w:val="single" w:sz="4" w:space="0" w:color="auto"/>
            </w:tcBorders>
            <w:noWrap/>
            <w:vAlign w:val="center"/>
            <w:hideMark/>
          </w:tcPr>
          <w:p w14:paraId="59A480E1" w14:textId="77777777" w:rsidR="00077512" w:rsidRPr="00BC3CFA" w:rsidRDefault="00077512" w:rsidP="00B43201">
            <w:pPr>
              <w:jc w:val="center"/>
              <w:rPr>
                <w:sz w:val="16"/>
                <w:szCs w:val="16"/>
              </w:rPr>
            </w:pPr>
          </w:p>
        </w:tc>
      </w:tr>
      <w:tr w:rsidR="00077512" w:rsidRPr="00BC3CFA" w14:paraId="1914C864" w14:textId="77777777" w:rsidTr="00941E29">
        <w:trPr>
          <w:trHeight w:val="300"/>
          <w:jc w:val="center"/>
        </w:trPr>
        <w:tc>
          <w:tcPr>
            <w:tcW w:w="2825" w:type="dxa"/>
            <w:gridSpan w:val="3"/>
            <w:tcBorders>
              <w:top w:val="single" w:sz="4" w:space="0" w:color="auto"/>
              <w:bottom w:val="single" w:sz="12" w:space="0" w:color="auto"/>
              <w:right w:val="single" w:sz="12" w:space="0" w:color="auto"/>
            </w:tcBorders>
            <w:noWrap/>
            <w:vAlign w:val="center"/>
            <w:hideMark/>
          </w:tcPr>
          <w:p w14:paraId="3CA04562" w14:textId="77777777" w:rsidR="00077512" w:rsidRPr="00BC3CFA" w:rsidRDefault="00077512" w:rsidP="00B43201">
            <w:pPr>
              <w:jc w:val="center"/>
              <w:rPr>
                <w:sz w:val="16"/>
                <w:szCs w:val="16"/>
              </w:rPr>
            </w:pPr>
          </w:p>
        </w:tc>
        <w:tc>
          <w:tcPr>
            <w:tcW w:w="1156" w:type="dxa"/>
            <w:tcBorders>
              <w:top w:val="single" w:sz="4" w:space="0" w:color="auto"/>
              <w:left w:val="single" w:sz="12" w:space="0" w:color="auto"/>
              <w:bottom w:val="single" w:sz="12" w:space="0" w:color="auto"/>
            </w:tcBorders>
            <w:noWrap/>
            <w:vAlign w:val="center"/>
            <w:hideMark/>
          </w:tcPr>
          <w:p w14:paraId="6B92890E" w14:textId="77777777" w:rsidR="00077512" w:rsidRPr="00BC3CFA" w:rsidRDefault="00077512" w:rsidP="00B43201">
            <w:pPr>
              <w:jc w:val="center"/>
              <w:rPr>
                <w:sz w:val="16"/>
                <w:szCs w:val="16"/>
              </w:rPr>
            </w:pPr>
            <w:r w:rsidRPr="00BC3CFA">
              <w:rPr>
                <w:sz w:val="16"/>
                <w:szCs w:val="16"/>
              </w:rPr>
              <w:t>New Student Subjects</w:t>
            </w:r>
          </w:p>
        </w:tc>
        <w:tc>
          <w:tcPr>
            <w:tcW w:w="1326" w:type="dxa"/>
            <w:tcBorders>
              <w:top w:val="single" w:sz="4" w:space="0" w:color="auto"/>
              <w:bottom w:val="single" w:sz="12" w:space="0" w:color="auto"/>
              <w:right w:val="single" w:sz="12" w:space="0" w:color="auto"/>
            </w:tcBorders>
            <w:noWrap/>
            <w:vAlign w:val="center"/>
            <w:hideMark/>
          </w:tcPr>
          <w:p w14:paraId="6FA0D0B9" w14:textId="77777777" w:rsidR="00077512" w:rsidRPr="00BC3CFA" w:rsidRDefault="00077512" w:rsidP="00B43201">
            <w:pPr>
              <w:jc w:val="center"/>
              <w:rPr>
                <w:sz w:val="16"/>
                <w:szCs w:val="16"/>
              </w:rPr>
            </w:pPr>
            <w:r w:rsidRPr="00BC3CFA">
              <w:rPr>
                <w:sz w:val="16"/>
                <w:szCs w:val="16"/>
              </w:rPr>
              <w:t>N/A</w:t>
            </w:r>
          </w:p>
        </w:tc>
        <w:tc>
          <w:tcPr>
            <w:tcW w:w="1184" w:type="dxa"/>
            <w:tcBorders>
              <w:top w:val="single" w:sz="4" w:space="0" w:color="auto"/>
              <w:left w:val="single" w:sz="12" w:space="0" w:color="auto"/>
              <w:bottom w:val="single" w:sz="12" w:space="0" w:color="auto"/>
            </w:tcBorders>
            <w:noWrap/>
            <w:vAlign w:val="center"/>
            <w:hideMark/>
          </w:tcPr>
          <w:p w14:paraId="0774461E" w14:textId="77777777" w:rsidR="00077512" w:rsidRPr="00BC3CFA" w:rsidRDefault="00077512" w:rsidP="00B43201">
            <w:pPr>
              <w:jc w:val="center"/>
              <w:rPr>
                <w:sz w:val="16"/>
                <w:szCs w:val="16"/>
              </w:rPr>
            </w:pPr>
            <w:r w:rsidRPr="00BC3CFA">
              <w:rPr>
                <w:sz w:val="16"/>
                <w:szCs w:val="16"/>
              </w:rPr>
              <w:t>Dropdown populated with Subjects</w:t>
            </w:r>
          </w:p>
        </w:tc>
        <w:tc>
          <w:tcPr>
            <w:tcW w:w="1418" w:type="dxa"/>
            <w:tcBorders>
              <w:top w:val="single" w:sz="4" w:space="0" w:color="auto"/>
              <w:bottom w:val="single" w:sz="12" w:space="0" w:color="auto"/>
              <w:right w:val="single" w:sz="12" w:space="0" w:color="auto"/>
            </w:tcBorders>
            <w:noWrap/>
            <w:vAlign w:val="center"/>
            <w:hideMark/>
          </w:tcPr>
          <w:p w14:paraId="12B29896" w14:textId="77777777" w:rsidR="00077512" w:rsidRPr="00BC3CFA" w:rsidRDefault="00077512" w:rsidP="00B43201">
            <w:pPr>
              <w:jc w:val="center"/>
              <w:rPr>
                <w:sz w:val="16"/>
                <w:szCs w:val="16"/>
              </w:rPr>
            </w:pPr>
            <w:r w:rsidRPr="00BC3CFA">
              <w:rPr>
                <w:sz w:val="16"/>
                <w:szCs w:val="16"/>
              </w:rPr>
              <w:t>Dropdown populated with Subjects</w:t>
            </w:r>
          </w:p>
        </w:tc>
        <w:tc>
          <w:tcPr>
            <w:tcW w:w="956" w:type="dxa"/>
            <w:tcBorders>
              <w:top w:val="single" w:sz="4" w:space="0" w:color="auto"/>
              <w:left w:val="single" w:sz="12" w:space="0" w:color="auto"/>
              <w:bottom w:val="single" w:sz="12" w:space="0" w:color="auto"/>
            </w:tcBorders>
            <w:noWrap/>
            <w:vAlign w:val="center"/>
            <w:hideMark/>
          </w:tcPr>
          <w:p w14:paraId="689461FF" w14:textId="77777777" w:rsidR="00077512" w:rsidRPr="00BC3CFA" w:rsidRDefault="00077512" w:rsidP="00B43201">
            <w:pPr>
              <w:jc w:val="center"/>
              <w:rPr>
                <w:sz w:val="16"/>
                <w:szCs w:val="16"/>
              </w:rPr>
            </w:pPr>
            <w:r w:rsidRPr="00BC3CFA">
              <w:rPr>
                <w:sz w:val="16"/>
                <w:szCs w:val="16"/>
              </w:rPr>
              <w:t>Pass</w:t>
            </w:r>
          </w:p>
        </w:tc>
        <w:tc>
          <w:tcPr>
            <w:tcW w:w="1215" w:type="dxa"/>
            <w:tcBorders>
              <w:top w:val="single" w:sz="4" w:space="0" w:color="auto"/>
              <w:bottom w:val="single" w:sz="12" w:space="0" w:color="auto"/>
            </w:tcBorders>
            <w:noWrap/>
            <w:vAlign w:val="center"/>
            <w:hideMark/>
          </w:tcPr>
          <w:p w14:paraId="1F80539F" w14:textId="77777777" w:rsidR="00077512" w:rsidRPr="00BC3CFA" w:rsidRDefault="00077512" w:rsidP="00B43201">
            <w:pPr>
              <w:jc w:val="center"/>
              <w:rPr>
                <w:sz w:val="16"/>
                <w:szCs w:val="16"/>
              </w:rPr>
            </w:pPr>
          </w:p>
        </w:tc>
      </w:tr>
      <w:tr w:rsidR="00B43201" w:rsidRPr="00BC3CFA" w14:paraId="5235BF9C" w14:textId="77777777" w:rsidTr="00065560">
        <w:trPr>
          <w:trHeight w:val="300"/>
          <w:jc w:val="center"/>
        </w:trPr>
        <w:tc>
          <w:tcPr>
            <w:tcW w:w="10080" w:type="dxa"/>
            <w:gridSpan w:val="9"/>
            <w:tcBorders>
              <w:top w:val="single" w:sz="12" w:space="0" w:color="auto"/>
              <w:bottom w:val="single" w:sz="12" w:space="0" w:color="auto"/>
            </w:tcBorders>
            <w:noWrap/>
            <w:vAlign w:val="center"/>
            <w:hideMark/>
          </w:tcPr>
          <w:p w14:paraId="4D585EB2" w14:textId="77777777" w:rsidR="00B43201" w:rsidRPr="00BC3CFA" w:rsidRDefault="00B43201" w:rsidP="00B43201">
            <w:pPr>
              <w:jc w:val="center"/>
              <w:rPr>
                <w:sz w:val="16"/>
                <w:szCs w:val="16"/>
              </w:rPr>
            </w:pPr>
          </w:p>
        </w:tc>
      </w:tr>
      <w:tr w:rsidR="00077512" w:rsidRPr="00BC3CFA" w14:paraId="56B06261" w14:textId="77777777" w:rsidTr="00941E29">
        <w:trPr>
          <w:trHeight w:val="300"/>
          <w:jc w:val="center"/>
        </w:trPr>
        <w:tc>
          <w:tcPr>
            <w:tcW w:w="832" w:type="dxa"/>
            <w:tcBorders>
              <w:top w:val="single" w:sz="12" w:space="0" w:color="auto"/>
              <w:bottom w:val="single" w:sz="4" w:space="0" w:color="auto"/>
            </w:tcBorders>
            <w:noWrap/>
            <w:vAlign w:val="center"/>
            <w:hideMark/>
          </w:tcPr>
          <w:p w14:paraId="7304A18E" w14:textId="77777777" w:rsidR="00077512" w:rsidRPr="00BC3CFA" w:rsidRDefault="00077512" w:rsidP="00B43201">
            <w:pPr>
              <w:jc w:val="center"/>
              <w:rPr>
                <w:sz w:val="16"/>
                <w:szCs w:val="16"/>
              </w:rPr>
            </w:pPr>
            <w:r w:rsidRPr="00BC3CFA">
              <w:rPr>
                <w:sz w:val="16"/>
                <w:szCs w:val="16"/>
              </w:rPr>
              <w:t>1.2</w:t>
            </w:r>
          </w:p>
        </w:tc>
        <w:tc>
          <w:tcPr>
            <w:tcW w:w="1005" w:type="dxa"/>
            <w:tcBorders>
              <w:top w:val="single" w:sz="12" w:space="0" w:color="auto"/>
              <w:bottom w:val="single" w:sz="4" w:space="0" w:color="auto"/>
            </w:tcBorders>
            <w:noWrap/>
            <w:vAlign w:val="center"/>
            <w:hideMark/>
          </w:tcPr>
          <w:p w14:paraId="13B6B548" w14:textId="77777777" w:rsidR="00077512" w:rsidRPr="00BC3CFA" w:rsidRDefault="00077512" w:rsidP="00B43201">
            <w:pPr>
              <w:jc w:val="center"/>
              <w:rPr>
                <w:sz w:val="16"/>
                <w:szCs w:val="16"/>
              </w:rPr>
            </w:pPr>
            <w:r w:rsidRPr="00BC3CFA">
              <w:rPr>
                <w:sz w:val="16"/>
                <w:szCs w:val="16"/>
              </w:rPr>
              <w:t>Dataset 2</w:t>
            </w:r>
          </w:p>
        </w:tc>
        <w:tc>
          <w:tcPr>
            <w:tcW w:w="988" w:type="dxa"/>
            <w:tcBorders>
              <w:top w:val="single" w:sz="12" w:space="0" w:color="auto"/>
              <w:bottom w:val="single" w:sz="4" w:space="0" w:color="auto"/>
              <w:right w:val="single" w:sz="12" w:space="0" w:color="auto"/>
            </w:tcBorders>
            <w:noWrap/>
            <w:vAlign w:val="center"/>
            <w:hideMark/>
          </w:tcPr>
          <w:p w14:paraId="635545D3" w14:textId="77777777" w:rsidR="00077512" w:rsidRPr="00BC3CFA" w:rsidRDefault="00077512" w:rsidP="00B43201">
            <w:pPr>
              <w:jc w:val="center"/>
              <w:rPr>
                <w:sz w:val="16"/>
                <w:szCs w:val="16"/>
              </w:rPr>
            </w:pPr>
            <w:r w:rsidRPr="00BC3CFA">
              <w:rPr>
                <w:sz w:val="16"/>
                <w:szCs w:val="16"/>
              </w:rPr>
              <w:t>Abnormal</w:t>
            </w:r>
          </w:p>
        </w:tc>
        <w:tc>
          <w:tcPr>
            <w:tcW w:w="1156" w:type="dxa"/>
            <w:tcBorders>
              <w:top w:val="single" w:sz="12" w:space="0" w:color="auto"/>
              <w:left w:val="single" w:sz="12" w:space="0" w:color="auto"/>
              <w:bottom w:val="single" w:sz="4" w:space="0" w:color="auto"/>
            </w:tcBorders>
            <w:noWrap/>
            <w:vAlign w:val="center"/>
            <w:hideMark/>
          </w:tcPr>
          <w:p w14:paraId="5964921B" w14:textId="77777777" w:rsidR="00077512" w:rsidRPr="00BC3CFA" w:rsidRDefault="00077512" w:rsidP="00B43201">
            <w:pPr>
              <w:jc w:val="center"/>
              <w:rPr>
                <w:sz w:val="16"/>
                <w:szCs w:val="16"/>
              </w:rPr>
            </w:pPr>
            <w:r w:rsidRPr="00BC3CFA">
              <w:rPr>
                <w:sz w:val="16"/>
                <w:szCs w:val="16"/>
              </w:rPr>
              <w:t>Database connection</w:t>
            </w:r>
          </w:p>
        </w:tc>
        <w:tc>
          <w:tcPr>
            <w:tcW w:w="1326" w:type="dxa"/>
            <w:tcBorders>
              <w:top w:val="single" w:sz="12" w:space="0" w:color="auto"/>
              <w:bottom w:val="single" w:sz="4" w:space="0" w:color="auto"/>
              <w:right w:val="single" w:sz="12" w:space="0" w:color="auto"/>
            </w:tcBorders>
            <w:noWrap/>
            <w:vAlign w:val="center"/>
            <w:hideMark/>
          </w:tcPr>
          <w:p w14:paraId="02460994" w14:textId="77777777" w:rsidR="00077512" w:rsidRPr="00BC3CFA" w:rsidRDefault="00077512" w:rsidP="00B43201">
            <w:pPr>
              <w:jc w:val="center"/>
              <w:rPr>
                <w:sz w:val="16"/>
                <w:szCs w:val="16"/>
              </w:rPr>
            </w:pPr>
            <w:r w:rsidRPr="00BC3CFA">
              <w:rPr>
                <w:sz w:val="16"/>
                <w:szCs w:val="16"/>
              </w:rPr>
              <w:t>Disconnected</w:t>
            </w:r>
          </w:p>
        </w:tc>
        <w:tc>
          <w:tcPr>
            <w:tcW w:w="4773" w:type="dxa"/>
            <w:gridSpan w:val="4"/>
            <w:tcBorders>
              <w:top w:val="single" w:sz="12" w:space="0" w:color="auto"/>
              <w:left w:val="single" w:sz="12" w:space="0" w:color="auto"/>
              <w:bottom w:val="single" w:sz="4" w:space="0" w:color="auto"/>
            </w:tcBorders>
            <w:noWrap/>
            <w:vAlign w:val="center"/>
            <w:hideMark/>
          </w:tcPr>
          <w:p w14:paraId="53EA183B" w14:textId="77777777" w:rsidR="00077512" w:rsidRPr="00BC3CFA" w:rsidRDefault="00077512" w:rsidP="00B43201">
            <w:pPr>
              <w:jc w:val="center"/>
              <w:rPr>
                <w:sz w:val="16"/>
                <w:szCs w:val="16"/>
              </w:rPr>
            </w:pPr>
          </w:p>
        </w:tc>
      </w:tr>
      <w:tr w:rsidR="00077512" w:rsidRPr="00BC3CFA" w14:paraId="2B82BAD4" w14:textId="77777777" w:rsidTr="00941E29">
        <w:trPr>
          <w:trHeight w:val="300"/>
          <w:jc w:val="center"/>
        </w:trPr>
        <w:tc>
          <w:tcPr>
            <w:tcW w:w="2825" w:type="dxa"/>
            <w:gridSpan w:val="3"/>
            <w:tcBorders>
              <w:top w:val="single" w:sz="4" w:space="0" w:color="auto"/>
              <w:bottom w:val="single" w:sz="12" w:space="0" w:color="auto"/>
              <w:right w:val="single" w:sz="12" w:space="0" w:color="auto"/>
            </w:tcBorders>
            <w:noWrap/>
            <w:vAlign w:val="center"/>
            <w:hideMark/>
          </w:tcPr>
          <w:p w14:paraId="47BB1701" w14:textId="77777777" w:rsidR="00077512" w:rsidRPr="00BC3CFA" w:rsidRDefault="00077512" w:rsidP="00B43201">
            <w:pPr>
              <w:jc w:val="center"/>
              <w:rPr>
                <w:sz w:val="16"/>
                <w:szCs w:val="16"/>
              </w:rPr>
            </w:pPr>
          </w:p>
        </w:tc>
        <w:tc>
          <w:tcPr>
            <w:tcW w:w="1156" w:type="dxa"/>
            <w:tcBorders>
              <w:top w:val="single" w:sz="4" w:space="0" w:color="auto"/>
              <w:left w:val="single" w:sz="12" w:space="0" w:color="auto"/>
              <w:bottom w:val="single" w:sz="12" w:space="0" w:color="auto"/>
            </w:tcBorders>
            <w:noWrap/>
            <w:vAlign w:val="center"/>
            <w:hideMark/>
          </w:tcPr>
          <w:p w14:paraId="6F6E4D30" w14:textId="77777777" w:rsidR="00077512" w:rsidRPr="00BC3CFA" w:rsidRDefault="00077512" w:rsidP="00B43201">
            <w:pPr>
              <w:jc w:val="center"/>
              <w:rPr>
                <w:sz w:val="16"/>
                <w:szCs w:val="16"/>
              </w:rPr>
            </w:pPr>
            <w:r w:rsidRPr="00BC3CFA">
              <w:rPr>
                <w:sz w:val="16"/>
                <w:szCs w:val="16"/>
              </w:rPr>
              <w:t>New Student Subjects</w:t>
            </w:r>
          </w:p>
        </w:tc>
        <w:tc>
          <w:tcPr>
            <w:tcW w:w="1326" w:type="dxa"/>
            <w:tcBorders>
              <w:top w:val="single" w:sz="4" w:space="0" w:color="auto"/>
              <w:bottom w:val="single" w:sz="12" w:space="0" w:color="auto"/>
              <w:right w:val="single" w:sz="12" w:space="0" w:color="auto"/>
            </w:tcBorders>
            <w:noWrap/>
            <w:vAlign w:val="center"/>
            <w:hideMark/>
          </w:tcPr>
          <w:p w14:paraId="759423BE" w14:textId="77777777" w:rsidR="00077512" w:rsidRPr="00BC3CFA" w:rsidRDefault="00077512" w:rsidP="00B43201">
            <w:pPr>
              <w:jc w:val="center"/>
              <w:rPr>
                <w:sz w:val="16"/>
                <w:szCs w:val="16"/>
              </w:rPr>
            </w:pPr>
            <w:r w:rsidRPr="00BC3CFA">
              <w:rPr>
                <w:sz w:val="16"/>
                <w:szCs w:val="16"/>
              </w:rPr>
              <w:t>N/A</w:t>
            </w:r>
          </w:p>
        </w:tc>
        <w:tc>
          <w:tcPr>
            <w:tcW w:w="1184" w:type="dxa"/>
            <w:tcBorders>
              <w:top w:val="single" w:sz="4" w:space="0" w:color="auto"/>
              <w:left w:val="single" w:sz="12" w:space="0" w:color="auto"/>
              <w:bottom w:val="single" w:sz="12" w:space="0" w:color="auto"/>
            </w:tcBorders>
            <w:noWrap/>
            <w:vAlign w:val="center"/>
            <w:hideMark/>
          </w:tcPr>
          <w:p w14:paraId="4F2C3339" w14:textId="77777777" w:rsidR="00077512" w:rsidRPr="00BC3CFA" w:rsidRDefault="00077512" w:rsidP="00B43201">
            <w:pPr>
              <w:jc w:val="center"/>
              <w:rPr>
                <w:sz w:val="16"/>
                <w:szCs w:val="16"/>
              </w:rPr>
            </w:pPr>
            <w:r w:rsidRPr="00BC3CFA">
              <w:rPr>
                <w:sz w:val="16"/>
                <w:szCs w:val="16"/>
              </w:rPr>
              <w:t>No subjects load, Error message advising user of issue</w:t>
            </w:r>
          </w:p>
        </w:tc>
        <w:tc>
          <w:tcPr>
            <w:tcW w:w="1418" w:type="dxa"/>
            <w:tcBorders>
              <w:top w:val="single" w:sz="4" w:space="0" w:color="auto"/>
              <w:bottom w:val="single" w:sz="12" w:space="0" w:color="auto"/>
              <w:right w:val="single" w:sz="12" w:space="0" w:color="auto"/>
            </w:tcBorders>
            <w:noWrap/>
            <w:vAlign w:val="center"/>
            <w:hideMark/>
          </w:tcPr>
          <w:p w14:paraId="6DB5EDA4" w14:textId="77777777" w:rsidR="00077512" w:rsidRPr="00BC3CFA" w:rsidRDefault="00077512" w:rsidP="00B43201">
            <w:pPr>
              <w:jc w:val="center"/>
              <w:rPr>
                <w:sz w:val="16"/>
                <w:szCs w:val="16"/>
              </w:rPr>
            </w:pPr>
            <w:r w:rsidRPr="00BC3CFA">
              <w:rPr>
                <w:sz w:val="16"/>
                <w:szCs w:val="16"/>
              </w:rPr>
              <w:t>No subjects load, Error message advising user of issue</w:t>
            </w:r>
          </w:p>
        </w:tc>
        <w:tc>
          <w:tcPr>
            <w:tcW w:w="956" w:type="dxa"/>
            <w:tcBorders>
              <w:top w:val="single" w:sz="4" w:space="0" w:color="auto"/>
              <w:left w:val="single" w:sz="12" w:space="0" w:color="auto"/>
              <w:bottom w:val="single" w:sz="12" w:space="0" w:color="auto"/>
            </w:tcBorders>
            <w:noWrap/>
            <w:vAlign w:val="center"/>
            <w:hideMark/>
          </w:tcPr>
          <w:p w14:paraId="776AA7E8" w14:textId="77777777" w:rsidR="00077512" w:rsidRPr="00BC3CFA" w:rsidRDefault="00077512" w:rsidP="00B43201">
            <w:pPr>
              <w:jc w:val="center"/>
              <w:rPr>
                <w:sz w:val="16"/>
                <w:szCs w:val="16"/>
              </w:rPr>
            </w:pPr>
            <w:r w:rsidRPr="00BC3CFA">
              <w:rPr>
                <w:sz w:val="16"/>
                <w:szCs w:val="16"/>
              </w:rPr>
              <w:t>Pass</w:t>
            </w:r>
          </w:p>
        </w:tc>
        <w:tc>
          <w:tcPr>
            <w:tcW w:w="1215" w:type="dxa"/>
            <w:tcBorders>
              <w:top w:val="single" w:sz="4" w:space="0" w:color="auto"/>
              <w:bottom w:val="single" w:sz="12" w:space="0" w:color="auto"/>
            </w:tcBorders>
            <w:noWrap/>
            <w:vAlign w:val="center"/>
            <w:hideMark/>
          </w:tcPr>
          <w:p w14:paraId="51B86EE2" w14:textId="77777777" w:rsidR="00077512" w:rsidRPr="00BC3CFA" w:rsidRDefault="00077512" w:rsidP="00B43201">
            <w:pPr>
              <w:jc w:val="center"/>
              <w:rPr>
                <w:sz w:val="16"/>
                <w:szCs w:val="16"/>
              </w:rPr>
            </w:pPr>
          </w:p>
        </w:tc>
      </w:tr>
    </w:tbl>
    <w:p w14:paraId="514631FA" w14:textId="77777777" w:rsidR="00065560" w:rsidRDefault="00065560" w:rsidP="00EB465F">
      <w:pPr>
        <w:spacing w:before="0" w:after="0"/>
      </w:pPr>
    </w:p>
    <w:p w14:paraId="0CF8314B" w14:textId="77777777" w:rsidR="00FF3185" w:rsidRDefault="00FF3185" w:rsidP="00EB465F">
      <w:pPr>
        <w:spacing w:before="0" w:after="0"/>
      </w:pPr>
    </w:p>
    <w:p w14:paraId="2887CC2F" w14:textId="77777777" w:rsidR="001425C1" w:rsidRDefault="001425C1" w:rsidP="00EB465F">
      <w:pPr>
        <w:spacing w:before="0" w:after="0"/>
      </w:pPr>
    </w:p>
    <w:tbl>
      <w:tblPr>
        <w:tblStyle w:val="TableGrid"/>
        <w:tblW w:w="5000" w:type="pct"/>
        <w:jc w:val="center"/>
        <w:tblLayout w:type="fixed"/>
        <w:tblLook w:val="04A0" w:firstRow="1" w:lastRow="0" w:firstColumn="1" w:lastColumn="0" w:noHBand="0" w:noVBand="1"/>
      </w:tblPr>
      <w:tblGrid>
        <w:gridCol w:w="785"/>
        <w:gridCol w:w="1005"/>
        <w:gridCol w:w="1097"/>
        <w:gridCol w:w="1001"/>
        <w:gridCol w:w="1151"/>
        <w:gridCol w:w="1236"/>
        <w:gridCol w:w="1951"/>
        <w:gridCol w:w="657"/>
        <w:gridCol w:w="1163"/>
      </w:tblGrid>
      <w:tr w:rsidR="00077512" w:rsidRPr="00F67CE6" w14:paraId="39955D87" w14:textId="77777777" w:rsidTr="00EB465F">
        <w:trPr>
          <w:trHeight w:val="315"/>
          <w:jc w:val="center"/>
        </w:trPr>
        <w:tc>
          <w:tcPr>
            <w:tcW w:w="1437" w:type="pct"/>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CB0FAEA" w14:textId="77777777" w:rsidR="00F67CE6" w:rsidRPr="00F67CE6" w:rsidRDefault="00F67CE6" w:rsidP="00F67CE6">
            <w:pPr>
              <w:jc w:val="center"/>
              <w:rPr>
                <w:b/>
                <w:bCs/>
                <w:sz w:val="16"/>
                <w:szCs w:val="16"/>
              </w:rPr>
            </w:pPr>
            <w:r w:rsidRPr="00F67CE6">
              <w:rPr>
                <w:b/>
                <w:bCs/>
                <w:sz w:val="16"/>
                <w:szCs w:val="16"/>
              </w:rPr>
              <w:t>Datasets</w:t>
            </w:r>
          </w:p>
        </w:tc>
        <w:tc>
          <w:tcPr>
            <w:tcW w:w="1071" w:type="pct"/>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2C96ED07" w14:textId="77777777" w:rsidR="00F67CE6" w:rsidRPr="00F67CE6" w:rsidRDefault="00F67CE6" w:rsidP="00F67CE6">
            <w:pPr>
              <w:jc w:val="center"/>
              <w:rPr>
                <w:b/>
                <w:bCs/>
                <w:sz w:val="16"/>
                <w:szCs w:val="16"/>
              </w:rPr>
            </w:pPr>
            <w:r w:rsidRPr="00F67CE6">
              <w:rPr>
                <w:b/>
                <w:bCs/>
                <w:sz w:val="16"/>
                <w:szCs w:val="16"/>
              </w:rPr>
              <w:t>Inputs</w:t>
            </w:r>
          </w:p>
        </w:tc>
        <w:tc>
          <w:tcPr>
            <w:tcW w:w="1586" w:type="pct"/>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50FEF80" w14:textId="77777777" w:rsidR="00F67CE6" w:rsidRPr="00F67CE6" w:rsidRDefault="00F67CE6" w:rsidP="00F67CE6">
            <w:pPr>
              <w:jc w:val="center"/>
              <w:rPr>
                <w:b/>
                <w:bCs/>
                <w:sz w:val="16"/>
                <w:szCs w:val="16"/>
              </w:rPr>
            </w:pPr>
            <w:r w:rsidRPr="00F67CE6">
              <w:rPr>
                <w:b/>
                <w:bCs/>
                <w:sz w:val="16"/>
                <w:szCs w:val="16"/>
              </w:rPr>
              <w:t>Results</w:t>
            </w:r>
          </w:p>
        </w:tc>
        <w:tc>
          <w:tcPr>
            <w:tcW w:w="327" w:type="pct"/>
            <w:tcBorders>
              <w:top w:val="single" w:sz="12" w:space="0" w:color="auto"/>
              <w:left w:val="single" w:sz="12" w:space="0" w:color="auto"/>
            </w:tcBorders>
            <w:shd w:val="clear" w:color="auto" w:fill="D9D9D9" w:themeFill="background1" w:themeFillShade="D9"/>
            <w:noWrap/>
            <w:vAlign w:val="center"/>
            <w:hideMark/>
          </w:tcPr>
          <w:p w14:paraId="3F63BFB1" w14:textId="77777777" w:rsidR="00F67CE6" w:rsidRPr="00F67CE6" w:rsidRDefault="00F67CE6" w:rsidP="00F67CE6">
            <w:pPr>
              <w:jc w:val="center"/>
              <w:rPr>
                <w:b/>
                <w:bCs/>
                <w:sz w:val="16"/>
                <w:szCs w:val="16"/>
              </w:rPr>
            </w:pPr>
            <w:r w:rsidRPr="00F67CE6">
              <w:rPr>
                <w:b/>
                <w:bCs/>
                <w:sz w:val="16"/>
                <w:szCs w:val="16"/>
              </w:rPr>
              <w:t>Pass/Fail</w:t>
            </w:r>
          </w:p>
        </w:tc>
        <w:tc>
          <w:tcPr>
            <w:tcW w:w="580" w:type="pct"/>
            <w:tcBorders>
              <w:top w:val="single" w:sz="12" w:space="0" w:color="auto"/>
              <w:right w:val="single" w:sz="12" w:space="0" w:color="auto"/>
            </w:tcBorders>
            <w:shd w:val="clear" w:color="auto" w:fill="D9D9D9" w:themeFill="background1" w:themeFillShade="D9"/>
            <w:noWrap/>
            <w:vAlign w:val="center"/>
            <w:hideMark/>
          </w:tcPr>
          <w:p w14:paraId="70BDB9FF" w14:textId="77777777" w:rsidR="00F67CE6" w:rsidRPr="00F67CE6" w:rsidRDefault="00F67CE6" w:rsidP="00F67CE6">
            <w:pPr>
              <w:jc w:val="center"/>
              <w:rPr>
                <w:b/>
                <w:bCs/>
                <w:sz w:val="16"/>
                <w:szCs w:val="16"/>
              </w:rPr>
            </w:pPr>
            <w:r w:rsidRPr="00F67CE6">
              <w:rPr>
                <w:b/>
                <w:bCs/>
                <w:sz w:val="16"/>
                <w:szCs w:val="16"/>
              </w:rPr>
              <w:t>Comments</w:t>
            </w:r>
          </w:p>
        </w:tc>
      </w:tr>
      <w:tr w:rsidR="00EB465F" w:rsidRPr="00F67CE6" w14:paraId="259B15DB" w14:textId="77777777" w:rsidTr="00EB465F">
        <w:trPr>
          <w:trHeight w:val="315"/>
          <w:jc w:val="center"/>
        </w:trPr>
        <w:tc>
          <w:tcPr>
            <w:tcW w:w="391" w:type="pct"/>
            <w:tcBorders>
              <w:left w:val="single" w:sz="12" w:space="0" w:color="auto"/>
              <w:bottom w:val="single" w:sz="12" w:space="0" w:color="auto"/>
            </w:tcBorders>
            <w:shd w:val="clear" w:color="auto" w:fill="D9D9D9" w:themeFill="background1" w:themeFillShade="D9"/>
            <w:noWrap/>
            <w:vAlign w:val="center"/>
            <w:hideMark/>
          </w:tcPr>
          <w:p w14:paraId="3231E17B" w14:textId="77777777" w:rsidR="000A4CCC" w:rsidRPr="00F67CE6" w:rsidRDefault="000A4CCC" w:rsidP="00F67CE6">
            <w:pPr>
              <w:jc w:val="center"/>
              <w:rPr>
                <w:b/>
                <w:bCs/>
                <w:sz w:val="16"/>
                <w:szCs w:val="16"/>
              </w:rPr>
            </w:pPr>
            <w:r w:rsidRPr="00F67CE6">
              <w:rPr>
                <w:b/>
                <w:bCs/>
                <w:sz w:val="16"/>
                <w:szCs w:val="16"/>
              </w:rPr>
              <w:t>Test Case</w:t>
            </w:r>
          </w:p>
        </w:tc>
        <w:tc>
          <w:tcPr>
            <w:tcW w:w="500" w:type="pct"/>
            <w:tcBorders>
              <w:bottom w:val="single" w:sz="12" w:space="0" w:color="auto"/>
            </w:tcBorders>
            <w:shd w:val="clear" w:color="auto" w:fill="D9D9D9" w:themeFill="background1" w:themeFillShade="D9"/>
            <w:noWrap/>
            <w:vAlign w:val="center"/>
            <w:hideMark/>
          </w:tcPr>
          <w:p w14:paraId="3EA3F291" w14:textId="77777777" w:rsidR="000A4CCC" w:rsidRPr="00F67CE6" w:rsidRDefault="000A4CCC" w:rsidP="00F67CE6">
            <w:pPr>
              <w:jc w:val="center"/>
              <w:rPr>
                <w:b/>
                <w:bCs/>
                <w:sz w:val="16"/>
                <w:szCs w:val="16"/>
              </w:rPr>
            </w:pPr>
          </w:p>
        </w:tc>
        <w:tc>
          <w:tcPr>
            <w:tcW w:w="545" w:type="pct"/>
            <w:tcBorders>
              <w:bottom w:val="single" w:sz="12" w:space="0" w:color="auto"/>
              <w:right w:val="single" w:sz="12" w:space="0" w:color="auto"/>
            </w:tcBorders>
            <w:shd w:val="clear" w:color="auto" w:fill="D9D9D9" w:themeFill="background1" w:themeFillShade="D9"/>
            <w:noWrap/>
            <w:vAlign w:val="center"/>
            <w:hideMark/>
          </w:tcPr>
          <w:p w14:paraId="329D7812" w14:textId="77777777" w:rsidR="000A4CCC" w:rsidRPr="00F67CE6" w:rsidRDefault="000A4CCC" w:rsidP="00F67CE6">
            <w:pPr>
              <w:jc w:val="center"/>
              <w:rPr>
                <w:b/>
                <w:bCs/>
                <w:sz w:val="16"/>
                <w:szCs w:val="16"/>
              </w:rPr>
            </w:pPr>
            <w:r w:rsidRPr="00F67CE6">
              <w:rPr>
                <w:b/>
                <w:bCs/>
                <w:sz w:val="16"/>
                <w:szCs w:val="16"/>
              </w:rPr>
              <w:t>Type</w:t>
            </w:r>
          </w:p>
        </w:tc>
        <w:tc>
          <w:tcPr>
            <w:tcW w:w="498" w:type="pct"/>
            <w:tcBorders>
              <w:left w:val="single" w:sz="12" w:space="0" w:color="auto"/>
              <w:bottom w:val="single" w:sz="12" w:space="0" w:color="auto"/>
            </w:tcBorders>
            <w:shd w:val="clear" w:color="auto" w:fill="D9D9D9" w:themeFill="background1" w:themeFillShade="D9"/>
            <w:noWrap/>
            <w:vAlign w:val="center"/>
            <w:hideMark/>
          </w:tcPr>
          <w:p w14:paraId="5E142ABF" w14:textId="77777777" w:rsidR="000A4CCC" w:rsidRPr="00F67CE6" w:rsidRDefault="000A4CCC" w:rsidP="00F67CE6">
            <w:pPr>
              <w:jc w:val="center"/>
              <w:rPr>
                <w:b/>
                <w:bCs/>
                <w:sz w:val="16"/>
                <w:szCs w:val="16"/>
              </w:rPr>
            </w:pPr>
            <w:r w:rsidRPr="00F67CE6">
              <w:rPr>
                <w:b/>
                <w:bCs/>
                <w:sz w:val="16"/>
                <w:szCs w:val="16"/>
              </w:rPr>
              <w:t>Field</w:t>
            </w:r>
          </w:p>
        </w:tc>
        <w:tc>
          <w:tcPr>
            <w:tcW w:w="573" w:type="pct"/>
            <w:tcBorders>
              <w:bottom w:val="single" w:sz="12" w:space="0" w:color="auto"/>
              <w:right w:val="single" w:sz="12" w:space="0" w:color="auto"/>
            </w:tcBorders>
            <w:shd w:val="clear" w:color="auto" w:fill="D9D9D9" w:themeFill="background1" w:themeFillShade="D9"/>
            <w:noWrap/>
            <w:vAlign w:val="center"/>
            <w:hideMark/>
          </w:tcPr>
          <w:p w14:paraId="46B8C3EB" w14:textId="77777777" w:rsidR="000A4CCC" w:rsidRPr="00F67CE6" w:rsidRDefault="000A4CCC" w:rsidP="00F67CE6">
            <w:pPr>
              <w:jc w:val="center"/>
              <w:rPr>
                <w:b/>
                <w:bCs/>
                <w:sz w:val="16"/>
                <w:szCs w:val="16"/>
              </w:rPr>
            </w:pPr>
            <w:r w:rsidRPr="00F67CE6">
              <w:rPr>
                <w:b/>
                <w:bCs/>
                <w:sz w:val="16"/>
                <w:szCs w:val="16"/>
              </w:rPr>
              <w:t>Value</w:t>
            </w:r>
          </w:p>
        </w:tc>
        <w:tc>
          <w:tcPr>
            <w:tcW w:w="615" w:type="pct"/>
            <w:tcBorders>
              <w:left w:val="single" w:sz="12" w:space="0" w:color="auto"/>
              <w:bottom w:val="single" w:sz="12" w:space="0" w:color="auto"/>
            </w:tcBorders>
            <w:shd w:val="clear" w:color="auto" w:fill="D9D9D9" w:themeFill="background1" w:themeFillShade="D9"/>
            <w:noWrap/>
            <w:vAlign w:val="center"/>
            <w:hideMark/>
          </w:tcPr>
          <w:p w14:paraId="3940E2BE" w14:textId="77777777" w:rsidR="000A4CCC" w:rsidRPr="00F67CE6" w:rsidRDefault="000A4CCC" w:rsidP="00F67CE6">
            <w:pPr>
              <w:jc w:val="center"/>
              <w:rPr>
                <w:b/>
                <w:bCs/>
                <w:sz w:val="16"/>
                <w:szCs w:val="16"/>
              </w:rPr>
            </w:pPr>
            <w:r w:rsidRPr="00F67CE6">
              <w:rPr>
                <w:b/>
                <w:bCs/>
                <w:sz w:val="16"/>
                <w:szCs w:val="16"/>
              </w:rPr>
              <w:t>Expected</w:t>
            </w:r>
          </w:p>
        </w:tc>
        <w:tc>
          <w:tcPr>
            <w:tcW w:w="971" w:type="pct"/>
            <w:tcBorders>
              <w:bottom w:val="single" w:sz="12" w:space="0" w:color="auto"/>
              <w:right w:val="single" w:sz="12" w:space="0" w:color="auto"/>
            </w:tcBorders>
            <w:shd w:val="clear" w:color="auto" w:fill="D9D9D9" w:themeFill="background1" w:themeFillShade="D9"/>
            <w:noWrap/>
            <w:vAlign w:val="center"/>
            <w:hideMark/>
          </w:tcPr>
          <w:p w14:paraId="09475ABC" w14:textId="77777777" w:rsidR="000A4CCC" w:rsidRPr="00F67CE6" w:rsidRDefault="000A4CCC" w:rsidP="00F67CE6">
            <w:pPr>
              <w:jc w:val="center"/>
              <w:rPr>
                <w:b/>
                <w:bCs/>
                <w:sz w:val="16"/>
                <w:szCs w:val="16"/>
              </w:rPr>
            </w:pPr>
            <w:r w:rsidRPr="00F67CE6">
              <w:rPr>
                <w:b/>
                <w:bCs/>
                <w:sz w:val="16"/>
                <w:szCs w:val="16"/>
              </w:rPr>
              <w:t>Actual</w:t>
            </w:r>
          </w:p>
        </w:tc>
        <w:tc>
          <w:tcPr>
            <w:tcW w:w="907" w:type="pct"/>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11708B42" w14:textId="77777777" w:rsidR="000A4CCC" w:rsidRPr="00F67CE6" w:rsidRDefault="000A4CCC" w:rsidP="00F67CE6">
            <w:pPr>
              <w:jc w:val="center"/>
              <w:rPr>
                <w:sz w:val="16"/>
                <w:szCs w:val="16"/>
              </w:rPr>
            </w:pPr>
          </w:p>
        </w:tc>
      </w:tr>
      <w:tr w:rsidR="00077512" w:rsidRPr="00F67CE6" w14:paraId="411F2947" w14:textId="77777777" w:rsidTr="00EB465F">
        <w:trPr>
          <w:trHeight w:val="300"/>
          <w:jc w:val="center"/>
        </w:trPr>
        <w:tc>
          <w:tcPr>
            <w:tcW w:w="391" w:type="pct"/>
            <w:tcBorders>
              <w:top w:val="single" w:sz="12" w:space="0" w:color="auto"/>
              <w:left w:val="single" w:sz="12" w:space="0" w:color="auto"/>
            </w:tcBorders>
            <w:noWrap/>
            <w:vAlign w:val="center"/>
            <w:hideMark/>
          </w:tcPr>
          <w:p w14:paraId="49A232D9" w14:textId="77777777" w:rsidR="00077512" w:rsidRPr="00F67CE6" w:rsidRDefault="00077512" w:rsidP="00F67CE6">
            <w:pPr>
              <w:jc w:val="center"/>
              <w:rPr>
                <w:sz w:val="16"/>
                <w:szCs w:val="16"/>
              </w:rPr>
            </w:pPr>
            <w:r w:rsidRPr="00F67CE6">
              <w:rPr>
                <w:sz w:val="16"/>
                <w:szCs w:val="16"/>
              </w:rPr>
              <w:t>1.3</w:t>
            </w:r>
          </w:p>
        </w:tc>
        <w:tc>
          <w:tcPr>
            <w:tcW w:w="500" w:type="pct"/>
            <w:tcBorders>
              <w:top w:val="single" w:sz="12" w:space="0" w:color="auto"/>
            </w:tcBorders>
            <w:noWrap/>
            <w:vAlign w:val="center"/>
            <w:hideMark/>
          </w:tcPr>
          <w:p w14:paraId="6E8582D3" w14:textId="77777777" w:rsidR="00077512" w:rsidRPr="00F67CE6" w:rsidRDefault="00077512" w:rsidP="00F67CE6">
            <w:pPr>
              <w:jc w:val="center"/>
              <w:rPr>
                <w:sz w:val="16"/>
                <w:szCs w:val="16"/>
              </w:rPr>
            </w:pPr>
            <w:r w:rsidRPr="00F67CE6">
              <w:rPr>
                <w:sz w:val="16"/>
                <w:szCs w:val="16"/>
              </w:rPr>
              <w:t>Dataset 1</w:t>
            </w:r>
          </w:p>
        </w:tc>
        <w:tc>
          <w:tcPr>
            <w:tcW w:w="545" w:type="pct"/>
            <w:tcBorders>
              <w:top w:val="single" w:sz="12" w:space="0" w:color="auto"/>
              <w:right w:val="single" w:sz="12" w:space="0" w:color="auto"/>
            </w:tcBorders>
            <w:noWrap/>
            <w:vAlign w:val="center"/>
            <w:hideMark/>
          </w:tcPr>
          <w:p w14:paraId="12F8CA3F" w14:textId="77777777" w:rsidR="00077512" w:rsidRPr="00F67CE6" w:rsidRDefault="00077512" w:rsidP="00F67CE6">
            <w:pPr>
              <w:jc w:val="center"/>
              <w:rPr>
                <w:sz w:val="16"/>
                <w:szCs w:val="16"/>
              </w:rPr>
            </w:pPr>
            <w:r w:rsidRPr="00F67CE6">
              <w:rPr>
                <w:sz w:val="16"/>
                <w:szCs w:val="16"/>
              </w:rPr>
              <w:t>Normal</w:t>
            </w:r>
          </w:p>
        </w:tc>
        <w:tc>
          <w:tcPr>
            <w:tcW w:w="498" w:type="pct"/>
            <w:tcBorders>
              <w:top w:val="single" w:sz="12" w:space="0" w:color="auto"/>
              <w:left w:val="single" w:sz="12" w:space="0" w:color="auto"/>
            </w:tcBorders>
            <w:noWrap/>
            <w:vAlign w:val="center"/>
            <w:hideMark/>
          </w:tcPr>
          <w:p w14:paraId="6D739472" w14:textId="77777777" w:rsidR="00077512" w:rsidRPr="00F67CE6" w:rsidRDefault="00077512" w:rsidP="00F67CE6">
            <w:pPr>
              <w:jc w:val="center"/>
              <w:rPr>
                <w:sz w:val="16"/>
                <w:szCs w:val="16"/>
              </w:rPr>
            </w:pPr>
            <w:r w:rsidRPr="00F67CE6">
              <w:rPr>
                <w:sz w:val="16"/>
                <w:szCs w:val="16"/>
              </w:rPr>
              <w:t>Date of birth</w:t>
            </w:r>
          </w:p>
        </w:tc>
        <w:tc>
          <w:tcPr>
            <w:tcW w:w="573" w:type="pct"/>
            <w:tcBorders>
              <w:top w:val="single" w:sz="12" w:space="0" w:color="auto"/>
              <w:right w:val="single" w:sz="12" w:space="0" w:color="auto"/>
            </w:tcBorders>
            <w:noWrap/>
            <w:vAlign w:val="center"/>
            <w:hideMark/>
          </w:tcPr>
          <w:p w14:paraId="0612D726" w14:textId="77777777" w:rsidR="00077512" w:rsidRPr="00F67CE6" w:rsidRDefault="00077512" w:rsidP="00F67CE6">
            <w:pPr>
              <w:jc w:val="center"/>
              <w:rPr>
                <w:sz w:val="16"/>
                <w:szCs w:val="16"/>
              </w:rPr>
            </w:pPr>
            <w:r w:rsidRPr="00F67CE6">
              <w:rPr>
                <w:sz w:val="16"/>
                <w:szCs w:val="16"/>
              </w:rPr>
              <w:t>Any Valid</w:t>
            </w:r>
          </w:p>
        </w:tc>
        <w:tc>
          <w:tcPr>
            <w:tcW w:w="2492" w:type="pct"/>
            <w:gridSpan w:val="4"/>
            <w:tcBorders>
              <w:top w:val="single" w:sz="12" w:space="0" w:color="auto"/>
              <w:left w:val="single" w:sz="12" w:space="0" w:color="auto"/>
              <w:right w:val="single" w:sz="12" w:space="0" w:color="auto"/>
            </w:tcBorders>
            <w:noWrap/>
            <w:vAlign w:val="center"/>
            <w:hideMark/>
          </w:tcPr>
          <w:p w14:paraId="1BD4787E" w14:textId="77777777" w:rsidR="00077512" w:rsidRPr="00F67CE6" w:rsidRDefault="00077512" w:rsidP="00F67CE6">
            <w:pPr>
              <w:jc w:val="center"/>
              <w:rPr>
                <w:sz w:val="16"/>
                <w:szCs w:val="16"/>
              </w:rPr>
            </w:pPr>
          </w:p>
        </w:tc>
      </w:tr>
      <w:tr w:rsidR="00077512" w:rsidRPr="00F67CE6" w14:paraId="20D8A664" w14:textId="77777777" w:rsidTr="00EB465F">
        <w:trPr>
          <w:trHeight w:val="300"/>
          <w:jc w:val="center"/>
        </w:trPr>
        <w:tc>
          <w:tcPr>
            <w:tcW w:w="1437" w:type="pct"/>
            <w:gridSpan w:val="3"/>
            <w:tcBorders>
              <w:left w:val="single" w:sz="12" w:space="0" w:color="auto"/>
              <w:bottom w:val="single" w:sz="12" w:space="0" w:color="auto"/>
              <w:right w:val="single" w:sz="12" w:space="0" w:color="auto"/>
            </w:tcBorders>
            <w:noWrap/>
            <w:vAlign w:val="center"/>
            <w:hideMark/>
          </w:tcPr>
          <w:p w14:paraId="637F68C6" w14:textId="77777777" w:rsidR="00077512" w:rsidRPr="00F67CE6" w:rsidRDefault="00077512" w:rsidP="00F67CE6">
            <w:pPr>
              <w:jc w:val="center"/>
              <w:rPr>
                <w:sz w:val="16"/>
                <w:szCs w:val="16"/>
              </w:rPr>
            </w:pPr>
          </w:p>
        </w:tc>
        <w:tc>
          <w:tcPr>
            <w:tcW w:w="498" w:type="pct"/>
            <w:tcBorders>
              <w:left w:val="single" w:sz="12" w:space="0" w:color="auto"/>
              <w:bottom w:val="single" w:sz="12" w:space="0" w:color="auto"/>
            </w:tcBorders>
            <w:noWrap/>
            <w:vAlign w:val="center"/>
            <w:hideMark/>
          </w:tcPr>
          <w:p w14:paraId="29E367EC" w14:textId="77777777" w:rsidR="00077512" w:rsidRPr="00F67CE6" w:rsidRDefault="00077512" w:rsidP="00F67CE6">
            <w:pPr>
              <w:jc w:val="center"/>
              <w:rPr>
                <w:sz w:val="16"/>
                <w:szCs w:val="16"/>
              </w:rPr>
            </w:pPr>
            <w:r w:rsidRPr="00F67CE6">
              <w:rPr>
                <w:sz w:val="16"/>
                <w:szCs w:val="16"/>
              </w:rPr>
              <w:t>All others</w:t>
            </w:r>
          </w:p>
        </w:tc>
        <w:tc>
          <w:tcPr>
            <w:tcW w:w="573" w:type="pct"/>
            <w:tcBorders>
              <w:bottom w:val="single" w:sz="12" w:space="0" w:color="auto"/>
              <w:right w:val="single" w:sz="12" w:space="0" w:color="auto"/>
            </w:tcBorders>
            <w:noWrap/>
            <w:vAlign w:val="center"/>
            <w:hideMark/>
          </w:tcPr>
          <w:p w14:paraId="1416831B" w14:textId="77777777" w:rsidR="00077512" w:rsidRPr="00F67CE6" w:rsidRDefault="00077512" w:rsidP="00F67CE6">
            <w:pPr>
              <w:jc w:val="center"/>
              <w:rPr>
                <w:sz w:val="16"/>
                <w:szCs w:val="16"/>
              </w:rPr>
            </w:pPr>
            <w:r w:rsidRPr="00F67CE6">
              <w:rPr>
                <w:sz w:val="16"/>
                <w:szCs w:val="16"/>
              </w:rPr>
              <w:t>Any Valid</w:t>
            </w:r>
          </w:p>
        </w:tc>
        <w:tc>
          <w:tcPr>
            <w:tcW w:w="615" w:type="pct"/>
            <w:tcBorders>
              <w:left w:val="single" w:sz="12" w:space="0" w:color="auto"/>
              <w:bottom w:val="single" w:sz="12" w:space="0" w:color="auto"/>
            </w:tcBorders>
            <w:noWrap/>
            <w:vAlign w:val="center"/>
            <w:hideMark/>
          </w:tcPr>
          <w:p w14:paraId="3EB06964" w14:textId="77777777" w:rsidR="00077512" w:rsidRPr="00F67CE6" w:rsidRDefault="00077512" w:rsidP="00F67CE6">
            <w:pPr>
              <w:jc w:val="center"/>
              <w:rPr>
                <w:sz w:val="16"/>
                <w:szCs w:val="16"/>
              </w:rPr>
            </w:pPr>
            <w:r w:rsidRPr="00F67CE6">
              <w:rPr>
                <w:sz w:val="16"/>
                <w:szCs w:val="16"/>
              </w:rPr>
              <w:t>Student added to db, Success Message</w:t>
            </w:r>
          </w:p>
        </w:tc>
        <w:tc>
          <w:tcPr>
            <w:tcW w:w="971" w:type="pct"/>
            <w:tcBorders>
              <w:bottom w:val="single" w:sz="12" w:space="0" w:color="auto"/>
              <w:right w:val="single" w:sz="12" w:space="0" w:color="auto"/>
            </w:tcBorders>
            <w:noWrap/>
            <w:vAlign w:val="center"/>
            <w:hideMark/>
          </w:tcPr>
          <w:p w14:paraId="10C7FF37" w14:textId="77777777" w:rsidR="00077512" w:rsidRPr="00F67CE6" w:rsidRDefault="00077512" w:rsidP="00F67CE6">
            <w:pPr>
              <w:jc w:val="center"/>
              <w:rPr>
                <w:sz w:val="16"/>
                <w:szCs w:val="16"/>
              </w:rPr>
            </w:pPr>
            <w:r w:rsidRPr="00F67CE6">
              <w:rPr>
                <w:sz w:val="16"/>
                <w:szCs w:val="16"/>
              </w:rPr>
              <w:t>Student added to db, Success Message</w:t>
            </w:r>
          </w:p>
        </w:tc>
        <w:tc>
          <w:tcPr>
            <w:tcW w:w="327" w:type="pct"/>
            <w:tcBorders>
              <w:left w:val="single" w:sz="12" w:space="0" w:color="auto"/>
              <w:bottom w:val="single" w:sz="12" w:space="0" w:color="auto"/>
            </w:tcBorders>
            <w:noWrap/>
            <w:vAlign w:val="center"/>
            <w:hideMark/>
          </w:tcPr>
          <w:p w14:paraId="6396AB4F" w14:textId="77777777" w:rsidR="00077512" w:rsidRPr="00F67CE6" w:rsidRDefault="00077512" w:rsidP="00F67CE6">
            <w:pPr>
              <w:jc w:val="center"/>
              <w:rPr>
                <w:sz w:val="16"/>
                <w:szCs w:val="16"/>
              </w:rPr>
            </w:pPr>
            <w:r w:rsidRPr="00F67CE6">
              <w:rPr>
                <w:sz w:val="16"/>
                <w:szCs w:val="16"/>
              </w:rPr>
              <w:t>Pass</w:t>
            </w:r>
          </w:p>
        </w:tc>
        <w:tc>
          <w:tcPr>
            <w:tcW w:w="580" w:type="pct"/>
            <w:tcBorders>
              <w:bottom w:val="single" w:sz="12" w:space="0" w:color="auto"/>
              <w:right w:val="single" w:sz="12" w:space="0" w:color="auto"/>
            </w:tcBorders>
            <w:noWrap/>
            <w:vAlign w:val="center"/>
            <w:hideMark/>
          </w:tcPr>
          <w:p w14:paraId="2636D6BC" w14:textId="77777777" w:rsidR="00077512" w:rsidRPr="00F67CE6" w:rsidRDefault="00077512" w:rsidP="00F67CE6">
            <w:pPr>
              <w:jc w:val="center"/>
              <w:rPr>
                <w:sz w:val="16"/>
                <w:szCs w:val="16"/>
              </w:rPr>
            </w:pPr>
          </w:p>
        </w:tc>
      </w:tr>
      <w:tr w:rsidR="00065560" w:rsidRPr="00F67CE6" w14:paraId="2ABF2CC3" w14:textId="77777777" w:rsidTr="00EB465F">
        <w:trPr>
          <w:trHeight w:val="300"/>
          <w:jc w:val="center"/>
        </w:trPr>
        <w:tc>
          <w:tcPr>
            <w:tcW w:w="5000" w:type="pct"/>
            <w:gridSpan w:val="9"/>
            <w:tcBorders>
              <w:top w:val="single" w:sz="12" w:space="0" w:color="auto"/>
              <w:left w:val="single" w:sz="12" w:space="0" w:color="auto"/>
              <w:bottom w:val="single" w:sz="12" w:space="0" w:color="auto"/>
              <w:right w:val="single" w:sz="12" w:space="0" w:color="auto"/>
            </w:tcBorders>
            <w:noWrap/>
            <w:vAlign w:val="center"/>
            <w:hideMark/>
          </w:tcPr>
          <w:p w14:paraId="327417BB" w14:textId="77777777" w:rsidR="00065560" w:rsidRPr="00F67CE6" w:rsidRDefault="00065560" w:rsidP="00F67CE6">
            <w:pPr>
              <w:jc w:val="center"/>
              <w:rPr>
                <w:sz w:val="16"/>
                <w:szCs w:val="16"/>
              </w:rPr>
            </w:pPr>
          </w:p>
        </w:tc>
      </w:tr>
      <w:tr w:rsidR="00077512" w:rsidRPr="00F67CE6" w14:paraId="17D9B705" w14:textId="77777777" w:rsidTr="00EB465F">
        <w:trPr>
          <w:trHeight w:val="300"/>
          <w:jc w:val="center"/>
        </w:trPr>
        <w:tc>
          <w:tcPr>
            <w:tcW w:w="391" w:type="pct"/>
            <w:tcBorders>
              <w:top w:val="single" w:sz="12" w:space="0" w:color="auto"/>
              <w:left w:val="single" w:sz="12" w:space="0" w:color="auto"/>
            </w:tcBorders>
            <w:noWrap/>
            <w:vAlign w:val="center"/>
            <w:hideMark/>
          </w:tcPr>
          <w:p w14:paraId="032507CA" w14:textId="77777777" w:rsidR="00077512" w:rsidRPr="00F67CE6" w:rsidRDefault="00077512" w:rsidP="00F67CE6">
            <w:pPr>
              <w:jc w:val="center"/>
              <w:rPr>
                <w:sz w:val="16"/>
                <w:szCs w:val="16"/>
              </w:rPr>
            </w:pPr>
            <w:r w:rsidRPr="00F67CE6">
              <w:rPr>
                <w:sz w:val="16"/>
                <w:szCs w:val="16"/>
              </w:rPr>
              <w:t>1.3</w:t>
            </w:r>
          </w:p>
        </w:tc>
        <w:tc>
          <w:tcPr>
            <w:tcW w:w="500" w:type="pct"/>
            <w:tcBorders>
              <w:top w:val="single" w:sz="12" w:space="0" w:color="auto"/>
            </w:tcBorders>
            <w:noWrap/>
            <w:vAlign w:val="center"/>
            <w:hideMark/>
          </w:tcPr>
          <w:p w14:paraId="3EA886C8" w14:textId="77777777" w:rsidR="00077512" w:rsidRPr="00F67CE6" w:rsidRDefault="00077512" w:rsidP="00F67CE6">
            <w:pPr>
              <w:jc w:val="center"/>
              <w:rPr>
                <w:sz w:val="16"/>
                <w:szCs w:val="16"/>
              </w:rPr>
            </w:pPr>
            <w:r w:rsidRPr="00F67CE6">
              <w:rPr>
                <w:sz w:val="16"/>
                <w:szCs w:val="16"/>
              </w:rPr>
              <w:t>Dataset 2</w:t>
            </w:r>
          </w:p>
        </w:tc>
        <w:tc>
          <w:tcPr>
            <w:tcW w:w="545" w:type="pct"/>
            <w:tcBorders>
              <w:top w:val="single" w:sz="12" w:space="0" w:color="auto"/>
              <w:right w:val="single" w:sz="12" w:space="0" w:color="auto"/>
            </w:tcBorders>
            <w:noWrap/>
            <w:vAlign w:val="center"/>
            <w:hideMark/>
          </w:tcPr>
          <w:p w14:paraId="62477B8D" w14:textId="77777777" w:rsidR="00077512" w:rsidRPr="00F67CE6" w:rsidRDefault="00077512" w:rsidP="00F67CE6">
            <w:pPr>
              <w:jc w:val="center"/>
              <w:rPr>
                <w:sz w:val="16"/>
                <w:szCs w:val="16"/>
              </w:rPr>
            </w:pPr>
            <w:r w:rsidRPr="00F67CE6">
              <w:rPr>
                <w:sz w:val="16"/>
                <w:szCs w:val="16"/>
              </w:rPr>
              <w:t>Abnormal</w:t>
            </w:r>
          </w:p>
        </w:tc>
        <w:tc>
          <w:tcPr>
            <w:tcW w:w="498" w:type="pct"/>
            <w:tcBorders>
              <w:top w:val="single" w:sz="12" w:space="0" w:color="auto"/>
              <w:left w:val="single" w:sz="12" w:space="0" w:color="auto"/>
            </w:tcBorders>
            <w:noWrap/>
            <w:vAlign w:val="center"/>
            <w:hideMark/>
          </w:tcPr>
          <w:p w14:paraId="6B5BB958" w14:textId="77777777" w:rsidR="00077512" w:rsidRPr="00F67CE6" w:rsidRDefault="00077512" w:rsidP="00F67CE6">
            <w:pPr>
              <w:jc w:val="center"/>
              <w:rPr>
                <w:sz w:val="16"/>
                <w:szCs w:val="16"/>
              </w:rPr>
            </w:pPr>
            <w:r w:rsidRPr="00F67CE6">
              <w:rPr>
                <w:sz w:val="16"/>
                <w:szCs w:val="16"/>
              </w:rPr>
              <w:t>Date of birth</w:t>
            </w:r>
          </w:p>
        </w:tc>
        <w:tc>
          <w:tcPr>
            <w:tcW w:w="573" w:type="pct"/>
            <w:tcBorders>
              <w:top w:val="single" w:sz="12" w:space="0" w:color="auto"/>
              <w:right w:val="single" w:sz="12" w:space="0" w:color="auto"/>
            </w:tcBorders>
            <w:noWrap/>
            <w:vAlign w:val="center"/>
            <w:hideMark/>
          </w:tcPr>
          <w:p w14:paraId="38E25F1A" w14:textId="77777777" w:rsidR="00077512" w:rsidRPr="00F67CE6" w:rsidRDefault="00077512" w:rsidP="00F67CE6">
            <w:pPr>
              <w:jc w:val="center"/>
              <w:rPr>
                <w:sz w:val="16"/>
                <w:szCs w:val="16"/>
              </w:rPr>
            </w:pPr>
            <w:r w:rsidRPr="00F67CE6">
              <w:rPr>
                <w:sz w:val="16"/>
                <w:szCs w:val="16"/>
              </w:rPr>
              <w:t>None</w:t>
            </w:r>
          </w:p>
        </w:tc>
        <w:tc>
          <w:tcPr>
            <w:tcW w:w="2492" w:type="pct"/>
            <w:gridSpan w:val="4"/>
            <w:tcBorders>
              <w:top w:val="single" w:sz="12" w:space="0" w:color="auto"/>
              <w:left w:val="single" w:sz="12" w:space="0" w:color="auto"/>
              <w:right w:val="single" w:sz="12" w:space="0" w:color="auto"/>
            </w:tcBorders>
            <w:noWrap/>
            <w:vAlign w:val="center"/>
            <w:hideMark/>
          </w:tcPr>
          <w:p w14:paraId="5F674548" w14:textId="77777777" w:rsidR="00077512" w:rsidRPr="00F67CE6" w:rsidRDefault="00077512" w:rsidP="00F67CE6">
            <w:pPr>
              <w:jc w:val="center"/>
              <w:rPr>
                <w:sz w:val="16"/>
                <w:szCs w:val="16"/>
              </w:rPr>
            </w:pPr>
          </w:p>
        </w:tc>
      </w:tr>
      <w:tr w:rsidR="00077512" w:rsidRPr="00F67CE6" w14:paraId="614DA87C" w14:textId="77777777" w:rsidTr="00EB465F">
        <w:trPr>
          <w:trHeight w:val="300"/>
          <w:jc w:val="center"/>
        </w:trPr>
        <w:tc>
          <w:tcPr>
            <w:tcW w:w="1437" w:type="pct"/>
            <w:gridSpan w:val="3"/>
            <w:tcBorders>
              <w:left w:val="single" w:sz="12" w:space="0" w:color="auto"/>
              <w:bottom w:val="single" w:sz="12" w:space="0" w:color="auto"/>
              <w:right w:val="single" w:sz="12" w:space="0" w:color="auto"/>
            </w:tcBorders>
            <w:noWrap/>
            <w:vAlign w:val="center"/>
            <w:hideMark/>
          </w:tcPr>
          <w:p w14:paraId="164F08D2" w14:textId="77777777" w:rsidR="00077512" w:rsidRPr="00F67CE6" w:rsidRDefault="00077512" w:rsidP="00F67CE6">
            <w:pPr>
              <w:jc w:val="center"/>
              <w:rPr>
                <w:sz w:val="16"/>
                <w:szCs w:val="16"/>
              </w:rPr>
            </w:pPr>
          </w:p>
        </w:tc>
        <w:tc>
          <w:tcPr>
            <w:tcW w:w="498" w:type="pct"/>
            <w:tcBorders>
              <w:left w:val="single" w:sz="12" w:space="0" w:color="auto"/>
              <w:bottom w:val="single" w:sz="12" w:space="0" w:color="auto"/>
            </w:tcBorders>
            <w:noWrap/>
            <w:vAlign w:val="center"/>
            <w:hideMark/>
          </w:tcPr>
          <w:p w14:paraId="71121722" w14:textId="77777777" w:rsidR="00077512" w:rsidRPr="00F67CE6" w:rsidRDefault="00077512" w:rsidP="00F67CE6">
            <w:pPr>
              <w:jc w:val="center"/>
              <w:rPr>
                <w:sz w:val="16"/>
                <w:szCs w:val="16"/>
              </w:rPr>
            </w:pPr>
            <w:r w:rsidRPr="00F67CE6">
              <w:rPr>
                <w:sz w:val="16"/>
                <w:szCs w:val="16"/>
              </w:rPr>
              <w:t>All others</w:t>
            </w:r>
          </w:p>
        </w:tc>
        <w:tc>
          <w:tcPr>
            <w:tcW w:w="573" w:type="pct"/>
            <w:tcBorders>
              <w:bottom w:val="single" w:sz="12" w:space="0" w:color="auto"/>
              <w:right w:val="single" w:sz="12" w:space="0" w:color="auto"/>
            </w:tcBorders>
            <w:noWrap/>
            <w:vAlign w:val="center"/>
            <w:hideMark/>
          </w:tcPr>
          <w:p w14:paraId="5E0E720E" w14:textId="77777777" w:rsidR="00077512" w:rsidRPr="00F67CE6" w:rsidRDefault="00077512" w:rsidP="00F67CE6">
            <w:pPr>
              <w:jc w:val="center"/>
              <w:rPr>
                <w:sz w:val="16"/>
                <w:szCs w:val="16"/>
              </w:rPr>
            </w:pPr>
            <w:r w:rsidRPr="00F67CE6">
              <w:rPr>
                <w:sz w:val="16"/>
                <w:szCs w:val="16"/>
              </w:rPr>
              <w:t>Any Valid</w:t>
            </w:r>
          </w:p>
        </w:tc>
        <w:tc>
          <w:tcPr>
            <w:tcW w:w="615" w:type="pct"/>
            <w:tcBorders>
              <w:left w:val="single" w:sz="12" w:space="0" w:color="auto"/>
              <w:bottom w:val="single" w:sz="12" w:space="0" w:color="auto"/>
            </w:tcBorders>
            <w:noWrap/>
            <w:vAlign w:val="center"/>
            <w:hideMark/>
          </w:tcPr>
          <w:p w14:paraId="6B3A62EB" w14:textId="77777777" w:rsidR="00077512" w:rsidRPr="00F67CE6" w:rsidRDefault="00077512" w:rsidP="00F67CE6">
            <w:pPr>
              <w:jc w:val="center"/>
              <w:rPr>
                <w:sz w:val="16"/>
                <w:szCs w:val="16"/>
              </w:rPr>
            </w:pPr>
            <w:r w:rsidRPr="00F67CE6">
              <w:rPr>
                <w:sz w:val="16"/>
                <w:szCs w:val="16"/>
              </w:rPr>
              <w:t>Message asking user for valid DOB</w:t>
            </w:r>
          </w:p>
        </w:tc>
        <w:tc>
          <w:tcPr>
            <w:tcW w:w="971" w:type="pct"/>
            <w:tcBorders>
              <w:bottom w:val="single" w:sz="12" w:space="0" w:color="auto"/>
              <w:right w:val="single" w:sz="12" w:space="0" w:color="auto"/>
            </w:tcBorders>
            <w:noWrap/>
            <w:vAlign w:val="center"/>
            <w:hideMark/>
          </w:tcPr>
          <w:p w14:paraId="39F1B76D" w14:textId="77777777" w:rsidR="00077512" w:rsidRPr="00F67CE6" w:rsidRDefault="00077512" w:rsidP="00F67CE6">
            <w:pPr>
              <w:jc w:val="center"/>
              <w:rPr>
                <w:sz w:val="16"/>
                <w:szCs w:val="16"/>
              </w:rPr>
            </w:pPr>
            <w:r w:rsidRPr="00F67CE6">
              <w:rPr>
                <w:sz w:val="16"/>
                <w:szCs w:val="16"/>
              </w:rPr>
              <w:t>Message asking user for valid DOB</w:t>
            </w:r>
          </w:p>
        </w:tc>
        <w:tc>
          <w:tcPr>
            <w:tcW w:w="327" w:type="pct"/>
            <w:tcBorders>
              <w:left w:val="single" w:sz="12" w:space="0" w:color="auto"/>
              <w:bottom w:val="single" w:sz="12" w:space="0" w:color="auto"/>
            </w:tcBorders>
            <w:noWrap/>
            <w:vAlign w:val="center"/>
            <w:hideMark/>
          </w:tcPr>
          <w:p w14:paraId="0916935D" w14:textId="77777777" w:rsidR="00077512" w:rsidRPr="00F67CE6" w:rsidRDefault="00077512" w:rsidP="00F67CE6">
            <w:pPr>
              <w:jc w:val="center"/>
              <w:rPr>
                <w:sz w:val="16"/>
                <w:szCs w:val="16"/>
              </w:rPr>
            </w:pPr>
            <w:r w:rsidRPr="00F67CE6">
              <w:rPr>
                <w:sz w:val="16"/>
                <w:szCs w:val="16"/>
              </w:rPr>
              <w:t>Pass</w:t>
            </w:r>
          </w:p>
        </w:tc>
        <w:tc>
          <w:tcPr>
            <w:tcW w:w="580" w:type="pct"/>
            <w:tcBorders>
              <w:bottom w:val="single" w:sz="12" w:space="0" w:color="auto"/>
              <w:right w:val="single" w:sz="12" w:space="0" w:color="auto"/>
            </w:tcBorders>
            <w:noWrap/>
            <w:vAlign w:val="center"/>
            <w:hideMark/>
          </w:tcPr>
          <w:p w14:paraId="42200431" w14:textId="77777777" w:rsidR="00077512" w:rsidRPr="00F67CE6" w:rsidRDefault="00077512" w:rsidP="00F67CE6">
            <w:pPr>
              <w:jc w:val="center"/>
              <w:rPr>
                <w:sz w:val="16"/>
                <w:szCs w:val="16"/>
              </w:rPr>
            </w:pPr>
          </w:p>
        </w:tc>
      </w:tr>
      <w:tr w:rsidR="00065560" w:rsidRPr="00F67CE6" w14:paraId="36E5667C" w14:textId="77777777" w:rsidTr="00EB465F">
        <w:trPr>
          <w:trHeight w:val="300"/>
          <w:jc w:val="center"/>
        </w:trPr>
        <w:tc>
          <w:tcPr>
            <w:tcW w:w="5000" w:type="pct"/>
            <w:gridSpan w:val="9"/>
            <w:tcBorders>
              <w:top w:val="single" w:sz="12" w:space="0" w:color="auto"/>
              <w:left w:val="single" w:sz="12" w:space="0" w:color="auto"/>
              <w:bottom w:val="single" w:sz="12" w:space="0" w:color="auto"/>
              <w:right w:val="single" w:sz="12" w:space="0" w:color="auto"/>
            </w:tcBorders>
            <w:noWrap/>
            <w:vAlign w:val="center"/>
            <w:hideMark/>
          </w:tcPr>
          <w:p w14:paraId="7B459155" w14:textId="77777777" w:rsidR="00065560" w:rsidRPr="00F67CE6" w:rsidRDefault="00065560" w:rsidP="00F67CE6">
            <w:pPr>
              <w:jc w:val="center"/>
              <w:rPr>
                <w:sz w:val="16"/>
                <w:szCs w:val="16"/>
              </w:rPr>
            </w:pPr>
          </w:p>
        </w:tc>
      </w:tr>
      <w:tr w:rsidR="00077512" w:rsidRPr="00F67CE6" w14:paraId="7622AFF9" w14:textId="77777777" w:rsidTr="00EB465F">
        <w:trPr>
          <w:trHeight w:val="300"/>
          <w:jc w:val="center"/>
        </w:trPr>
        <w:tc>
          <w:tcPr>
            <w:tcW w:w="391" w:type="pct"/>
            <w:tcBorders>
              <w:top w:val="single" w:sz="12" w:space="0" w:color="auto"/>
              <w:left w:val="single" w:sz="12" w:space="0" w:color="auto"/>
            </w:tcBorders>
            <w:noWrap/>
            <w:vAlign w:val="center"/>
            <w:hideMark/>
          </w:tcPr>
          <w:p w14:paraId="19997F96" w14:textId="77777777" w:rsidR="00077512" w:rsidRPr="00F67CE6" w:rsidRDefault="00077512" w:rsidP="00F67CE6">
            <w:pPr>
              <w:jc w:val="center"/>
              <w:rPr>
                <w:sz w:val="16"/>
                <w:szCs w:val="16"/>
              </w:rPr>
            </w:pPr>
            <w:r w:rsidRPr="00F67CE6">
              <w:rPr>
                <w:sz w:val="16"/>
                <w:szCs w:val="16"/>
              </w:rPr>
              <w:t>1.3</w:t>
            </w:r>
          </w:p>
        </w:tc>
        <w:tc>
          <w:tcPr>
            <w:tcW w:w="500" w:type="pct"/>
            <w:tcBorders>
              <w:top w:val="single" w:sz="12" w:space="0" w:color="auto"/>
            </w:tcBorders>
            <w:noWrap/>
            <w:vAlign w:val="center"/>
            <w:hideMark/>
          </w:tcPr>
          <w:p w14:paraId="30C05D7B" w14:textId="77777777" w:rsidR="00077512" w:rsidRPr="00F67CE6" w:rsidRDefault="00077512" w:rsidP="00F67CE6">
            <w:pPr>
              <w:jc w:val="center"/>
              <w:rPr>
                <w:sz w:val="16"/>
                <w:szCs w:val="16"/>
              </w:rPr>
            </w:pPr>
            <w:r w:rsidRPr="00F67CE6">
              <w:rPr>
                <w:sz w:val="16"/>
                <w:szCs w:val="16"/>
              </w:rPr>
              <w:t>Dataset 3</w:t>
            </w:r>
          </w:p>
        </w:tc>
        <w:tc>
          <w:tcPr>
            <w:tcW w:w="545" w:type="pct"/>
            <w:tcBorders>
              <w:top w:val="single" w:sz="12" w:space="0" w:color="auto"/>
              <w:right w:val="single" w:sz="12" w:space="0" w:color="auto"/>
            </w:tcBorders>
            <w:noWrap/>
            <w:vAlign w:val="center"/>
            <w:hideMark/>
          </w:tcPr>
          <w:p w14:paraId="5ECF162B" w14:textId="77777777" w:rsidR="00077512" w:rsidRPr="00F67CE6" w:rsidRDefault="00077512" w:rsidP="00F67CE6">
            <w:pPr>
              <w:jc w:val="center"/>
              <w:rPr>
                <w:sz w:val="16"/>
                <w:szCs w:val="16"/>
              </w:rPr>
            </w:pPr>
            <w:r w:rsidRPr="00F67CE6">
              <w:rPr>
                <w:sz w:val="16"/>
                <w:szCs w:val="16"/>
              </w:rPr>
              <w:t>Abnormal</w:t>
            </w:r>
          </w:p>
        </w:tc>
        <w:tc>
          <w:tcPr>
            <w:tcW w:w="498" w:type="pct"/>
            <w:tcBorders>
              <w:top w:val="single" w:sz="12" w:space="0" w:color="auto"/>
              <w:left w:val="single" w:sz="12" w:space="0" w:color="auto"/>
            </w:tcBorders>
            <w:noWrap/>
            <w:vAlign w:val="center"/>
            <w:hideMark/>
          </w:tcPr>
          <w:p w14:paraId="49924B55" w14:textId="77777777" w:rsidR="00077512" w:rsidRPr="00F67CE6" w:rsidRDefault="00077512" w:rsidP="00F67CE6">
            <w:pPr>
              <w:jc w:val="center"/>
              <w:rPr>
                <w:sz w:val="16"/>
                <w:szCs w:val="16"/>
              </w:rPr>
            </w:pPr>
            <w:r w:rsidRPr="00F67CE6">
              <w:rPr>
                <w:sz w:val="16"/>
                <w:szCs w:val="16"/>
              </w:rPr>
              <w:t>Date of birth</w:t>
            </w:r>
          </w:p>
        </w:tc>
        <w:tc>
          <w:tcPr>
            <w:tcW w:w="573" w:type="pct"/>
            <w:tcBorders>
              <w:top w:val="single" w:sz="12" w:space="0" w:color="auto"/>
              <w:right w:val="single" w:sz="12" w:space="0" w:color="auto"/>
            </w:tcBorders>
            <w:noWrap/>
            <w:vAlign w:val="center"/>
            <w:hideMark/>
          </w:tcPr>
          <w:p w14:paraId="0C60E24F" w14:textId="77777777" w:rsidR="00077512" w:rsidRPr="00F67CE6" w:rsidRDefault="00077512" w:rsidP="00F67CE6">
            <w:pPr>
              <w:jc w:val="center"/>
              <w:rPr>
                <w:sz w:val="16"/>
                <w:szCs w:val="16"/>
              </w:rPr>
            </w:pPr>
            <w:r w:rsidRPr="00F67CE6">
              <w:rPr>
                <w:sz w:val="16"/>
                <w:szCs w:val="16"/>
              </w:rPr>
              <w:t>01/13/2011</w:t>
            </w:r>
          </w:p>
        </w:tc>
        <w:tc>
          <w:tcPr>
            <w:tcW w:w="2492" w:type="pct"/>
            <w:gridSpan w:val="4"/>
            <w:tcBorders>
              <w:top w:val="single" w:sz="12" w:space="0" w:color="auto"/>
              <w:left w:val="single" w:sz="12" w:space="0" w:color="auto"/>
              <w:right w:val="single" w:sz="12" w:space="0" w:color="auto"/>
            </w:tcBorders>
            <w:noWrap/>
            <w:vAlign w:val="center"/>
            <w:hideMark/>
          </w:tcPr>
          <w:p w14:paraId="7BD6AFC9" w14:textId="77777777" w:rsidR="00077512" w:rsidRPr="00F67CE6" w:rsidRDefault="00077512" w:rsidP="00F67CE6">
            <w:pPr>
              <w:jc w:val="center"/>
              <w:rPr>
                <w:sz w:val="16"/>
                <w:szCs w:val="16"/>
              </w:rPr>
            </w:pPr>
          </w:p>
        </w:tc>
      </w:tr>
      <w:tr w:rsidR="00077512" w:rsidRPr="00F67CE6" w14:paraId="31576F73" w14:textId="77777777" w:rsidTr="00EB465F">
        <w:trPr>
          <w:trHeight w:val="300"/>
          <w:jc w:val="center"/>
        </w:trPr>
        <w:tc>
          <w:tcPr>
            <w:tcW w:w="1437" w:type="pct"/>
            <w:gridSpan w:val="3"/>
            <w:tcBorders>
              <w:left w:val="single" w:sz="12" w:space="0" w:color="auto"/>
              <w:bottom w:val="single" w:sz="12" w:space="0" w:color="auto"/>
              <w:right w:val="single" w:sz="12" w:space="0" w:color="auto"/>
            </w:tcBorders>
            <w:noWrap/>
            <w:vAlign w:val="center"/>
            <w:hideMark/>
          </w:tcPr>
          <w:p w14:paraId="2BC5CA56" w14:textId="77777777" w:rsidR="00077512" w:rsidRPr="00F67CE6" w:rsidRDefault="00077512">
            <w:pPr>
              <w:rPr>
                <w:sz w:val="16"/>
                <w:szCs w:val="16"/>
              </w:rPr>
            </w:pPr>
            <w:r w:rsidRPr="00F67CE6">
              <w:rPr>
                <w:sz w:val="16"/>
                <w:szCs w:val="16"/>
              </w:rPr>
              <w:t> </w:t>
            </w:r>
          </w:p>
          <w:p w14:paraId="5DF007DA" w14:textId="77777777" w:rsidR="00077512" w:rsidRPr="00F67CE6" w:rsidRDefault="00077512">
            <w:pPr>
              <w:rPr>
                <w:sz w:val="16"/>
                <w:szCs w:val="16"/>
              </w:rPr>
            </w:pPr>
            <w:r w:rsidRPr="00F67CE6">
              <w:rPr>
                <w:sz w:val="16"/>
                <w:szCs w:val="16"/>
              </w:rPr>
              <w:t> </w:t>
            </w:r>
          </w:p>
        </w:tc>
        <w:tc>
          <w:tcPr>
            <w:tcW w:w="498" w:type="pct"/>
            <w:tcBorders>
              <w:left w:val="single" w:sz="12" w:space="0" w:color="auto"/>
              <w:bottom w:val="single" w:sz="12" w:space="0" w:color="auto"/>
            </w:tcBorders>
            <w:noWrap/>
            <w:vAlign w:val="center"/>
            <w:hideMark/>
          </w:tcPr>
          <w:p w14:paraId="5C6A2264" w14:textId="77777777" w:rsidR="00077512" w:rsidRPr="00F67CE6" w:rsidRDefault="00077512">
            <w:pPr>
              <w:rPr>
                <w:sz w:val="16"/>
                <w:szCs w:val="16"/>
              </w:rPr>
            </w:pPr>
            <w:r w:rsidRPr="00F67CE6">
              <w:rPr>
                <w:sz w:val="16"/>
                <w:szCs w:val="16"/>
              </w:rPr>
              <w:t>All others</w:t>
            </w:r>
          </w:p>
        </w:tc>
        <w:tc>
          <w:tcPr>
            <w:tcW w:w="573" w:type="pct"/>
            <w:tcBorders>
              <w:bottom w:val="single" w:sz="12" w:space="0" w:color="auto"/>
              <w:right w:val="single" w:sz="12" w:space="0" w:color="auto"/>
            </w:tcBorders>
            <w:noWrap/>
            <w:vAlign w:val="center"/>
            <w:hideMark/>
          </w:tcPr>
          <w:p w14:paraId="6EB63B41" w14:textId="77777777" w:rsidR="00077512" w:rsidRPr="00F67CE6" w:rsidRDefault="00077512">
            <w:pPr>
              <w:rPr>
                <w:sz w:val="16"/>
                <w:szCs w:val="16"/>
              </w:rPr>
            </w:pPr>
            <w:r w:rsidRPr="00F67CE6">
              <w:rPr>
                <w:sz w:val="16"/>
                <w:szCs w:val="16"/>
              </w:rPr>
              <w:t>Any Valid</w:t>
            </w:r>
          </w:p>
        </w:tc>
        <w:tc>
          <w:tcPr>
            <w:tcW w:w="615" w:type="pct"/>
            <w:tcBorders>
              <w:left w:val="single" w:sz="12" w:space="0" w:color="auto"/>
              <w:bottom w:val="single" w:sz="12" w:space="0" w:color="auto"/>
            </w:tcBorders>
            <w:noWrap/>
            <w:vAlign w:val="center"/>
            <w:hideMark/>
          </w:tcPr>
          <w:p w14:paraId="600C2027" w14:textId="77777777" w:rsidR="00077512" w:rsidRPr="00F67CE6" w:rsidRDefault="00077512">
            <w:pPr>
              <w:rPr>
                <w:sz w:val="16"/>
                <w:szCs w:val="16"/>
              </w:rPr>
            </w:pPr>
            <w:r w:rsidRPr="00F67CE6">
              <w:rPr>
                <w:sz w:val="16"/>
                <w:szCs w:val="16"/>
              </w:rPr>
              <w:t xml:space="preserve">Message asking user </w:t>
            </w:r>
            <w:r w:rsidRPr="00F67CE6">
              <w:rPr>
                <w:sz w:val="16"/>
                <w:szCs w:val="16"/>
              </w:rPr>
              <w:lastRenderedPageBreak/>
              <w:t>for valid DOB</w:t>
            </w:r>
          </w:p>
        </w:tc>
        <w:tc>
          <w:tcPr>
            <w:tcW w:w="971" w:type="pct"/>
            <w:tcBorders>
              <w:bottom w:val="single" w:sz="12" w:space="0" w:color="auto"/>
              <w:right w:val="single" w:sz="12" w:space="0" w:color="auto"/>
            </w:tcBorders>
            <w:noWrap/>
            <w:vAlign w:val="center"/>
            <w:hideMark/>
          </w:tcPr>
          <w:p w14:paraId="4C3A559A" w14:textId="77777777" w:rsidR="00077512" w:rsidRPr="00F67CE6" w:rsidRDefault="00077512">
            <w:pPr>
              <w:rPr>
                <w:sz w:val="16"/>
                <w:szCs w:val="16"/>
              </w:rPr>
            </w:pPr>
            <w:r w:rsidRPr="00F67CE6">
              <w:rPr>
                <w:sz w:val="16"/>
                <w:szCs w:val="16"/>
              </w:rPr>
              <w:lastRenderedPageBreak/>
              <w:t>Message asking user for valid DOB</w:t>
            </w:r>
          </w:p>
        </w:tc>
        <w:tc>
          <w:tcPr>
            <w:tcW w:w="327" w:type="pct"/>
            <w:tcBorders>
              <w:left w:val="single" w:sz="12" w:space="0" w:color="auto"/>
              <w:bottom w:val="single" w:sz="12" w:space="0" w:color="auto"/>
            </w:tcBorders>
            <w:noWrap/>
            <w:vAlign w:val="center"/>
            <w:hideMark/>
          </w:tcPr>
          <w:p w14:paraId="74F2E230" w14:textId="77777777" w:rsidR="00077512" w:rsidRPr="00F67CE6" w:rsidRDefault="00077512">
            <w:pPr>
              <w:rPr>
                <w:sz w:val="16"/>
                <w:szCs w:val="16"/>
              </w:rPr>
            </w:pPr>
            <w:r w:rsidRPr="00F67CE6">
              <w:rPr>
                <w:sz w:val="16"/>
                <w:szCs w:val="16"/>
              </w:rPr>
              <w:t>Pass</w:t>
            </w:r>
          </w:p>
        </w:tc>
        <w:tc>
          <w:tcPr>
            <w:tcW w:w="580" w:type="pct"/>
            <w:tcBorders>
              <w:bottom w:val="single" w:sz="12" w:space="0" w:color="auto"/>
              <w:right w:val="single" w:sz="12" w:space="0" w:color="auto"/>
            </w:tcBorders>
            <w:noWrap/>
            <w:vAlign w:val="center"/>
            <w:hideMark/>
          </w:tcPr>
          <w:p w14:paraId="24DC4533" w14:textId="77777777" w:rsidR="00077512" w:rsidRPr="00F67CE6" w:rsidRDefault="00077512">
            <w:pPr>
              <w:rPr>
                <w:sz w:val="16"/>
                <w:szCs w:val="16"/>
              </w:rPr>
            </w:pPr>
            <w:r w:rsidRPr="00F67CE6">
              <w:rPr>
                <w:sz w:val="16"/>
                <w:szCs w:val="16"/>
              </w:rPr>
              <w:t> </w:t>
            </w:r>
          </w:p>
        </w:tc>
      </w:tr>
    </w:tbl>
    <w:p w14:paraId="025B51EB" w14:textId="77777777" w:rsidR="00EB465F" w:rsidRDefault="00EB465F" w:rsidP="00FF3185">
      <w:pPr>
        <w:spacing w:before="0" w:after="0"/>
      </w:pPr>
    </w:p>
    <w:p w14:paraId="04624E43" w14:textId="77777777" w:rsidR="001425C1" w:rsidRDefault="001425C1" w:rsidP="00FF3185">
      <w:pPr>
        <w:spacing w:before="0" w:after="0"/>
      </w:pPr>
    </w:p>
    <w:p w14:paraId="4A61020F" w14:textId="77777777" w:rsidR="001425C1" w:rsidRDefault="001425C1" w:rsidP="00FF3185">
      <w:pPr>
        <w:spacing w:before="0" w:after="0"/>
      </w:pPr>
    </w:p>
    <w:tbl>
      <w:tblPr>
        <w:tblStyle w:val="TableGrid"/>
        <w:tblW w:w="10059" w:type="dxa"/>
        <w:jc w:val="center"/>
        <w:tblLook w:val="04A0" w:firstRow="1" w:lastRow="0" w:firstColumn="1" w:lastColumn="0" w:noHBand="0" w:noVBand="1"/>
      </w:tblPr>
      <w:tblGrid>
        <w:gridCol w:w="859"/>
        <w:gridCol w:w="963"/>
        <w:gridCol w:w="1028"/>
        <w:gridCol w:w="861"/>
        <w:gridCol w:w="1232"/>
        <w:gridCol w:w="1326"/>
        <w:gridCol w:w="1352"/>
        <w:gridCol w:w="1148"/>
        <w:gridCol w:w="1290"/>
      </w:tblGrid>
      <w:tr w:rsidR="00F67CE6" w:rsidRPr="00F67CE6" w14:paraId="3BE00633" w14:textId="77777777" w:rsidTr="00FF3185">
        <w:trPr>
          <w:trHeight w:val="315"/>
          <w:jc w:val="center"/>
        </w:trPr>
        <w:tc>
          <w:tcPr>
            <w:tcW w:w="2850"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0698E03F" w14:textId="77777777" w:rsidR="00F67CE6" w:rsidRPr="00F67CE6" w:rsidRDefault="00F67CE6" w:rsidP="00F67CE6">
            <w:pPr>
              <w:jc w:val="center"/>
              <w:rPr>
                <w:b/>
                <w:bCs/>
                <w:sz w:val="16"/>
                <w:szCs w:val="16"/>
              </w:rPr>
            </w:pPr>
            <w:r w:rsidRPr="00F67CE6">
              <w:rPr>
                <w:b/>
                <w:bCs/>
                <w:sz w:val="16"/>
                <w:szCs w:val="16"/>
              </w:rPr>
              <w:t>Datasets</w:t>
            </w:r>
          </w:p>
        </w:tc>
        <w:tc>
          <w:tcPr>
            <w:tcW w:w="2093"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1DF7D2C" w14:textId="77777777" w:rsidR="00F67CE6" w:rsidRPr="00F67CE6" w:rsidRDefault="00F67CE6" w:rsidP="00F67CE6">
            <w:pPr>
              <w:jc w:val="center"/>
              <w:rPr>
                <w:b/>
                <w:bCs/>
                <w:sz w:val="16"/>
                <w:szCs w:val="16"/>
              </w:rPr>
            </w:pPr>
            <w:r w:rsidRPr="00F67CE6">
              <w:rPr>
                <w:b/>
                <w:bCs/>
                <w:sz w:val="16"/>
                <w:szCs w:val="16"/>
              </w:rPr>
              <w:t>Inputs</w:t>
            </w:r>
          </w:p>
        </w:tc>
        <w:tc>
          <w:tcPr>
            <w:tcW w:w="2678"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5D1C1DF" w14:textId="77777777" w:rsidR="00F67CE6" w:rsidRPr="00F67CE6" w:rsidRDefault="00F67CE6" w:rsidP="00F67CE6">
            <w:pPr>
              <w:jc w:val="center"/>
              <w:rPr>
                <w:b/>
                <w:bCs/>
                <w:sz w:val="16"/>
                <w:szCs w:val="16"/>
              </w:rPr>
            </w:pPr>
            <w:r w:rsidRPr="00F67CE6">
              <w:rPr>
                <w:b/>
                <w:bCs/>
                <w:sz w:val="16"/>
                <w:szCs w:val="16"/>
              </w:rPr>
              <w:t>Results</w:t>
            </w:r>
          </w:p>
        </w:tc>
        <w:tc>
          <w:tcPr>
            <w:tcW w:w="1148" w:type="dxa"/>
            <w:tcBorders>
              <w:top w:val="single" w:sz="12" w:space="0" w:color="auto"/>
              <w:left w:val="single" w:sz="12" w:space="0" w:color="auto"/>
            </w:tcBorders>
            <w:shd w:val="clear" w:color="auto" w:fill="D9D9D9" w:themeFill="background1" w:themeFillShade="D9"/>
            <w:noWrap/>
            <w:vAlign w:val="center"/>
            <w:hideMark/>
          </w:tcPr>
          <w:p w14:paraId="3B076D64" w14:textId="77777777" w:rsidR="00F67CE6" w:rsidRPr="00F67CE6" w:rsidRDefault="00F67CE6" w:rsidP="00F67CE6">
            <w:pPr>
              <w:jc w:val="center"/>
              <w:rPr>
                <w:b/>
                <w:bCs/>
                <w:sz w:val="16"/>
                <w:szCs w:val="16"/>
              </w:rPr>
            </w:pPr>
            <w:r w:rsidRPr="00F67CE6">
              <w:rPr>
                <w:b/>
                <w:bCs/>
                <w:sz w:val="16"/>
                <w:szCs w:val="16"/>
              </w:rPr>
              <w:t>Pass/Fail</w:t>
            </w:r>
          </w:p>
        </w:tc>
        <w:tc>
          <w:tcPr>
            <w:tcW w:w="1290" w:type="dxa"/>
            <w:tcBorders>
              <w:top w:val="single" w:sz="12" w:space="0" w:color="auto"/>
              <w:right w:val="single" w:sz="12" w:space="0" w:color="auto"/>
            </w:tcBorders>
            <w:shd w:val="clear" w:color="auto" w:fill="D9D9D9" w:themeFill="background1" w:themeFillShade="D9"/>
            <w:noWrap/>
            <w:vAlign w:val="center"/>
            <w:hideMark/>
          </w:tcPr>
          <w:p w14:paraId="26FC65F4" w14:textId="77777777" w:rsidR="00F67CE6" w:rsidRPr="00F67CE6" w:rsidRDefault="00F67CE6" w:rsidP="00F67CE6">
            <w:pPr>
              <w:jc w:val="center"/>
              <w:rPr>
                <w:b/>
                <w:bCs/>
                <w:sz w:val="16"/>
                <w:szCs w:val="16"/>
              </w:rPr>
            </w:pPr>
            <w:r w:rsidRPr="00F67CE6">
              <w:rPr>
                <w:b/>
                <w:bCs/>
                <w:sz w:val="16"/>
                <w:szCs w:val="16"/>
              </w:rPr>
              <w:t>Comments</w:t>
            </w:r>
          </w:p>
        </w:tc>
      </w:tr>
      <w:tr w:rsidR="000A4CCC" w:rsidRPr="00F67CE6" w14:paraId="4ED55A9C" w14:textId="77777777" w:rsidTr="00FF3185">
        <w:trPr>
          <w:trHeight w:val="315"/>
          <w:jc w:val="center"/>
        </w:trPr>
        <w:tc>
          <w:tcPr>
            <w:tcW w:w="859" w:type="dxa"/>
            <w:tcBorders>
              <w:left w:val="single" w:sz="12" w:space="0" w:color="auto"/>
              <w:bottom w:val="single" w:sz="12" w:space="0" w:color="auto"/>
            </w:tcBorders>
            <w:shd w:val="clear" w:color="auto" w:fill="D9D9D9" w:themeFill="background1" w:themeFillShade="D9"/>
            <w:noWrap/>
            <w:vAlign w:val="center"/>
            <w:hideMark/>
          </w:tcPr>
          <w:p w14:paraId="1C5AB416" w14:textId="77777777" w:rsidR="000A4CCC" w:rsidRPr="00F67CE6" w:rsidRDefault="000A4CCC" w:rsidP="00F67CE6">
            <w:pPr>
              <w:jc w:val="center"/>
              <w:rPr>
                <w:b/>
                <w:bCs/>
                <w:sz w:val="16"/>
                <w:szCs w:val="16"/>
              </w:rPr>
            </w:pPr>
            <w:r w:rsidRPr="00F67CE6">
              <w:rPr>
                <w:b/>
                <w:bCs/>
                <w:sz w:val="16"/>
                <w:szCs w:val="16"/>
              </w:rPr>
              <w:t>Test Case</w:t>
            </w:r>
          </w:p>
        </w:tc>
        <w:tc>
          <w:tcPr>
            <w:tcW w:w="963" w:type="dxa"/>
            <w:tcBorders>
              <w:bottom w:val="single" w:sz="12" w:space="0" w:color="auto"/>
            </w:tcBorders>
            <w:shd w:val="clear" w:color="auto" w:fill="D9D9D9" w:themeFill="background1" w:themeFillShade="D9"/>
            <w:noWrap/>
            <w:vAlign w:val="center"/>
            <w:hideMark/>
          </w:tcPr>
          <w:p w14:paraId="5EBB7680" w14:textId="77777777" w:rsidR="000A4CCC" w:rsidRPr="00F67CE6" w:rsidRDefault="000A4CCC" w:rsidP="00F67CE6">
            <w:pPr>
              <w:jc w:val="center"/>
              <w:rPr>
                <w:b/>
                <w:bCs/>
                <w:sz w:val="16"/>
                <w:szCs w:val="16"/>
              </w:rPr>
            </w:pPr>
          </w:p>
        </w:tc>
        <w:tc>
          <w:tcPr>
            <w:tcW w:w="1028" w:type="dxa"/>
            <w:tcBorders>
              <w:bottom w:val="single" w:sz="12" w:space="0" w:color="auto"/>
              <w:right w:val="single" w:sz="12" w:space="0" w:color="auto"/>
            </w:tcBorders>
            <w:shd w:val="clear" w:color="auto" w:fill="D9D9D9" w:themeFill="background1" w:themeFillShade="D9"/>
            <w:noWrap/>
            <w:vAlign w:val="center"/>
            <w:hideMark/>
          </w:tcPr>
          <w:p w14:paraId="58BDE36A" w14:textId="77777777" w:rsidR="000A4CCC" w:rsidRPr="00F67CE6" w:rsidRDefault="000A4CCC" w:rsidP="00F67CE6">
            <w:pPr>
              <w:jc w:val="center"/>
              <w:rPr>
                <w:b/>
                <w:bCs/>
                <w:sz w:val="16"/>
                <w:szCs w:val="16"/>
              </w:rPr>
            </w:pPr>
            <w:r w:rsidRPr="00F67CE6">
              <w:rPr>
                <w:b/>
                <w:bCs/>
                <w:sz w:val="16"/>
                <w:szCs w:val="16"/>
              </w:rPr>
              <w:t>Type</w:t>
            </w:r>
          </w:p>
        </w:tc>
        <w:tc>
          <w:tcPr>
            <w:tcW w:w="861" w:type="dxa"/>
            <w:tcBorders>
              <w:left w:val="single" w:sz="12" w:space="0" w:color="auto"/>
              <w:bottom w:val="single" w:sz="12" w:space="0" w:color="auto"/>
            </w:tcBorders>
            <w:shd w:val="clear" w:color="auto" w:fill="D9D9D9" w:themeFill="background1" w:themeFillShade="D9"/>
            <w:noWrap/>
            <w:vAlign w:val="center"/>
            <w:hideMark/>
          </w:tcPr>
          <w:p w14:paraId="07CA4E53" w14:textId="77777777" w:rsidR="000A4CCC" w:rsidRPr="00F67CE6" w:rsidRDefault="000A4CCC" w:rsidP="00F67CE6">
            <w:pPr>
              <w:jc w:val="center"/>
              <w:rPr>
                <w:b/>
                <w:bCs/>
                <w:sz w:val="16"/>
                <w:szCs w:val="16"/>
              </w:rPr>
            </w:pPr>
            <w:r w:rsidRPr="00F67CE6">
              <w:rPr>
                <w:b/>
                <w:bCs/>
                <w:sz w:val="16"/>
                <w:szCs w:val="16"/>
              </w:rPr>
              <w:t>Field</w:t>
            </w:r>
          </w:p>
        </w:tc>
        <w:tc>
          <w:tcPr>
            <w:tcW w:w="1232" w:type="dxa"/>
            <w:tcBorders>
              <w:bottom w:val="single" w:sz="12" w:space="0" w:color="auto"/>
              <w:right w:val="single" w:sz="12" w:space="0" w:color="auto"/>
            </w:tcBorders>
            <w:shd w:val="clear" w:color="auto" w:fill="D9D9D9" w:themeFill="background1" w:themeFillShade="D9"/>
            <w:noWrap/>
            <w:vAlign w:val="center"/>
            <w:hideMark/>
          </w:tcPr>
          <w:p w14:paraId="772B8072" w14:textId="77777777" w:rsidR="000A4CCC" w:rsidRPr="00F67CE6" w:rsidRDefault="000A4CCC" w:rsidP="00F67CE6">
            <w:pPr>
              <w:jc w:val="center"/>
              <w:rPr>
                <w:b/>
                <w:bCs/>
                <w:sz w:val="16"/>
                <w:szCs w:val="16"/>
              </w:rPr>
            </w:pPr>
            <w:r w:rsidRPr="00F67CE6">
              <w:rPr>
                <w:b/>
                <w:bCs/>
                <w:sz w:val="16"/>
                <w:szCs w:val="16"/>
              </w:rPr>
              <w:t>Value</w:t>
            </w:r>
          </w:p>
        </w:tc>
        <w:tc>
          <w:tcPr>
            <w:tcW w:w="1326" w:type="dxa"/>
            <w:tcBorders>
              <w:left w:val="single" w:sz="12" w:space="0" w:color="auto"/>
              <w:bottom w:val="single" w:sz="12" w:space="0" w:color="auto"/>
            </w:tcBorders>
            <w:shd w:val="clear" w:color="auto" w:fill="D9D9D9" w:themeFill="background1" w:themeFillShade="D9"/>
            <w:noWrap/>
            <w:vAlign w:val="center"/>
            <w:hideMark/>
          </w:tcPr>
          <w:p w14:paraId="5AEB7B64" w14:textId="77777777" w:rsidR="000A4CCC" w:rsidRPr="00F67CE6" w:rsidRDefault="000A4CCC" w:rsidP="00F67CE6">
            <w:pPr>
              <w:jc w:val="center"/>
              <w:rPr>
                <w:b/>
                <w:bCs/>
                <w:sz w:val="16"/>
                <w:szCs w:val="16"/>
              </w:rPr>
            </w:pPr>
            <w:r w:rsidRPr="00F67CE6">
              <w:rPr>
                <w:b/>
                <w:bCs/>
                <w:sz w:val="16"/>
                <w:szCs w:val="16"/>
              </w:rPr>
              <w:t>Expected</w:t>
            </w:r>
          </w:p>
        </w:tc>
        <w:tc>
          <w:tcPr>
            <w:tcW w:w="1352" w:type="dxa"/>
            <w:tcBorders>
              <w:bottom w:val="single" w:sz="12" w:space="0" w:color="auto"/>
              <w:right w:val="single" w:sz="12" w:space="0" w:color="auto"/>
            </w:tcBorders>
            <w:shd w:val="clear" w:color="auto" w:fill="D9D9D9" w:themeFill="background1" w:themeFillShade="D9"/>
            <w:noWrap/>
            <w:vAlign w:val="center"/>
            <w:hideMark/>
          </w:tcPr>
          <w:p w14:paraId="16E98D69" w14:textId="77777777" w:rsidR="000A4CCC" w:rsidRPr="00F67CE6" w:rsidRDefault="000A4CCC" w:rsidP="00F67CE6">
            <w:pPr>
              <w:jc w:val="center"/>
              <w:rPr>
                <w:b/>
                <w:bCs/>
                <w:sz w:val="16"/>
                <w:szCs w:val="16"/>
              </w:rPr>
            </w:pPr>
            <w:r w:rsidRPr="00F67CE6">
              <w:rPr>
                <w:b/>
                <w:bCs/>
                <w:sz w:val="16"/>
                <w:szCs w:val="16"/>
              </w:rPr>
              <w:t>Actual</w:t>
            </w:r>
          </w:p>
        </w:tc>
        <w:tc>
          <w:tcPr>
            <w:tcW w:w="2438"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18E2C612" w14:textId="77777777" w:rsidR="000A4CCC" w:rsidRPr="00F67CE6" w:rsidRDefault="000A4CCC" w:rsidP="00F67CE6">
            <w:pPr>
              <w:jc w:val="center"/>
              <w:rPr>
                <w:sz w:val="16"/>
                <w:szCs w:val="16"/>
              </w:rPr>
            </w:pPr>
          </w:p>
        </w:tc>
      </w:tr>
      <w:tr w:rsidR="00F67CE6" w:rsidRPr="00F67CE6" w14:paraId="762AD3C1" w14:textId="77777777" w:rsidTr="00FF3185">
        <w:trPr>
          <w:trHeight w:val="300"/>
          <w:jc w:val="center"/>
        </w:trPr>
        <w:tc>
          <w:tcPr>
            <w:tcW w:w="859" w:type="dxa"/>
            <w:tcBorders>
              <w:top w:val="single" w:sz="12" w:space="0" w:color="auto"/>
              <w:left w:val="single" w:sz="12" w:space="0" w:color="auto"/>
              <w:bottom w:val="single" w:sz="12" w:space="0" w:color="auto"/>
            </w:tcBorders>
            <w:noWrap/>
            <w:vAlign w:val="center"/>
            <w:hideMark/>
          </w:tcPr>
          <w:p w14:paraId="6A01E3BE" w14:textId="77777777" w:rsidR="00F67CE6" w:rsidRPr="00F67CE6" w:rsidRDefault="00F67CE6" w:rsidP="00F67CE6">
            <w:pPr>
              <w:jc w:val="center"/>
              <w:rPr>
                <w:sz w:val="16"/>
                <w:szCs w:val="16"/>
              </w:rPr>
            </w:pPr>
            <w:r w:rsidRPr="00F67CE6">
              <w:rPr>
                <w:sz w:val="16"/>
                <w:szCs w:val="16"/>
              </w:rPr>
              <w:t>1.4</w:t>
            </w:r>
          </w:p>
        </w:tc>
        <w:tc>
          <w:tcPr>
            <w:tcW w:w="963" w:type="dxa"/>
            <w:tcBorders>
              <w:top w:val="single" w:sz="12" w:space="0" w:color="auto"/>
              <w:bottom w:val="single" w:sz="12" w:space="0" w:color="auto"/>
            </w:tcBorders>
            <w:noWrap/>
            <w:vAlign w:val="center"/>
            <w:hideMark/>
          </w:tcPr>
          <w:p w14:paraId="658ADE64" w14:textId="77777777" w:rsidR="00F67CE6" w:rsidRPr="00F67CE6" w:rsidRDefault="00F67CE6" w:rsidP="00F67CE6">
            <w:pPr>
              <w:jc w:val="center"/>
              <w:rPr>
                <w:sz w:val="16"/>
                <w:szCs w:val="16"/>
              </w:rPr>
            </w:pPr>
            <w:r w:rsidRPr="00F67CE6">
              <w:rPr>
                <w:sz w:val="16"/>
                <w:szCs w:val="16"/>
              </w:rPr>
              <w:t>Dataset 1</w:t>
            </w:r>
          </w:p>
        </w:tc>
        <w:tc>
          <w:tcPr>
            <w:tcW w:w="1028" w:type="dxa"/>
            <w:tcBorders>
              <w:top w:val="single" w:sz="12" w:space="0" w:color="auto"/>
              <w:bottom w:val="single" w:sz="12" w:space="0" w:color="auto"/>
              <w:right w:val="single" w:sz="12" w:space="0" w:color="auto"/>
            </w:tcBorders>
            <w:noWrap/>
            <w:vAlign w:val="center"/>
            <w:hideMark/>
          </w:tcPr>
          <w:p w14:paraId="1B829186" w14:textId="77777777" w:rsidR="00F67CE6" w:rsidRPr="00F67CE6" w:rsidRDefault="00F67CE6" w:rsidP="00F67CE6">
            <w:pPr>
              <w:jc w:val="center"/>
              <w:rPr>
                <w:sz w:val="16"/>
                <w:szCs w:val="16"/>
              </w:rPr>
            </w:pPr>
            <w:r w:rsidRPr="00F67CE6">
              <w:rPr>
                <w:sz w:val="16"/>
                <w:szCs w:val="16"/>
              </w:rPr>
              <w:t>Normal</w:t>
            </w:r>
          </w:p>
        </w:tc>
        <w:tc>
          <w:tcPr>
            <w:tcW w:w="861" w:type="dxa"/>
            <w:tcBorders>
              <w:top w:val="single" w:sz="12" w:space="0" w:color="auto"/>
              <w:left w:val="single" w:sz="12" w:space="0" w:color="auto"/>
              <w:bottom w:val="single" w:sz="12" w:space="0" w:color="auto"/>
            </w:tcBorders>
            <w:noWrap/>
            <w:vAlign w:val="center"/>
            <w:hideMark/>
          </w:tcPr>
          <w:p w14:paraId="7B158A6F" w14:textId="77777777" w:rsidR="00F67CE6" w:rsidRPr="00F67CE6" w:rsidRDefault="00F67CE6" w:rsidP="00F67CE6">
            <w:pPr>
              <w:jc w:val="center"/>
              <w:rPr>
                <w:sz w:val="16"/>
                <w:szCs w:val="16"/>
              </w:rPr>
            </w:pPr>
            <w:r w:rsidRPr="00F67CE6">
              <w:rPr>
                <w:sz w:val="16"/>
                <w:szCs w:val="16"/>
              </w:rPr>
              <w:t>New students subjects</w:t>
            </w:r>
          </w:p>
        </w:tc>
        <w:tc>
          <w:tcPr>
            <w:tcW w:w="1232" w:type="dxa"/>
            <w:tcBorders>
              <w:top w:val="single" w:sz="12" w:space="0" w:color="auto"/>
              <w:bottom w:val="single" w:sz="12" w:space="0" w:color="auto"/>
              <w:right w:val="single" w:sz="12" w:space="0" w:color="auto"/>
            </w:tcBorders>
            <w:noWrap/>
            <w:vAlign w:val="center"/>
            <w:hideMark/>
          </w:tcPr>
          <w:p w14:paraId="046CAC7B" w14:textId="77777777" w:rsidR="00F67CE6" w:rsidRPr="00F67CE6" w:rsidRDefault="00F67CE6" w:rsidP="00F67CE6">
            <w:pPr>
              <w:jc w:val="center"/>
              <w:rPr>
                <w:sz w:val="16"/>
                <w:szCs w:val="16"/>
              </w:rPr>
            </w:pPr>
            <w:r w:rsidRPr="00F67CE6">
              <w:rPr>
                <w:sz w:val="16"/>
                <w:szCs w:val="16"/>
              </w:rPr>
              <w:t>Any Valid</w:t>
            </w:r>
          </w:p>
        </w:tc>
        <w:tc>
          <w:tcPr>
            <w:tcW w:w="1326" w:type="dxa"/>
            <w:tcBorders>
              <w:top w:val="single" w:sz="12" w:space="0" w:color="auto"/>
              <w:left w:val="single" w:sz="12" w:space="0" w:color="auto"/>
              <w:bottom w:val="single" w:sz="12" w:space="0" w:color="auto"/>
            </w:tcBorders>
            <w:noWrap/>
            <w:vAlign w:val="center"/>
            <w:hideMark/>
          </w:tcPr>
          <w:p w14:paraId="58218A61" w14:textId="77777777" w:rsidR="00F67CE6" w:rsidRPr="00F67CE6" w:rsidRDefault="00F67CE6" w:rsidP="00F67CE6">
            <w:pPr>
              <w:jc w:val="center"/>
              <w:rPr>
                <w:sz w:val="16"/>
                <w:szCs w:val="16"/>
              </w:rPr>
            </w:pPr>
            <w:r w:rsidRPr="00F67CE6">
              <w:rPr>
                <w:sz w:val="16"/>
                <w:szCs w:val="16"/>
              </w:rPr>
              <w:t>Subject added to subject list</w:t>
            </w:r>
          </w:p>
        </w:tc>
        <w:tc>
          <w:tcPr>
            <w:tcW w:w="1352" w:type="dxa"/>
            <w:tcBorders>
              <w:top w:val="single" w:sz="12" w:space="0" w:color="auto"/>
              <w:bottom w:val="single" w:sz="12" w:space="0" w:color="auto"/>
              <w:right w:val="single" w:sz="12" w:space="0" w:color="auto"/>
            </w:tcBorders>
            <w:noWrap/>
            <w:vAlign w:val="center"/>
            <w:hideMark/>
          </w:tcPr>
          <w:p w14:paraId="19C67EB6" w14:textId="77777777" w:rsidR="00F67CE6" w:rsidRPr="00F67CE6" w:rsidRDefault="00F67CE6" w:rsidP="00F67CE6">
            <w:pPr>
              <w:jc w:val="center"/>
              <w:rPr>
                <w:sz w:val="16"/>
                <w:szCs w:val="16"/>
              </w:rPr>
            </w:pPr>
            <w:r w:rsidRPr="00F67CE6">
              <w:rPr>
                <w:sz w:val="16"/>
                <w:szCs w:val="16"/>
              </w:rPr>
              <w:t>Subject added to subject list</w:t>
            </w:r>
          </w:p>
        </w:tc>
        <w:tc>
          <w:tcPr>
            <w:tcW w:w="1148" w:type="dxa"/>
            <w:tcBorders>
              <w:top w:val="single" w:sz="12" w:space="0" w:color="auto"/>
              <w:left w:val="single" w:sz="12" w:space="0" w:color="auto"/>
              <w:bottom w:val="single" w:sz="12" w:space="0" w:color="auto"/>
            </w:tcBorders>
            <w:noWrap/>
            <w:vAlign w:val="center"/>
            <w:hideMark/>
          </w:tcPr>
          <w:p w14:paraId="6EF7CCED" w14:textId="77777777" w:rsidR="00F67CE6" w:rsidRPr="00F67CE6" w:rsidRDefault="00F67CE6" w:rsidP="00F67CE6">
            <w:pPr>
              <w:jc w:val="center"/>
              <w:rPr>
                <w:sz w:val="16"/>
                <w:szCs w:val="16"/>
              </w:rPr>
            </w:pPr>
            <w:r w:rsidRPr="00F67CE6">
              <w:rPr>
                <w:sz w:val="16"/>
                <w:szCs w:val="16"/>
              </w:rPr>
              <w:t>Pass</w:t>
            </w:r>
          </w:p>
        </w:tc>
        <w:tc>
          <w:tcPr>
            <w:tcW w:w="1290" w:type="dxa"/>
            <w:tcBorders>
              <w:top w:val="single" w:sz="12" w:space="0" w:color="auto"/>
              <w:bottom w:val="single" w:sz="12" w:space="0" w:color="auto"/>
              <w:right w:val="single" w:sz="12" w:space="0" w:color="auto"/>
            </w:tcBorders>
            <w:noWrap/>
            <w:vAlign w:val="center"/>
            <w:hideMark/>
          </w:tcPr>
          <w:p w14:paraId="337DA4DF" w14:textId="77777777" w:rsidR="00F67CE6" w:rsidRPr="00F67CE6" w:rsidRDefault="00F67CE6" w:rsidP="00F67CE6">
            <w:pPr>
              <w:jc w:val="center"/>
              <w:rPr>
                <w:sz w:val="16"/>
                <w:szCs w:val="16"/>
              </w:rPr>
            </w:pPr>
          </w:p>
        </w:tc>
      </w:tr>
      <w:tr w:rsidR="00077512" w:rsidRPr="00F67CE6" w14:paraId="0183A1A0" w14:textId="77777777" w:rsidTr="00FF3185">
        <w:trPr>
          <w:trHeight w:val="300"/>
          <w:jc w:val="center"/>
        </w:trPr>
        <w:tc>
          <w:tcPr>
            <w:tcW w:w="10059" w:type="dxa"/>
            <w:gridSpan w:val="9"/>
            <w:tcBorders>
              <w:top w:val="single" w:sz="12" w:space="0" w:color="auto"/>
              <w:left w:val="single" w:sz="12" w:space="0" w:color="auto"/>
              <w:bottom w:val="single" w:sz="12" w:space="0" w:color="auto"/>
              <w:right w:val="single" w:sz="12" w:space="0" w:color="auto"/>
            </w:tcBorders>
            <w:noWrap/>
            <w:vAlign w:val="center"/>
            <w:hideMark/>
          </w:tcPr>
          <w:p w14:paraId="640A7DA9" w14:textId="77777777" w:rsidR="00077512" w:rsidRPr="00F67CE6" w:rsidRDefault="00077512" w:rsidP="00F67CE6">
            <w:pPr>
              <w:jc w:val="center"/>
              <w:rPr>
                <w:sz w:val="16"/>
                <w:szCs w:val="16"/>
              </w:rPr>
            </w:pPr>
          </w:p>
        </w:tc>
      </w:tr>
      <w:tr w:rsidR="00F67CE6" w:rsidRPr="00F67CE6" w14:paraId="45AF8600" w14:textId="77777777" w:rsidTr="00FF3185">
        <w:trPr>
          <w:trHeight w:val="300"/>
          <w:jc w:val="center"/>
        </w:trPr>
        <w:tc>
          <w:tcPr>
            <w:tcW w:w="859" w:type="dxa"/>
            <w:tcBorders>
              <w:top w:val="single" w:sz="12" w:space="0" w:color="auto"/>
              <w:left w:val="single" w:sz="12" w:space="0" w:color="auto"/>
              <w:bottom w:val="single" w:sz="12" w:space="0" w:color="auto"/>
            </w:tcBorders>
            <w:noWrap/>
            <w:vAlign w:val="center"/>
            <w:hideMark/>
          </w:tcPr>
          <w:p w14:paraId="31DC39D0" w14:textId="77777777" w:rsidR="00F67CE6" w:rsidRPr="00F67CE6" w:rsidRDefault="00F67CE6" w:rsidP="00F67CE6">
            <w:pPr>
              <w:jc w:val="center"/>
              <w:rPr>
                <w:sz w:val="16"/>
                <w:szCs w:val="16"/>
              </w:rPr>
            </w:pPr>
            <w:r w:rsidRPr="00F67CE6">
              <w:rPr>
                <w:sz w:val="16"/>
                <w:szCs w:val="16"/>
              </w:rPr>
              <w:t>1.4</w:t>
            </w:r>
          </w:p>
        </w:tc>
        <w:tc>
          <w:tcPr>
            <w:tcW w:w="963" w:type="dxa"/>
            <w:tcBorders>
              <w:top w:val="single" w:sz="12" w:space="0" w:color="auto"/>
              <w:bottom w:val="single" w:sz="12" w:space="0" w:color="auto"/>
            </w:tcBorders>
            <w:noWrap/>
            <w:vAlign w:val="center"/>
            <w:hideMark/>
          </w:tcPr>
          <w:p w14:paraId="68A2AD5D" w14:textId="77777777" w:rsidR="00F67CE6" w:rsidRPr="00F67CE6" w:rsidRDefault="00F67CE6" w:rsidP="00F67CE6">
            <w:pPr>
              <w:jc w:val="center"/>
              <w:rPr>
                <w:sz w:val="16"/>
                <w:szCs w:val="16"/>
              </w:rPr>
            </w:pPr>
            <w:r w:rsidRPr="00F67CE6">
              <w:rPr>
                <w:sz w:val="16"/>
                <w:szCs w:val="16"/>
              </w:rPr>
              <w:t>Dataset 2</w:t>
            </w:r>
          </w:p>
        </w:tc>
        <w:tc>
          <w:tcPr>
            <w:tcW w:w="1028" w:type="dxa"/>
            <w:tcBorders>
              <w:top w:val="single" w:sz="12" w:space="0" w:color="auto"/>
              <w:bottom w:val="single" w:sz="12" w:space="0" w:color="auto"/>
              <w:right w:val="single" w:sz="12" w:space="0" w:color="auto"/>
            </w:tcBorders>
            <w:noWrap/>
            <w:vAlign w:val="center"/>
            <w:hideMark/>
          </w:tcPr>
          <w:p w14:paraId="43E1B518" w14:textId="77777777" w:rsidR="00F67CE6" w:rsidRPr="00F67CE6" w:rsidRDefault="00F67CE6" w:rsidP="00F67CE6">
            <w:pPr>
              <w:jc w:val="center"/>
              <w:rPr>
                <w:sz w:val="16"/>
                <w:szCs w:val="16"/>
              </w:rPr>
            </w:pPr>
            <w:r w:rsidRPr="00F67CE6">
              <w:rPr>
                <w:sz w:val="16"/>
                <w:szCs w:val="16"/>
              </w:rPr>
              <w:t>Abnormal</w:t>
            </w:r>
          </w:p>
        </w:tc>
        <w:tc>
          <w:tcPr>
            <w:tcW w:w="861" w:type="dxa"/>
            <w:tcBorders>
              <w:top w:val="single" w:sz="12" w:space="0" w:color="auto"/>
              <w:left w:val="single" w:sz="12" w:space="0" w:color="auto"/>
              <w:bottom w:val="single" w:sz="12" w:space="0" w:color="auto"/>
            </w:tcBorders>
            <w:noWrap/>
            <w:vAlign w:val="center"/>
            <w:hideMark/>
          </w:tcPr>
          <w:p w14:paraId="44ED35E1" w14:textId="77777777" w:rsidR="00F67CE6" w:rsidRPr="00F67CE6" w:rsidRDefault="00F67CE6" w:rsidP="00F67CE6">
            <w:pPr>
              <w:jc w:val="center"/>
              <w:rPr>
                <w:sz w:val="16"/>
                <w:szCs w:val="16"/>
              </w:rPr>
            </w:pPr>
            <w:r w:rsidRPr="00F67CE6">
              <w:rPr>
                <w:sz w:val="16"/>
                <w:szCs w:val="16"/>
              </w:rPr>
              <w:t>New students subjects</w:t>
            </w:r>
          </w:p>
        </w:tc>
        <w:tc>
          <w:tcPr>
            <w:tcW w:w="1232" w:type="dxa"/>
            <w:tcBorders>
              <w:top w:val="single" w:sz="12" w:space="0" w:color="auto"/>
              <w:bottom w:val="single" w:sz="12" w:space="0" w:color="auto"/>
              <w:right w:val="single" w:sz="12" w:space="0" w:color="auto"/>
            </w:tcBorders>
            <w:noWrap/>
            <w:vAlign w:val="center"/>
            <w:hideMark/>
          </w:tcPr>
          <w:p w14:paraId="5B38E29C" w14:textId="77777777" w:rsidR="00F67CE6" w:rsidRPr="00F67CE6" w:rsidRDefault="00F67CE6" w:rsidP="00F67CE6">
            <w:pPr>
              <w:jc w:val="center"/>
              <w:rPr>
                <w:sz w:val="16"/>
                <w:szCs w:val="16"/>
              </w:rPr>
            </w:pPr>
            <w:r w:rsidRPr="00F67CE6">
              <w:rPr>
                <w:sz w:val="16"/>
                <w:szCs w:val="16"/>
              </w:rPr>
              <w:t>None selected</w:t>
            </w:r>
          </w:p>
        </w:tc>
        <w:tc>
          <w:tcPr>
            <w:tcW w:w="1326" w:type="dxa"/>
            <w:tcBorders>
              <w:top w:val="single" w:sz="12" w:space="0" w:color="auto"/>
              <w:left w:val="single" w:sz="12" w:space="0" w:color="auto"/>
              <w:bottom w:val="single" w:sz="12" w:space="0" w:color="auto"/>
            </w:tcBorders>
            <w:noWrap/>
            <w:vAlign w:val="center"/>
            <w:hideMark/>
          </w:tcPr>
          <w:p w14:paraId="305A6DC3" w14:textId="77777777" w:rsidR="00F67CE6" w:rsidRPr="00F67CE6" w:rsidRDefault="00F67CE6" w:rsidP="00F67CE6">
            <w:pPr>
              <w:jc w:val="center"/>
              <w:rPr>
                <w:sz w:val="16"/>
                <w:szCs w:val="16"/>
              </w:rPr>
            </w:pPr>
            <w:r w:rsidRPr="00F67CE6">
              <w:rPr>
                <w:sz w:val="16"/>
                <w:szCs w:val="16"/>
              </w:rPr>
              <w:t>Message asking user to select a subject</w:t>
            </w:r>
          </w:p>
        </w:tc>
        <w:tc>
          <w:tcPr>
            <w:tcW w:w="1352" w:type="dxa"/>
            <w:tcBorders>
              <w:top w:val="single" w:sz="12" w:space="0" w:color="auto"/>
              <w:bottom w:val="single" w:sz="12" w:space="0" w:color="auto"/>
              <w:right w:val="single" w:sz="12" w:space="0" w:color="auto"/>
            </w:tcBorders>
            <w:noWrap/>
            <w:vAlign w:val="center"/>
            <w:hideMark/>
          </w:tcPr>
          <w:p w14:paraId="1831ABAE" w14:textId="77777777" w:rsidR="00F67CE6" w:rsidRPr="00F67CE6" w:rsidRDefault="00F67CE6" w:rsidP="00F67CE6">
            <w:pPr>
              <w:jc w:val="center"/>
              <w:rPr>
                <w:sz w:val="16"/>
                <w:szCs w:val="16"/>
              </w:rPr>
            </w:pPr>
            <w:r w:rsidRPr="00F67CE6">
              <w:rPr>
                <w:sz w:val="16"/>
                <w:szCs w:val="16"/>
              </w:rPr>
              <w:t>Message asking user to select a subject</w:t>
            </w:r>
          </w:p>
        </w:tc>
        <w:tc>
          <w:tcPr>
            <w:tcW w:w="1148" w:type="dxa"/>
            <w:tcBorders>
              <w:top w:val="single" w:sz="12" w:space="0" w:color="auto"/>
              <w:left w:val="single" w:sz="12" w:space="0" w:color="auto"/>
              <w:bottom w:val="single" w:sz="12" w:space="0" w:color="auto"/>
            </w:tcBorders>
            <w:noWrap/>
            <w:vAlign w:val="center"/>
            <w:hideMark/>
          </w:tcPr>
          <w:p w14:paraId="449403E2" w14:textId="77777777" w:rsidR="00F67CE6" w:rsidRPr="00F67CE6" w:rsidRDefault="00F67CE6" w:rsidP="00F67CE6">
            <w:pPr>
              <w:jc w:val="center"/>
              <w:rPr>
                <w:sz w:val="16"/>
                <w:szCs w:val="16"/>
              </w:rPr>
            </w:pPr>
            <w:r w:rsidRPr="00F67CE6">
              <w:rPr>
                <w:sz w:val="16"/>
                <w:szCs w:val="16"/>
              </w:rPr>
              <w:t>Pass</w:t>
            </w:r>
          </w:p>
        </w:tc>
        <w:tc>
          <w:tcPr>
            <w:tcW w:w="1290" w:type="dxa"/>
            <w:tcBorders>
              <w:top w:val="single" w:sz="12" w:space="0" w:color="auto"/>
              <w:bottom w:val="single" w:sz="12" w:space="0" w:color="auto"/>
              <w:right w:val="single" w:sz="12" w:space="0" w:color="auto"/>
            </w:tcBorders>
            <w:noWrap/>
            <w:vAlign w:val="center"/>
            <w:hideMark/>
          </w:tcPr>
          <w:p w14:paraId="7D65CE7D" w14:textId="77777777" w:rsidR="00F67CE6" w:rsidRPr="00F67CE6" w:rsidRDefault="00F67CE6" w:rsidP="00F67CE6">
            <w:pPr>
              <w:jc w:val="center"/>
              <w:rPr>
                <w:sz w:val="16"/>
                <w:szCs w:val="16"/>
              </w:rPr>
            </w:pPr>
          </w:p>
        </w:tc>
      </w:tr>
      <w:tr w:rsidR="00077512" w:rsidRPr="00F67CE6" w14:paraId="1BAFAD18" w14:textId="77777777" w:rsidTr="00FF3185">
        <w:trPr>
          <w:trHeight w:val="300"/>
          <w:jc w:val="center"/>
        </w:trPr>
        <w:tc>
          <w:tcPr>
            <w:tcW w:w="10059" w:type="dxa"/>
            <w:gridSpan w:val="9"/>
            <w:tcBorders>
              <w:top w:val="single" w:sz="12" w:space="0" w:color="auto"/>
              <w:left w:val="single" w:sz="12" w:space="0" w:color="auto"/>
              <w:bottom w:val="single" w:sz="12" w:space="0" w:color="auto"/>
              <w:right w:val="single" w:sz="12" w:space="0" w:color="auto"/>
            </w:tcBorders>
            <w:noWrap/>
            <w:vAlign w:val="center"/>
            <w:hideMark/>
          </w:tcPr>
          <w:p w14:paraId="79B479C0" w14:textId="77777777" w:rsidR="00077512" w:rsidRPr="00F67CE6" w:rsidRDefault="00077512" w:rsidP="00F67CE6">
            <w:pPr>
              <w:jc w:val="center"/>
              <w:rPr>
                <w:sz w:val="16"/>
                <w:szCs w:val="16"/>
              </w:rPr>
            </w:pPr>
          </w:p>
        </w:tc>
      </w:tr>
      <w:tr w:rsidR="00F67CE6" w:rsidRPr="00F67CE6" w14:paraId="66A8DBBA" w14:textId="77777777" w:rsidTr="00FF3185">
        <w:trPr>
          <w:trHeight w:val="300"/>
          <w:jc w:val="center"/>
        </w:trPr>
        <w:tc>
          <w:tcPr>
            <w:tcW w:w="859" w:type="dxa"/>
            <w:tcBorders>
              <w:top w:val="single" w:sz="12" w:space="0" w:color="auto"/>
              <w:left w:val="single" w:sz="12" w:space="0" w:color="auto"/>
              <w:bottom w:val="single" w:sz="12" w:space="0" w:color="auto"/>
            </w:tcBorders>
            <w:noWrap/>
            <w:vAlign w:val="center"/>
            <w:hideMark/>
          </w:tcPr>
          <w:p w14:paraId="3D902C63" w14:textId="77777777" w:rsidR="00F67CE6" w:rsidRPr="00F67CE6" w:rsidRDefault="00F67CE6" w:rsidP="00F67CE6">
            <w:pPr>
              <w:jc w:val="center"/>
              <w:rPr>
                <w:sz w:val="16"/>
                <w:szCs w:val="16"/>
              </w:rPr>
            </w:pPr>
            <w:r w:rsidRPr="00F67CE6">
              <w:rPr>
                <w:sz w:val="16"/>
                <w:szCs w:val="16"/>
              </w:rPr>
              <w:t>1.4</w:t>
            </w:r>
          </w:p>
        </w:tc>
        <w:tc>
          <w:tcPr>
            <w:tcW w:w="963" w:type="dxa"/>
            <w:tcBorders>
              <w:top w:val="single" w:sz="12" w:space="0" w:color="auto"/>
              <w:bottom w:val="single" w:sz="12" w:space="0" w:color="auto"/>
            </w:tcBorders>
            <w:noWrap/>
            <w:vAlign w:val="center"/>
            <w:hideMark/>
          </w:tcPr>
          <w:p w14:paraId="5F03B46B" w14:textId="77777777" w:rsidR="00F67CE6" w:rsidRPr="00F67CE6" w:rsidRDefault="00F67CE6" w:rsidP="00F67CE6">
            <w:pPr>
              <w:jc w:val="center"/>
              <w:rPr>
                <w:sz w:val="16"/>
                <w:szCs w:val="16"/>
              </w:rPr>
            </w:pPr>
            <w:r w:rsidRPr="00F67CE6">
              <w:rPr>
                <w:sz w:val="16"/>
                <w:szCs w:val="16"/>
              </w:rPr>
              <w:t>Dataset 3</w:t>
            </w:r>
          </w:p>
        </w:tc>
        <w:tc>
          <w:tcPr>
            <w:tcW w:w="1028" w:type="dxa"/>
            <w:tcBorders>
              <w:top w:val="single" w:sz="12" w:space="0" w:color="auto"/>
              <w:bottom w:val="single" w:sz="12" w:space="0" w:color="auto"/>
              <w:right w:val="single" w:sz="12" w:space="0" w:color="auto"/>
            </w:tcBorders>
            <w:noWrap/>
            <w:vAlign w:val="center"/>
            <w:hideMark/>
          </w:tcPr>
          <w:p w14:paraId="2C2D60A3" w14:textId="77777777" w:rsidR="00F67CE6" w:rsidRPr="00F67CE6" w:rsidRDefault="00F67CE6" w:rsidP="00F67CE6">
            <w:pPr>
              <w:jc w:val="center"/>
              <w:rPr>
                <w:sz w:val="16"/>
                <w:szCs w:val="16"/>
              </w:rPr>
            </w:pPr>
            <w:r w:rsidRPr="00F67CE6">
              <w:rPr>
                <w:sz w:val="16"/>
                <w:szCs w:val="16"/>
              </w:rPr>
              <w:t>Abnormal</w:t>
            </w:r>
          </w:p>
        </w:tc>
        <w:tc>
          <w:tcPr>
            <w:tcW w:w="861" w:type="dxa"/>
            <w:tcBorders>
              <w:top w:val="single" w:sz="12" w:space="0" w:color="auto"/>
              <w:left w:val="single" w:sz="12" w:space="0" w:color="auto"/>
              <w:bottom w:val="single" w:sz="12" w:space="0" w:color="auto"/>
            </w:tcBorders>
            <w:noWrap/>
            <w:vAlign w:val="center"/>
            <w:hideMark/>
          </w:tcPr>
          <w:p w14:paraId="63E1190A" w14:textId="77777777" w:rsidR="00F67CE6" w:rsidRPr="00F67CE6" w:rsidRDefault="00F67CE6" w:rsidP="00F67CE6">
            <w:pPr>
              <w:jc w:val="center"/>
              <w:rPr>
                <w:sz w:val="16"/>
                <w:szCs w:val="16"/>
              </w:rPr>
            </w:pPr>
            <w:r w:rsidRPr="00F67CE6">
              <w:rPr>
                <w:sz w:val="16"/>
                <w:szCs w:val="16"/>
              </w:rPr>
              <w:t>New students subjects</w:t>
            </w:r>
          </w:p>
        </w:tc>
        <w:tc>
          <w:tcPr>
            <w:tcW w:w="1232" w:type="dxa"/>
            <w:tcBorders>
              <w:top w:val="single" w:sz="12" w:space="0" w:color="auto"/>
              <w:bottom w:val="single" w:sz="12" w:space="0" w:color="auto"/>
              <w:right w:val="single" w:sz="12" w:space="0" w:color="auto"/>
            </w:tcBorders>
            <w:noWrap/>
            <w:vAlign w:val="center"/>
            <w:hideMark/>
          </w:tcPr>
          <w:p w14:paraId="4D8A8DF1" w14:textId="77777777" w:rsidR="00F67CE6" w:rsidRPr="00F67CE6" w:rsidRDefault="00F67CE6" w:rsidP="00F67CE6">
            <w:pPr>
              <w:jc w:val="center"/>
              <w:rPr>
                <w:sz w:val="16"/>
                <w:szCs w:val="16"/>
              </w:rPr>
            </w:pPr>
            <w:r w:rsidRPr="00F67CE6">
              <w:rPr>
                <w:sz w:val="16"/>
                <w:szCs w:val="16"/>
              </w:rPr>
              <w:t>Duplicate selection</w:t>
            </w:r>
          </w:p>
        </w:tc>
        <w:tc>
          <w:tcPr>
            <w:tcW w:w="1326" w:type="dxa"/>
            <w:tcBorders>
              <w:top w:val="single" w:sz="12" w:space="0" w:color="auto"/>
              <w:left w:val="single" w:sz="12" w:space="0" w:color="auto"/>
              <w:bottom w:val="single" w:sz="12" w:space="0" w:color="auto"/>
            </w:tcBorders>
            <w:noWrap/>
            <w:vAlign w:val="center"/>
            <w:hideMark/>
          </w:tcPr>
          <w:p w14:paraId="57743350" w14:textId="77777777" w:rsidR="00F67CE6" w:rsidRPr="00F67CE6" w:rsidRDefault="00F67CE6" w:rsidP="00F67CE6">
            <w:pPr>
              <w:jc w:val="center"/>
              <w:rPr>
                <w:sz w:val="16"/>
                <w:szCs w:val="16"/>
              </w:rPr>
            </w:pPr>
            <w:r w:rsidRPr="00F67CE6">
              <w:rPr>
                <w:sz w:val="16"/>
                <w:szCs w:val="16"/>
              </w:rPr>
              <w:t>Message stating subject already added</w:t>
            </w:r>
          </w:p>
        </w:tc>
        <w:tc>
          <w:tcPr>
            <w:tcW w:w="1352" w:type="dxa"/>
            <w:tcBorders>
              <w:top w:val="single" w:sz="12" w:space="0" w:color="auto"/>
              <w:bottom w:val="single" w:sz="12" w:space="0" w:color="auto"/>
              <w:right w:val="single" w:sz="12" w:space="0" w:color="auto"/>
            </w:tcBorders>
            <w:noWrap/>
            <w:vAlign w:val="center"/>
            <w:hideMark/>
          </w:tcPr>
          <w:p w14:paraId="1FE158F5" w14:textId="77777777" w:rsidR="00F67CE6" w:rsidRPr="00F67CE6" w:rsidRDefault="00F67CE6" w:rsidP="00F67CE6">
            <w:pPr>
              <w:jc w:val="center"/>
              <w:rPr>
                <w:sz w:val="16"/>
                <w:szCs w:val="16"/>
              </w:rPr>
            </w:pPr>
            <w:r w:rsidRPr="00F67CE6">
              <w:rPr>
                <w:sz w:val="16"/>
                <w:szCs w:val="16"/>
              </w:rPr>
              <w:t>Message stating subject already added</w:t>
            </w:r>
          </w:p>
        </w:tc>
        <w:tc>
          <w:tcPr>
            <w:tcW w:w="1148" w:type="dxa"/>
            <w:tcBorders>
              <w:top w:val="single" w:sz="12" w:space="0" w:color="auto"/>
              <w:left w:val="single" w:sz="12" w:space="0" w:color="auto"/>
              <w:bottom w:val="single" w:sz="12" w:space="0" w:color="auto"/>
            </w:tcBorders>
            <w:noWrap/>
            <w:vAlign w:val="center"/>
            <w:hideMark/>
          </w:tcPr>
          <w:p w14:paraId="231E8121" w14:textId="77777777" w:rsidR="00F67CE6" w:rsidRPr="00F67CE6" w:rsidRDefault="00F67CE6" w:rsidP="00F67CE6">
            <w:pPr>
              <w:jc w:val="center"/>
              <w:rPr>
                <w:sz w:val="16"/>
                <w:szCs w:val="16"/>
              </w:rPr>
            </w:pPr>
            <w:r w:rsidRPr="00F67CE6">
              <w:rPr>
                <w:sz w:val="16"/>
                <w:szCs w:val="16"/>
              </w:rPr>
              <w:t>Pass</w:t>
            </w:r>
          </w:p>
        </w:tc>
        <w:tc>
          <w:tcPr>
            <w:tcW w:w="1290" w:type="dxa"/>
            <w:tcBorders>
              <w:top w:val="single" w:sz="12" w:space="0" w:color="auto"/>
              <w:bottom w:val="single" w:sz="12" w:space="0" w:color="auto"/>
              <w:right w:val="single" w:sz="12" w:space="0" w:color="auto"/>
            </w:tcBorders>
            <w:noWrap/>
            <w:vAlign w:val="center"/>
            <w:hideMark/>
          </w:tcPr>
          <w:p w14:paraId="644C8576" w14:textId="77777777" w:rsidR="00F67CE6" w:rsidRPr="00F67CE6" w:rsidRDefault="00F67CE6" w:rsidP="00F67CE6">
            <w:pPr>
              <w:jc w:val="center"/>
              <w:rPr>
                <w:sz w:val="16"/>
                <w:szCs w:val="16"/>
              </w:rPr>
            </w:pPr>
          </w:p>
        </w:tc>
      </w:tr>
      <w:tr w:rsidR="00077512" w:rsidRPr="00F67CE6" w14:paraId="319A4809" w14:textId="77777777" w:rsidTr="00FF3185">
        <w:trPr>
          <w:trHeight w:val="300"/>
          <w:jc w:val="center"/>
        </w:trPr>
        <w:tc>
          <w:tcPr>
            <w:tcW w:w="10059" w:type="dxa"/>
            <w:gridSpan w:val="9"/>
            <w:tcBorders>
              <w:top w:val="single" w:sz="12" w:space="0" w:color="auto"/>
              <w:left w:val="single" w:sz="12" w:space="0" w:color="auto"/>
              <w:bottom w:val="single" w:sz="12" w:space="0" w:color="auto"/>
              <w:right w:val="single" w:sz="12" w:space="0" w:color="auto"/>
            </w:tcBorders>
            <w:noWrap/>
            <w:vAlign w:val="center"/>
            <w:hideMark/>
          </w:tcPr>
          <w:p w14:paraId="770262EE" w14:textId="77777777" w:rsidR="00077512" w:rsidRPr="00F67CE6" w:rsidRDefault="00077512" w:rsidP="00F67CE6">
            <w:pPr>
              <w:jc w:val="center"/>
              <w:rPr>
                <w:sz w:val="16"/>
                <w:szCs w:val="16"/>
              </w:rPr>
            </w:pPr>
          </w:p>
        </w:tc>
      </w:tr>
      <w:tr w:rsidR="00F67CE6" w:rsidRPr="00F67CE6" w14:paraId="530D77D7" w14:textId="77777777" w:rsidTr="00FF3185">
        <w:trPr>
          <w:trHeight w:val="300"/>
          <w:jc w:val="center"/>
        </w:trPr>
        <w:tc>
          <w:tcPr>
            <w:tcW w:w="859" w:type="dxa"/>
            <w:tcBorders>
              <w:top w:val="single" w:sz="12" w:space="0" w:color="auto"/>
              <w:left w:val="single" w:sz="12" w:space="0" w:color="auto"/>
              <w:bottom w:val="single" w:sz="12" w:space="0" w:color="auto"/>
            </w:tcBorders>
            <w:noWrap/>
            <w:vAlign w:val="center"/>
            <w:hideMark/>
          </w:tcPr>
          <w:p w14:paraId="06CA599D" w14:textId="77777777" w:rsidR="00F67CE6" w:rsidRPr="00F67CE6" w:rsidRDefault="00F67CE6" w:rsidP="00F67CE6">
            <w:pPr>
              <w:jc w:val="center"/>
              <w:rPr>
                <w:sz w:val="16"/>
                <w:szCs w:val="16"/>
              </w:rPr>
            </w:pPr>
            <w:r w:rsidRPr="00F67CE6">
              <w:rPr>
                <w:sz w:val="16"/>
                <w:szCs w:val="16"/>
              </w:rPr>
              <w:t>1.4</w:t>
            </w:r>
          </w:p>
        </w:tc>
        <w:tc>
          <w:tcPr>
            <w:tcW w:w="963" w:type="dxa"/>
            <w:tcBorders>
              <w:top w:val="single" w:sz="12" w:space="0" w:color="auto"/>
              <w:bottom w:val="single" w:sz="12" w:space="0" w:color="auto"/>
            </w:tcBorders>
            <w:noWrap/>
            <w:vAlign w:val="center"/>
            <w:hideMark/>
          </w:tcPr>
          <w:p w14:paraId="1BDC956F" w14:textId="77777777" w:rsidR="00F67CE6" w:rsidRPr="00F67CE6" w:rsidRDefault="00F67CE6" w:rsidP="00F67CE6">
            <w:pPr>
              <w:jc w:val="center"/>
              <w:rPr>
                <w:sz w:val="16"/>
                <w:szCs w:val="16"/>
              </w:rPr>
            </w:pPr>
            <w:r w:rsidRPr="00F67CE6">
              <w:rPr>
                <w:sz w:val="16"/>
                <w:szCs w:val="16"/>
              </w:rPr>
              <w:t>Dataset 4</w:t>
            </w:r>
          </w:p>
        </w:tc>
        <w:tc>
          <w:tcPr>
            <w:tcW w:w="1028" w:type="dxa"/>
            <w:tcBorders>
              <w:top w:val="single" w:sz="12" w:space="0" w:color="auto"/>
              <w:bottom w:val="single" w:sz="12" w:space="0" w:color="auto"/>
              <w:right w:val="single" w:sz="12" w:space="0" w:color="auto"/>
            </w:tcBorders>
            <w:noWrap/>
            <w:vAlign w:val="center"/>
            <w:hideMark/>
          </w:tcPr>
          <w:p w14:paraId="785D7C0B" w14:textId="77777777" w:rsidR="00F67CE6" w:rsidRPr="00F67CE6" w:rsidRDefault="00FE1118" w:rsidP="00F67CE6">
            <w:pPr>
              <w:jc w:val="center"/>
              <w:rPr>
                <w:sz w:val="16"/>
                <w:szCs w:val="16"/>
              </w:rPr>
            </w:pPr>
            <w:r w:rsidRPr="00F67CE6">
              <w:rPr>
                <w:sz w:val="16"/>
                <w:szCs w:val="16"/>
              </w:rPr>
              <w:t>Abnormal</w:t>
            </w:r>
          </w:p>
        </w:tc>
        <w:tc>
          <w:tcPr>
            <w:tcW w:w="861" w:type="dxa"/>
            <w:tcBorders>
              <w:top w:val="single" w:sz="12" w:space="0" w:color="auto"/>
              <w:left w:val="single" w:sz="12" w:space="0" w:color="auto"/>
              <w:bottom w:val="single" w:sz="12" w:space="0" w:color="auto"/>
            </w:tcBorders>
            <w:noWrap/>
            <w:vAlign w:val="center"/>
            <w:hideMark/>
          </w:tcPr>
          <w:p w14:paraId="356C9F18" w14:textId="77777777" w:rsidR="00F67CE6" w:rsidRPr="00F67CE6" w:rsidRDefault="00F67CE6" w:rsidP="00F67CE6">
            <w:pPr>
              <w:jc w:val="center"/>
              <w:rPr>
                <w:sz w:val="16"/>
                <w:szCs w:val="16"/>
              </w:rPr>
            </w:pPr>
            <w:r w:rsidRPr="00F67CE6">
              <w:rPr>
                <w:sz w:val="16"/>
                <w:szCs w:val="16"/>
              </w:rPr>
              <w:t>Subjects list</w:t>
            </w:r>
          </w:p>
        </w:tc>
        <w:tc>
          <w:tcPr>
            <w:tcW w:w="1232" w:type="dxa"/>
            <w:tcBorders>
              <w:top w:val="single" w:sz="12" w:space="0" w:color="auto"/>
              <w:bottom w:val="single" w:sz="12" w:space="0" w:color="auto"/>
              <w:right w:val="single" w:sz="12" w:space="0" w:color="auto"/>
            </w:tcBorders>
            <w:noWrap/>
            <w:vAlign w:val="center"/>
            <w:hideMark/>
          </w:tcPr>
          <w:p w14:paraId="2320212E" w14:textId="77777777" w:rsidR="00F67CE6" w:rsidRPr="00F67CE6" w:rsidRDefault="00F67CE6" w:rsidP="00F67CE6">
            <w:pPr>
              <w:jc w:val="center"/>
              <w:rPr>
                <w:sz w:val="16"/>
                <w:szCs w:val="16"/>
              </w:rPr>
            </w:pPr>
            <w:r w:rsidRPr="00F67CE6">
              <w:rPr>
                <w:sz w:val="16"/>
                <w:szCs w:val="16"/>
              </w:rPr>
              <w:t>None selected</w:t>
            </w:r>
          </w:p>
        </w:tc>
        <w:tc>
          <w:tcPr>
            <w:tcW w:w="1326" w:type="dxa"/>
            <w:tcBorders>
              <w:top w:val="single" w:sz="12" w:space="0" w:color="auto"/>
              <w:left w:val="single" w:sz="12" w:space="0" w:color="auto"/>
              <w:bottom w:val="single" w:sz="12" w:space="0" w:color="auto"/>
            </w:tcBorders>
            <w:noWrap/>
            <w:vAlign w:val="center"/>
            <w:hideMark/>
          </w:tcPr>
          <w:p w14:paraId="22A5A3CD" w14:textId="77777777" w:rsidR="00F67CE6" w:rsidRPr="00F67CE6" w:rsidRDefault="00F67CE6" w:rsidP="00F67CE6">
            <w:pPr>
              <w:jc w:val="center"/>
              <w:rPr>
                <w:sz w:val="16"/>
                <w:szCs w:val="16"/>
              </w:rPr>
            </w:pPr>
            <w:r w:rsidRPr="00F67CE6">
              <w:rPr>
                <w:sz w:val="16"/>
                <w:szCs w:val="16"/>
              </w:rPr>
              <w:t>Option to remove unavailable</w:t>
            </w:r>
          </w:p>
        </w:tc>
        <w:tc>
          <w:tcPr>
            <w:tcW w:w="1352" w:type="dxa"/>
            <w:tcBorders>
              <w:top w:val="single" w:sz="12" w:space="0" w:color="auto"/>
              <w:bottom w:val="single" w:sz="12" w:space="0" w:color="auto"/>
              <w:right w:val="single" w:sz="12" w:space="0" w:color="auto"/>
            </w:tcBorders>
            <w:noWrap/>
            <w:vAlign w:val="center"/>
            <w:hideMark/>
          </w:tcPr>
          <w:p w14:paraId="4789AAE4" w14:textId="77777777" w:rsidR="00F67CE6" w:rsidRPr="00F67CE6" w:rsidRDefault="00F67CE6" w:rsidP="00F67CE6">
            <w:pPr>
              <w:jc w:val="center"/>
              <w:rPr>
                <w:sz w:val="16"/>
                <w:szCs w:val="16"/>
              </w:rPr>
            </w:pPr>
            <w:r w:rsidRPr="00F67CE6">
              <w:rPr>
                <w:sz w:val="16"/>
                <w:szCs w:val="16"/>
              </w:rPr>
              <w:t>Option to remove unavailable</w:t>
            </w:r>
          </w:p>
        </w:tc>
        <w:tc>
          <w:tcPr>
            <w:tcW w:w="1148" w:type="dxa"/>
            <w:tcBorders>
              <w:top w:val="single" w:sz="12" w:space="0" w:color="auto"/>
              <w:left w:val="single" w:sz="12" w:space="0" w:color="auto"/>
              <w:bottom w:val="single" w:sz="12" w:space="0" w:color="auto"/>
            </w:tcBorders>
            <w:noWrap/>
            <w:vAlign w:val="center"/>
            <w:hideMark/>
          </w:tcPr>
          <w:p w14:paraId="076DC83F" w14:textId="77777777" w:rsidR="00F67CE6" w:rsidRPr="00F67CE6" w:rsidRDefault="00F67CE6" w:rsidP="00F67CE6">
            <w:pPr>
              <w:jc w:val="center"/>
              <w:rPr>
                <w:sz w:val="16"/>
                <w:szCs w:val="16"/>
              </w:rPr>
            </w:pPr>
            <w:r w:rsidRPr="00F67CE6">
              <w:rPr>
                <w:sz w:val="16"/>
                <w:szCs w:val="16"/>
              </w:rPr>
              <w:t>Pass</w:t>
            </w:r>
          </w:p>
        </w:tc>
        <w:tc>
          <w:tcPr>
            <w:tcW w:w="1290" w:type="dxa"/>
            <w:tcBorders>
              <w:top w:val="single" w:sz="12" w:space="0" w:color="auto"/>
              <w:bottom w:val="single" w:sz="12" w:space="0" w:color="auto"/>
              <w:right w:val="single" w:sz="12" w:space="0" w:color="auto"/>
            </w:tcBorders>
            <w:noWrap/>
            <w:vAlign w:val="center"/>
            <w:hideMark/>
          </w:tcPr>
          <w:p w14:paraId="19A7BD14" w14:textId="77777777" w:rsidR="00F67CE6" w:rsidRPr="00F67CE6" w:rsidRDefault="00F67CE6" w:rsidP="00F67CE6">
            <w:pPr>
              <w:jc w:val="center"/>
              <w:rPr>
                <w:sz w:val="16"/>
                <w:szCs w:val="16"/>
              </w:rPr>
            </w:pPr>
            <w:r w:rsidRPr="00F67CE6">
              <w:rPr>
                <w:sz w:val="16"/>
                <w:szCs w:val="16"/>
              </w:rPr>
              <w:t>Right click -&gt; Remove</w:t>
            </w:r>
          </w:p>
        </w:tc>
      </w:tr>
      <w:tr w:rsidR="00077512" w:rsidRPr="00F67CE6" w14:paraId="19F3F80E" w14:textId="77777777" w:rsidTr="00FF3185">
        <w:trPr>
          <w:trHeight w:val="300"/>
          <w:jc w:val="center"/>
        </w:trPr>
        <w:tc>
          <w:tcPr>
            <w:tcW w:w="10059" w:type="dxa"/>
            <w:gridSpan w:val="9"/>
            <w:tcBorders>
              <w:top w:val="single" w:sz="12" w:space="0" w:color="auto"/>
              <w:left w:val="single" w:sz="12" w:space="0" w:color="auto"/>
              <w:bottom w:val="single" w:sz="12" w:space="0" w:color="auto"/>
              <w:right w:val="single" w:sz="12" w:space="0" w:color="auto"/>
            </w:tcBorders>
            <w:noWrap/>
            <w:vAlign w:val="center"/>
            <w:hideMark/>
          </w:tcPr>
          <w:p w14:paraId="46BB4933" w14:textId="77777777" w:rsidR="00077512" w:rsidRPr="00F67CE6" w:rsidRDefault="00077512" w:rsidP="00F67CE6">
            <w:pPr>
              <w:jc w:val="center"/>
              <w:rPr>
                <w:sz w:val="16"/>
                <w:szCs w:val="16"/>
              </w:rPr>
            </w:pPr>
          </w:p>
        </w:tc>
      </w:tr>
      <w:tr w:rsidR="00F67CE6" w:rsidRPr="00F67CE6" w14:paraId="3A123DD5" w14:textId="77777777" w:rsidTr="00FF3185">
        <w:trPr>
          <w:trHeight w:val="300"/>
          <w:jc w:val="center"/>
        </w:trPr>
        <w:tc>
          <w:tcPr>
            <w:tcW w:w="859" w:type="dxa"/>
            <w:tcBorders>
              <w:top w:val="single" w:sz="12" w:space="0" w:color="auto"/>
              <w:left w:val="single" w:sz="12" w:space="0" w:color="auto"/>
              <w:bottom w:val="single" w:sz="12" w:space="0" w:color="auto"/>
            </w:tcBorders>
            <w:noWrap/>
            <w:vAlign w:val="center"/>
            <w:hideMark/>
          </w:tcPr>
          <w:p w14:paraId="3F7FF259" w14:textId="77777777" w:rsidR="00F67CE6" w:rsidRPr="00F67CE6" w:rsidRDefault="00F67CE6" w:rsidP="00F67CE6">
            <w:pPr>
              <w:jc w:val="center"/>
              <w:rPr>
                <w:sz w:val="16"/>
                <w:szCs w:val="16"/>
              </w:rPr>
            </w:pPr>
            <w:r w:rsidRPr="00F67CE6">
              <w:rPr>
                <w:sz w:val="16"/>
                <w:szCs w:val="16"/>
              </w:rPr>
              <w:t>1.4</w:t>
            </w:r>
          </w:p>
        </w:tc>
        <w:tc>
          <w:tcPr>
            <w:tcW w:w="963" w:type="dxa"/>
            <w:tcBorders>
              <w:top w:val="single" w:sz="12" w:space="0" w:color="auto"/>
              <w:bottom w:val="single" w:sz="12" w:space="0" w:color="auto"/>
            </w:tcBorders>
            <w:noWrap/>
            <w:vAlign w:val="center"/>
            <w:hideMark/>
          </w:tcPr>
          <w:p w14:paraId="2A812231" w14:textId="77777777" w:rsidR="00F67CE6" w:rsidRPr="00F67CE6" w:rsidRDefault="00F67CE6" w:rsidP="00F67CE6">
            <w:pPr>
              <w:jc w:val="center"/>
              <w:rPr>
                <w:sz w:val="16"/>
                <w:szCs w:val="16"/>
              </w:rPr>
            </w:pPr>
            <w:r w:rsidRPr="00F67CE6">
              <w:rPr>
                <w:sz w:val="16"/>
                <w:szCs w:val="16"/>
              </w:rPr>
              <w:t>Dataset 5</w:t>
            </w:r>
          </w:p>
        </w:tc>
        <w:tc>
          <w:tcPr>
            <w:tcW w:w="1028" w:type="dxa"/>
            <w:tcBorders>
              <w:top w:val="single" w:sz="12" w:space="0" w:color="auto"/>
              <w:bottom w:val="single" w:sz="12" w:space="0" w:color="auto"/>
              <w:right w:val="single" w:sz="12" w:space="0" w:color="auto"/>
            </w:tcBorders>
            <w:noWrap/>
            <w:vAlign w:val="center"/>
            <w:hideMark/>
          </w:tcPr>
          <w:p w14:paraId="37096DD2" w14:textId="77777777" w:rsidR="00F67CE6" w:rsidRPr="00F67CE6" w:rsidRDefault="00F67CE6" w:rsidP="00F67CE6">
            <w:pPr>
              <w:jc w:val="center"/>
              <w:rPr>
                <w:sz w:val="16"/>
                <w:szCs w:val="16"/>
              </w:rPr>
            </w:pPr>
            <w:r w:rsidRPr="00F67CE6">
              <w:rPr>
                <w:sz w:val="16"/>
                <w:szCs w:val="16"/>
              </w:rPr>
              <w:t>Normal</w:t>
            </w:r>
          </w:p>
        </w:tc>
        <w:tc>
          <w:tcPr>
            <w:tcW w:w="861" w:type="dxa"/>
            <w:tcBorders>
              <w:top w:val="single" w:sz="12" w:space="0" w:color="auto"/>
              <w:left w:val="single" w:sz="12" w:space="0" w:color="auto"/>
              <w:bottom w:val="single" w:sz="12" w:space="0" w:color="auto"/>
            </w:tcBorders>
            <w:noWrap/>
            <w:vAlign w:val="center"/>
            <w:hideMark/>
          </w:tcPr>
          <w:p w14:paraId="7FC6D7B8" w14:textId="77777777" w:rsidR="00F67CE6" w:rsidRPr="00F67CE6" w:rsidRDefault="00F67CE6" w:rsidP="00F67CE6">
            <w:pPr>
              <w:jc w:val="center"/>
              <w:rPr>
                <w:sz w:val="16"/>
                <w:szCs w:val="16"/>
              </w:rPr>
            </w:pPr>
            <w:r w:rsidRPr="00F67CE6">
              <w:rPr>
                <w:sz w:val="16"/>
                <w:szCs w:val="16"/>
              </w:rPr>
              <w:t>Subjects list</w:t>
            </w:r>
          </w:p>
        </w:tc>
        <w:tc>
          <w:tcPr>
            <w:tcW w:w="1232" w:type="dxa"/>
            <w:tcBorders>
              <w:top w:val="single" w:sz="12" w:space="0" w:color="auto"/>
              <w:bottom w:val="single" w:sz="12" w:space="0" w:color="auto"/>
              <w:right w:val="single" w:sz="12" w:space="0" w:color="auto"/>
            </w:tcBorders>
            <w:noWrap/>
            <w:vAlign w:val="center"/>
            <w:hideMark/>
          </w:tcPr>
          <w:p w14:paraId="0A4EA429" w14:textId="77777777" w:rsidR="00F67CE6" w:rsidRPr="00F67CE6" w:rsidRDefault="00F67CE6" w:rsidP="00F67CE6">
            <w:pPr>
              <w:jc w:val="center"/>
              <w:rPr>
                <w:sz w:val="16"/>
                <w:szCs w:val="16"/>
              </w:rPr>
            </w:pPr>
            <w:r w:rsidRPr="00F67CE6">
              <w:rPr>
                <w:sz w:val="16"/>
                <w:szCs w:val="16"/>
              </w:rPr>
              <w:t>Any Valid</w:t>
            </w:r>
          </w:p>
        </w:tc>
        <w:tc>
          <w:tcPr>
            <w:tcW w:w="1326" w:type="dxa"/>
            <w:tcBorders>
              <w:top w:val="single" w:sz="12" w:space="0" w:color="auto"/>
              <w:left w:val="single" w:sz="12" w:space="0" w:color="auto"/>
              <w:bottom w:val="single" w:sz="12" w:space="0" w:color="auto"/>
            </w:tcBorders>
            <w:noWrap/>
            <w:vAlign w:val="center"/>
            <w:hideMark/>
          </w:tcPr>
          <w:p w14:paraId="05FC652E" w14:textId="77777777" w:rsidR="00F67CE6" w:rsidRPr="00F67CE6" w:rsidRDefault="00F67CE6" w:rsidP="00F67CE6">
            <w:pPr>
              <w:jc w:val="center"/>
              <w:rPr>
                <w:sz w:val="16"/>
                <w:szCs w:val="16"/>
              </w:rPr>
            </w:pPr>
            <w:r w:rsidRPr="00F67CE6">
              <w:rPr>
                <w:sz w:val="16"/>
                <w:szCs w:val="16"/>
              </w:rPr>
              <w:t>Subject removed from list</w:t>
            </w:r>
          </w:p>
        </w:tc>
        <w:tc>
          <w:tcPr>
            <w:tcW w:w="1352" w:type="dxa"/>
            <w:tcBorders>
              <w:top w:val="single" w:sz="12" w:space="0" w:color="auto"/>
              <w:bottom w:val="single" w:sz="12" w:space="0" w:color="auto"/>
              <w:right w:val="single" w:sz="12" w:space="0" w:color="auto"/>
            </w:tcBorders>
            <w:noWrap/>
            <w:vAlign w:val="center"/>
            <w:hideMark/>
          </w:tcPr>
          <w:p w14:paraId="3EC25699" w14:textId="77777777" w:rsidR="00F67CE6" w:rsidRPr="00F67CE6" w:rsidRDefault="00F67CE6" w:rsidP="00F67CE6">
            <w:pPr>
              <w:jc w:val="center"/>
              <w:rPr>
                <w:sz w:val="16"/>
                <w:szCs w:val="16"/>
              </w:rPr>
            </w:pPr>
            <w:r w:rsidRPr="00F67CE6">
              <w:rPr>
                <w:sz w:val="16"/>
                <w:szCs w:val="16"/>
              </w:rPr>
              <w:t>Subject removed from list</w:t>
            </w:r>
          </w:p>
        </w:tc>
        <w:tc>
          <w:tcPr>
            <w:tcW w:w="1148" w:type="dxa"/>
            <w:tcBorders>
              <w:top w:val="single" w:sz="12" w:space="0" w:color="auto"/>
              <w:left w:val="single" w:sz="12" w:space="0" w:color="auto"/>
              <w:bottom w:val="single" w:sz="12" w:space="0" w:color="auto"/>
            </w:tcBorders>
            <w:noWrap/>
            <w:vAlign w:val="center"/>
            <w:hideMark/>
          </w:tcPr>
          <w:p w14:paraId="408110F6" w14:textId="77777777" w:rsidR="00F67CE6" w:rsidRPr="00F67CE6" w:rsidRDefault="00F67CE6" w:rsidP="00F67CE6">
            <w:pPr>
              <w:jc w:val="center"/>
              <w:rPr>
                <w:sz w:val="16"/>
                <w:szCs w:val="16"/>
              </w:rPr>
            </w:pPr>
            <w:r w:rsidRPr="00F67CE6">
              <w:rPr>
                <w:sz w:val="16"/>
                <w:szCs w:val="16"/>
              </w:rPr>
              <w:t>Pass</w:t>
            </w:r>
          </w:p>
        </w:tc>
        <w:tc>
          <w:tcPr>
            <w:tcW w:w="1290" w:type="dxa"/>
            <w:tcBorders>
              <w:top w:val="single" w:sz="12" w:space="0" w:color="auto"/>
              <w:bottom w:val="single" w:sz="12" w:space="0" w:color="auto"/>
              <w:right w:val="single" w:sz="12" w:space="0" w:color="auto"/>
            </w:tcBorders>
            <w:noWrap/>
            <w:vAlign w:val="center"/>
            <w:hideMark/>
          </w:tcPr>
          <w:p w14:paraId="32747DFE" w14:textId="77777777" w:rsidR="00F67CE6" w:rsidRPr="00F67CE6" w:rsidRDefault="00F67CE6" w:rsidP="00F67CE6">
            <w:pPr>
              <w:jc w:val="center"/>
              <w:rPr>
                <w:sz w:val="16"/>
                <w:szCs w:val="16"/>
              </w:rPr>
            </w:pPr>
            <w:r w:rsidRPr="00F67CE6">
              <w:rPr>
                <w:sz w:val="16"/>
                <w:szCs w:val="16"/>
              </w:rPr>
              <w:t>Right click -&gt; Remove</w:t>
            </w:r>
          </w:p>
        </w:tc>
      </w:tr>
    </w:tbl>
    <w:p w14:paraId="68DAF5EF" w14:textId="77777777" w:rsidR="00F67CE6" w:rsidRDefault="00F67CE6" w:rsidP="00F2494B"/>
    <w:p w14:paraId="3319BEB2" w14:textId="77777777" w:rsidR="00C91CAF" w:rsidRDefault="00C91CAF" w:rsidP="00F2494B"/>
    <w:tbl>
      <w:tblPr>
        <w:tblStyle w:val="TableGrid"/>
        <w:tblW w:w="10012"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03"/>
        <w:gridCol w:w="870"/>
        <w:gridCol w:w="992"/>
        <w:gridCol w:w="1134"/>
        <w:gridCol w:w="992"/>
        <w:gridCol w:w="1418"/>
        <w:gridCol w:w="1701"/>
        <w:gridCol w:w="992"/>
        <w:gridCol w:w="1110"/>
      </w:tblGrid>
      <w:tr w:rsidR="00F67CE6" w:rsidRPr="00F67CE6" w14:paraId="4E03E35B" w14:textId="77777777" w:rsidTr="00FF3185">
        <w:trPr>
          <w:trHeight w:val="315"/>
          <w:jc w:val="center"/>
        </w:trPr>
        <w:tc>
          <w:tcPr>
            <w:tcW w:w="2665" w:type="dxa"/>
            <w:gridSpan w:val="3"/>
            <w:tcBorders>
              <w:top w:val="single" w:sz="12" w:space="0" w:color="auto"/>
              <w:bottom w:val="single" w:sz="4" w:space="0" w:color="auto"/>
              <w:right w:val="single" w:sz="12" w:space="0" w:color="auto"/>
            </w:tcBorders>
            <w:shd w:val="clear" w:color="auto" w:fill="D9D9D9" w:themeFill="background1" w:themeFillShade="D9"/>
            <w:noWrap/>
            <w:vAlign w:val="center"/>
            <w:hideMark/>
          </w:tcPr>
          <w:p w14:paraId="7DB58994" w14:textId="77777777" w:rsidR="00F67CE6" w:rsidRPr="00F67CE6" w:rsidRDefault="00F67CE6" w:rsidP="00F67CE6">
            <w:pPr>
              <w:jc w:val="center"/>
              <w:rPr>
                <w:b/>
                <w:bCs/>
                <w:sz w:val="16"/>
                <w:szCs w:val="16"/>
              </w:rPr>
            </w:pPr>
            <w:r w:rsidRPr="00F67CE6">
              <w:rPr>
                <w:b/>
                <w:bCs/>
                <w:sz w:val="16"/>
                <w:szCs w:val="16"/>
              </w:rPr>
              <w:t>Datasets</w:t>
            </w:r>
          </w:p>
        </w:tc>
        <w:tc>
          <w:tcPr>
            <w:tcW w:w="2126"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386BE794" w14:textId="77777777" w:rsidR="00F67CE6" w:rsidRPr="00F67CE6" w:rsidRDefault="00F67CE6" w:rsidP="00F67CE6">
            <w:pPr>
              <w:jc w:val="center"/>
              <w:rPr>
                <w:b/>
                <w:bCs/>
                <w:sz w:val="16"/>
                <w:szCs w:val="16"/>
              </w:rPr>
            </w:pPr>
            <w:r w:rsidRPr="00F67CE6">
              <w:rPr>
                <w:b/>
                <w:bCs/>
                <w:sz w:val="16"/>
                <w:szCs w:val="16"/>
              </w:rPr>
              <w:t>Inputs</w:t>
            </w:r>
          </w:p>
        </w:tc>
        <w:tc>
          <w:tcPr>
            <w:tcW w:w="3119"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1E9FF980" w14:textId="77777777" w:rsidR="00F67CE6" w:rsidRPr="00F67CE6" w:rsidRDefault="00F67CE6" w:rsidP="00F67CE6">
            <w:pPr>
              <w:jc w:val="center"/>
              <w:rPr>
                <w:b/>
                <w:bCs/>
                <w:sz w:val="16"/>
                <w:szCs w:val="16"/>
              </w:rPr>
            </w:pPr>
            <w:r w:rsidRPr="00F67CE6">
              <w:rPr>
                <w:b/>
                <w:bCs/>
                <w:sz w:val="16"/>
                <w:szCs w:val="16"/>
              </w:rPr>
              <w:t>Results</w:t>
            </w:r>
          </w:p>
        </w:tc>
        <w:tc>
          <w:tcPr>
            <w:tcW w:w="992" w:type="dxa"/>
            <w:tcBorders>
              <w:top w:val="single" w:sz="12" w:space="0" w:color="auto"/>
              <w:left w:val="single" w:sz="12" w:space="0" w:color="auto"/>
              <w:bottom w:val="single" w:sz="4" w:space="0" w:color="auto"/>
            </w:tcBorders>
            <w:shd w:val="clear" w:color="auto" w:fill="D9D9D9" w:themeFill="background1" w:themeFillShade="D9"/>
            <w:noWrap/>
            <w:vAlign w:val="center"/>
            <w:hideMark/>
          </w:tcPr>
          <w:p w14:paraId="7A336A14" w14:textId="77777777" w:rsidR="00F67CE6" w:rsidRPr="00F67CE6" w:rsidRDefault="00F67CE6" w:rsidP="00F67CE6">
            <w:pPr>
              <w:jc w:val="center"/>
              <w:rPr>
                <w:b/>
                <w:bCs/>
                <w:sz w:val="16"/>
                <w:szCs w:val="16"/>
              </w:rPr>
            </w:pPr>
            <w:r w:rsidRPr="00F67CE6">
              <w:rPr>
                <w:b/>
                <w:bCs/>
                <w:sz w:val="16"/>
                <w:szCs w:val="16"/>
              </w:rPr>
              <w:t>Pass/Fail</w:t>
            </w:r>
          </w:p>
        </w:tc>
        <w:tc>
          <w:tcPr>
            <w:tcW w:w="1110" w:type="dxa"/>
            <w:tcBorders>
              <w:top w:val="single" w:sz="12" w:space="0" w:color="auto"/>
              <w:bottom w:val="single" w:sz="4" w:space="0" w:color="auto"/>
            </w:tcBorders>
            <w:shd w:val="clear" w:color="auto" w:fill="D9D9D9" w:themeFill="background1" w:themeFillShade="D9"/>
            <w:noWrap/>
            <w:vAlign w:val="center"/>
            <w:hideMark/>
          </w:tcPr>
          <w:p w14:paraId="21798584" w14:textId="77777777" w:rsidR="00F67CE6" w:rsidRPr="00F67CE6" w:rsidRDefault="00F67CE6" w:rsidP="00F67CE6">
            <w:pPr>
              <w:jc w:val="center"/>
              <w:rPr>
                <w:b/>
                <w:bCs/>
                <w:sz w:val="16"/>
                <w:szCs w:val="16"/>
              </w:rPr>
            </w:pPr>
            <w:r w:rsidRPr="00F67CE6">
              <w:rPr>
                <w:b/>
                <w:bCs/>
                <w:sz w:val="16"/>
                <w:szCs w:val="16"/>
              </w:rPr>
              <w:t>Comments</w:t>
            </w:r>
          </w:p>
        </w:tc>
      </w:tr>
      <w:tr w:rsidR="00DE4646" w:rsidRPr="00F67CE6" w14:paraId="03EFB73C" w14:textId="77777777" w:rsidTr="00FF3185">
        <w:trPr>
          <w:trHeight w:val="315"/>
          <w:jc w:val="center"/>
        </w:trPr>
        <w:tc>
          <w:tcPr>
            <w:tcW w:w="803" w:type="dxa"/>
            <w:tcBorders>
              <w:top w:val="single" w:sz="4" w:space="0" w:color="auto"/>
              <w:bottom w:val="single" w:sz="12" w:space="0" w:color="auto"/>
            </w:tcBorders>
            <w:shd w:val="clear" w:color="auto" w:fill="D9D9D9" w:themeFill="background1" w:themeFillShade="D9"/>
            <w:noWrap/>
            <w:vAlign w:val="center"/>
            <w:hideMark/>
          </w:tcPr>
          <w:p w14:paraId="06360210" w14:textId="77777777" w:rsidR="00DE4646" w:rsidRPr="00F67CE6" w:rsidRDefault="00DE4646" w:rsidP="00F67CE6">
            <w:pPr>
              <w:jc w:val="center"/>
              <w:rPr>
                <w:b/>
                <w:bCs/>
                <w:sz w:val="16"/>
                <w:szCs w:val="16"/>
              </w:rPr>
            </w:pPr>
            <w:r w:rsidRPr="00F67CE6">
              <w:rPr>
                <w:b/>
                <w:bCs/>
                <w:sz w:val="16"/>
                <w:szCs w:val="16"/>
              </w:rPr>
              <w:t>Test Case</w:t>
            </w:r>
          </w:p>
        </w:tc>
        <w:tc>
          <w:tcPr>
            <w:tcW w:w="870" w:type="dxa"/>
            <w:tcBorders>
              <w:top w:val="single" w:sz="4" w:space="0" w:color="auto"/>
              <w:bottom w:val="single" w:sz="12" w:space="0" w:color="auto"/>
            </w:tcBorders>
            <w:shd w:val="clear" w:color="auto" w:fill="D9D9D9" w:themeFill="background1" w:themeFillShade="D9"/>
            <w:noWrap/>
            <w:vAlign w:val="center"/>
            <w:hideMark/>
          </w:tcPr>
          <w:p w14:paraId="60F9D7C8" w14:textId="77777777" w:rsidR="00DE4646" w:rsidRPr="00F67CE6" w:rsidRDefault="00DE4646" w:rsidP="00F67CE6">
            <w:pPr>
              <w:jc w:val="center"/>
              <w:rPr>
                <w:b/>
                <w:bCs/>
                <w:sz w:val="16"/>
                <w:szCs w:val="16"/>
              </w:rPr>
            </w:pPr>
          </w:p>
        </w:tc>
        <w:tc>
          <w:tcPr>
            <w:tcW w:w="992"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6BD807CB" w14:textId="77777777" w:rsidR="00DE4646" w:rsidRPr="00F67CE6" w:rsidRDefault="00DE4646" w:rsidP="00F67CE6">
            <w:pPr>
              <w:jc w:val="center"/>
              <w:rPr>
                <w:b/>
                <w:bCs/>
                <w:sz w:val="16"/>
                <w:szCs w:val="16"/>
              </w:rPr>
            </w:pPr>
            <w:r w:rsidRPr="00F67CE6">
              <w:rPr>
                <w:b/>
                <w:bCs/>
                <w:sz w:val="16"/>
                <w:szCs w:val="16"/>
              </w:rPr>
              <w:t>Type</w:t>
            </w:r>
          </w:p>
        </w:tc>
        <w:tc>
          <w:tcPr>
            <w:tcW w:w="1134"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59AFE56A" w14:textId="77777777" w:rsidR="00DE4646" w:rsidRPr="00F67CE6" w:rsidRDefault="00DE4646" w:rsidP="00F67CE6">
            <w:pPr>
              <w:jc w:val="center"/>
              <w:rPr>
                <w:b/>
                <w:bCs/>
                <w:sz w:val="16"/>
                <w:szCs w:val="16"/>
              </w:rPr>
            </w:pPr>
            <w:r w:rsidRPr="00F67CE6">
              <w:rPr>
                <w:b/>
                <w:bCs/>
                <w:sz w:val="16"/>
                <w:szCs w:val="16"/>
              </w:rPr>
              <w:t>Field</w:t>
            </w:r>
          </w:p>
        </w:tc>
        <w:tc>
          <w:tcPr>
            <w:tcW w:w="992"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4C00F849" w14:textId="77777777" w:rsidR="00DE4646" w:rsidRPr="00F67CE6" w:rsidRDefault="00DE4646" w:rsidP="00F67CE6">
            <w:pPr>
              <w:jc w:val="center"/>
              <w:rPr>
                <w:b/>
                <w:bCs/>
                <w:sz w:val="16"/>
                <w:szCs w:val="16"/>
              </w:rPr>
            </w:pPr>
            <w:r w:rsidRPr="00F67CE6">
              <w:rPr>
                <w:b/>
                <w:bCs/>
                <w:sz w:val="16"/>
                <w:szCs w:val="16"/>
              </w:rPr>
              <w:t>Value</w:t>
            </w:r>
          </w:p>
        </w:tc>
        <w:tc>
          <w:tcPr>
            <w:tcW w:w="1418"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5C41EE1F" w14:textId="77777777" w:rsidR="00DE4646" w:rsidRPr="00F67CE6" w:rsidRDefault="00DE4646" w:rsidP="00F67CE6">
            <w:pPr>
              <w:jc w:val="center"/>
              <w:rPr>
                <w:b/>
                <w:bCs/>
                <w:sz w:val="16"/>
                <w:szCs w:val="16"/>
              </w:rPr>
            </w:pPr>
            <w:r w:rsidRPr="00F67CE6">
              <w:rPr>
                <w:b/>
                <w:bCs/>
                <w:sz w:val="16"/>
                <w:szCs w:val="16"/>
              </w:rPr>
              <w:t>Expected</w:t>
            </w:r>
          </w:p>
        </w:tc>
        <w:tc>
          <w:tcPr>
            <w:tcW w:w="1701"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685900CA" w14:textId="77777777" w:rsidR="00DE4646" w:rsidRPr="00F67CE6" w:rsidRDefault="00DE4646" w:rsidP="00F67CE6">
            <w:pPr>
              <w:jc w:val="center"/>
              <w:rPr>
                <w:b/>
                <w:bCs/>
                <w:sz w:val="16"/>
                <w:szCs w:val="16"/>
              </w:rPr>
            </w:pPr>
            <w:r w:rsidRPr="00F67CE6">
              <w:rPr>
                <w:b/>
                <w:bCs/>
                <w:sz w:val="16"/>
                <w:szCs w:val="16"/>
              </w:rPr>
              <w:t>Actual</w:t>
            </w:r>
          </w:p>
        </w:tc>
        <w:tc>
          <w:tcPr>
            <w:tcW w:w="2102" w:type="dxa"/>
            <w:gridSpan w:val="2"/>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398023F1" w14:textId="77777777" w:rsidR="00DE4646" w:rsidRPr="00F67CE6" w:rsidRDefault="00DE4646" w:rsidP="00F67CE6">
            <w:pPr>
              <w:jc w:val="center"/>
              <w:rPr>
                <w:sz w:val="16"/>
                <w:szCs w:val="16"/>
              </w:rPr>
            </w:pPr>
          </w:p>
        </w:tc>
      </w:tr>
      <w:tr w:rsidR="00EB465F" w:rsidRPr="00F67CE6" w14:paraId="7E4E1BAC" w14:textId="77777777" w:rsidTr="00FF3185">
        <w:trPr>
          <w:trHeight w:val="315"/>
          <w:jc w:val="center"/>
        </w:trPr>
        <w:tc>
          <w:tcPr>
            <w:tcW w:w="803" w:type="dxa"/>
            <w:tcBorders>
              <w:top w:val="single" w:sz="4" w:space="0" w:color="auto"/>
              <w:bottom w:val="single" w:sz="12" w:space="0" w:color="auto"/>
            </w:tcBorders>
            <w:shd w:val="clear" w:color="auto" w:fill="D9D9D9" w:themeFill="background1" w:themeFillShade="D9"/>
            <w:noWrap/>
            <w:vAlign w:val="center"/>
          </w:tcPr>
          <w:p w14:paraId="1E5534BE" w14:textId="77777777" w:rsidR="00EB465F" w:rsidRPr="00F67CE6" w:rsidRDefault="00EB465F" w:rsidP="00F67CE6">
            <w:pPr>
              <w:jc w:val="center"/>
              <w:rPr>
                <w:b/>
                <w:bCs/>
                <w:sz w:val="16"/>
                <w:szCs w:val="16"/>
              </w:rPr>
            </w:pPr>
          </w:p>
        </w:tc>
        <w:tc>
          <w:tcPr>
            <w:tcW w:w="870" w:type="dxa"/>
            <w:tcBorders>
              <w:top w:val="single" w:sz="4" w:space="0" w:color="auto"/>
              <w:bottom w:val="single" w:sz="12" w:space="0" w:color="auto"/>
            </w:tcBorders>
            <w:shd w:val="clear" w:color="auto" w:fill="D9D9D9" w:themeFill="background1" w:themeFillShade="D9"/>
            <w:noWrap/>
            <w:vAlign w:val="center"/>
          </w:tcPr>
          <w:p w14:paraId="45D51C7D" w14:textId="77777777" w:rsidR="00EB465F" w:rsidRPr="00F67CE6" w:rsidRDefault="00EB465F" w:rsidP="00F67CE6">
            <w:pPr>
              <w:jc w:val="center"/>
              <w:rPr>
                <w:b/>
                <w:bCs/>
                <w:sz w:val="16"/>
                <w:szCs w:val="16"/>
              </w:rPr>
            </w:pPr>
          </w:p>
        </w:tc>
        <w:tc>
          <w:tcPr>
            <w:tcW w:w="992" w:type="dxa"/>
            <w:tcBorders>
              <w:top w:val="single" w:sz="4" w:space="0" w:color="auto"/>
              <w:bottom w:val="single" w:sz="12" w:space="0" w:color="auto"/>
              <w:right w:val="single" w:sz="12" w:space="0" w:color="auto"/>
            </w:tcBorders>
            <w:shd w:val="clear" w:color="auto" w:fill="D9D9D9" w:themeFill="background1" w:themeFillShade="D9"/>
            <w:noWrap/>
            <w:vAlign w:val="center"/>
          </w:tcPr>
          <w:p w14:paraId="1BB2BB7B" w14:textId="77777777" w:rsidR="00EB465F" w:rsidRPr="00F67CE6" w:rsidRDefault="00EB465F" w:rsidP="00F67CE6">
            <w:pPr>
              <w:jc w:val="center"/>
              <w:rPr>
                <w:b/>
                <w:bCs/>
                <w:sz w:val="16"/>
                <w:szCs w:val="16"/>
              </w:rPr>
            </w:pPr>
          </w:p>
        </w:tc>
        <w:tc>
          <w:tcPr>
            <w:tcW w:w="1134" w:type="dxa"/>
            <w:tcBorders>
              <w:top w:val="single" w:sz="4" w:space="0" w:color="auto"/>
              <w:left w:val="single" w:sz="12" w:space="0" w:color="auto"/>
              <w:bottom w:val="single" w:sz="12" w:space="0" w:color="auto"/>
            </w:tcBorders>
            <w:shd w:val="clear" w:color="auto" w:fill="D9D9D9" w:themeFill="background1" w:themeFillShade="D9"/>
            <w:noWrap/>
            <w:vAlign w:val="center"/>
          </w:tcPr>
          <w:p w14:paraId="32CF2FE2" w14:textId="77777777" w:rsidR="00EB465F" w:rsidRPr="00F67CE6" w:rsidRDefault="00EB465F" w:rsidP="00F67CE6">
            <w:pPr>
              <w:jc w:val="center"/>
              <w:rPr>
                <w:b/>
                <w:bCs/>
                <w:sz w:val="16"/>
                <w:szCs w:val="16"/>
              </w:rPr>
            </w:pPr>
          </w:p>
        </w:tc>
        <w:tc>
          <w:tcPr>
            <w:tcW w:w="992" w:type="dxa"/>
            <w:tcBorders>
              <w:top w:val="single" w:sz="4" w:space="0" w:color="auto"/>
              <w:bottom w:val="single" w:sz="12" w:space="0" w:color="auto"/>
              <w:right w:val="single" w:sz="12" w:space="0" w:color="auto"/>
            </w:tcBorders>
            <w:shd w:val="clear" w:color="auto" w:fill="D9D9D9" w:themeFill="background1" w:themeFillShade="D9"/>
            <w:noWrap/>
            <w:vAlign w:val="center"/>
          </w:tcPr>
          <w:p w14:paraId="516CAE8B" w14:textId="77777777" w:rsidR="00EB465F" w:rsidRPr="00F67CE6" w:rsidRDefault="00EB465F" w:rsidP="00F67CE6">
            <w:pPr>
              <w:jc w:val="center"/>
              <w:rPr>
                <w:b/>
                <w:bCs/>
                <w:sz w:val="16"/>
                <w:szCs w:val="16"/>
              </w:rPr>
            </w:pPr>
          </w:p>
        </w:tc>
        <w:tc>
          <w:tcPr>
            <w:tcW w:w="1418" w:type="dxa"/>
            <w:tcBorders>
              <w:top w:val="single" w:sz="4" w:space="0" w:color="auto"/>
              <w:left w:val="single" w:sz="12" w:space="0" w:color="auto"/>
              <w:bottom w:val="single" w:sz="12" w:space="0" w:color="auto"/>
            </w:tcBorders>
            <w:shd w:val="clear" w:color="auto" w:fill="D9D9D9" w:themeFill="background1" w:themeFillShade="D9"/>
            <w:noWrap/>
            <w:vAlign w:val="center"/>
          </w:tcPr>
          <w:p w14:paraId="5170E23D" w14:textId="77777777" w:rsidR="00EB465F" w:rsidRPr="00F67CE6" w:rsidRDefault="00EB465F" w:rsidP="00F67CE6">
            <w:pPr>
              <w:jc w:val="center"/>
              <w:rPr>
                <w:b/>
                <w:bCs/>
                <w:sz w:val="16"/>
                <w:szCs w:val="16"/>
              </w:rPr>
            </w:pPr>
          </w:p>
        </w:tc>
        <w:tc>
          <w:tcPr>
            <w:tcW w:w="1701" w:type="dxa"/>
            <w:tcBorders>
              <w:top w:val="single" w:sz="4" w:space="0" w:color="auto"/>
              <w:bottom w:val="single" w:sz="12" w:space="0" w:color="auto"/>
              <w:right w:val="single" w:sz="12" w:space="0" w:color="auto"/>
            </w:tcBorders>
            <w:shd w:val="clear" w:color="auto" w:fill="D9D9D9" w:themeFill="background1" w:themeFillShade="D9"/>
            <w:noWrap/>
            <w:vAlign w:val="center"/>
          </w:tcPr>
          <w:p w14:paraId="72A40C88" w14:textId="77777777" w:rsidR="00EB465F" w:rsidRPr="00F67CE6" w:rsidRDefault="00EB465F" w:rsidP="00F67CE6">
            <w:pPr>
              <w:jc w:val="center"/>
              <w:rPr>
                <w:b/>
                <w:bCs/>
                <w:sz w:val="16"/>
                <w:szCs w:val="16"/>
              </w:rPr>
            </w:pPr>
          </w:p>
        </w:tc>
        <w:tc>
          <w:tcPr>
            <w:tcW w:w="2102" w:type="dxa"/>
            <w:gridSpan w:val="2"/>
            <w:tcBorders>
              <w:top w:val="single" w:sz="4" w:space="0" w:color="auto"/>
              <w:left w:val="single" w:sz="12" w:space="0" w:color="auto"/>
              <w:bottom w:val="single" w:sz="12" w:space="0" w:color="auto"/>
            </w:tcBorders>
            <w:shd w:val="clear" w:color="auto" w:fill="D9D9D9" w:themeFill="background1" w:themeFillShade="D9"/>
            <w:noWrap/>
            <w:vAlign w:val="center"/>
          </w:tcPr>
          <w:p w14:paraId="1A81BD76" w14:textId="77777777" w:rsidR="00EB465F" w:rsidRPr="00F67CE6" w:rsidRDefault="00EB465F" w:rsidP="00F67CE6">
            <w:pPr>
              <w:jc w:val="center"/>
              <w:rPr>
                <w:sz w:val="16"/>
                <w:szCs w:val="16"/>
              </w:rPr>
            </w:pPr>
          </w:p>
        </w:tc>
      </w:tr>
      <w:tr w:rsidR="000A4CCC" w:rsidRPr="00F67CE6" w14:paraId="7B3084DC" w14:textId="77777777" w:rsidTr="00FF3185">
        <w:trPr>
          <w:trHeight w:val="300"/>
          <w:jc w:val="center"/>
        </w:trPr>
        <w:tc>
          <w:tcPr>
            <w:tcW w:w="803" w:type="dxa"/>
            <w:tcBorders>
              <w:top w:val="single" w:sz="12" w:space="0" w:color="auto"/>
            </w:tcBorders>
            <w:noWrap/>
            <w:vAlign w:val="center"/>
            <w:hideMark/>
          </w:tcPr>
          <w:p w14:paraId="1588A473" w14:textId="77777777" w:rsidR="000A4CCC" w:rsidRPr="00F67CE6" w:rsidRDefault="000A4CCC" w:rsidP="00F67CE6">
            <w:pPr>
              <w:jc w:val="center"/>
              <w:rPr>
                <w:sz w:val="16"/>
                <w:szCs w:val="16"/>
              </w:rPr>
            </w:pPr>
            <w:r w:rsidRPr="00F67CE6">
              <w:rPr>
                <w:sz w:val="16"/>
                <w:szCs w:val="16"/>
              </w:rPr>
              <w:t>1.5</w:t>
            </w:r>
          </w:p>
        </w:tc>
        <w:tc>
          <w:tcPr>
            <w:tcW w:w="870" w:type="dxa"/>
            <w:tcBorders>
              <w:top w:val="single" w:sz="12" w:space="0" w:color="auto"/>
            </w:tcBorders>
            <w:noWrap/>
            <w:vAlign w:val="center"/>
            <w:hideMark/>
          </w:tcPr>
          <w:p w14:paraId="36199922" w14:textId="77777777" w:rsidR="000A4CCC" w:rsidRPr="00F67CE6" w:rsidRDefault="000A4CCC" w:rsidP="00F67CE6">
            <w:pPr>
              <w:jc w:val="center"/>
              <w:rPr>
                <w:sz w:val="16"/>
                <w:szCs w:val="16"/>
              </w:rPr>
            </w:pPr>
            <w:r w:rsidRPr="00F67CE6">
              <w:rPr>
                <w:sz w:val="16"/>
                <w:szCs w:val="16"/>
              </w:rPr>
              <w:t>Dataset 1</w:t>
            </w:r>
          </w:p>
        </w:tc>
        <w:tc>
          <w:tcPr>
            <w:tcW w:w="992" w:type="dxa"/>
            <w:tcBorders>
              <w:top w:val="single" w:sz="12" w:space="0" w:color="auto"/>
              <w:right w:val="single" w:sz="12" w:space="0" w:color="auto"/>
            </w:tcBorders>
            <w:noWrap/>
            <w:vAlign w:val="center"/>
            <w:hideMark/>
          </w:tcPr>
          <w:p w14:paraId="0F148086" w14:textId="77777777" w:rsidR="000A4CCC" w:rsidRPr="00F67CE6" w:rsidRDefault="000A4CCC" w:rsidP="00F67CE6">
            <w:pPr>
              <w:jc w:val="center"/>
              <w:rPr>
                <w:sz w:val="16"/>
                <w:szCs w:val="16"/>
              </w:rPr>
            </w:pPr>
            <w:r w:rsidRPr="00F67CE6">
              <w:rPr>
                <w:sz w:val="16"/>
                <w:szCs w:val="16"/>
              </w:rPr>
              <w:t>Normal</w:t>
            </w:r>
          </w:p>
        </w:tc>
        <w:tc>
          <w:tcPr>
            <w:tcW w:w="1134" w:type="dxa"/>
            <w:tcBorders>
              <w:top w:val="single" w:sz="12" w:space="0" w:color="auto"/>
              <w:left w:val="single" w:sz="12" w:space="0" w:color="auto"/>
              <w:bottom w:val="single" w:sz="4" w:space="0" w:color="auto"/>
            </w:tcBorders>
            <w:noWrap/>
            <w:vAlign w:val="center"/>
            <w:hideMark/>
          </w:tcPr>
          <w:p w14:paraId="20935FFC" w14:textId="77777777" w:rsidR="000A4CCC" w:rsidRPr="00F67CE6" w:rsidRDefault="000A4CCC" w:rsidP="00F67CE6">
            <w:pPr>
              <w:jc w:val="center"/>
              <w:rPr>
                <w:sz w:val="16"/>
                <w:szCs w:val="16"/>
              </w:rPr>
            </w:pPr>
            <w:r w:rsidRPr="00F67CE6">
              <w:rPr>
                <w:sz w:val="16"/>
                <w:szCs w:val="16"/>
              </w:rPr>
              <w:t>Student First Name</w:t>
            </w:r>
          </w:p>
        </w:tc>
        <w:tc>
          <w:tcPr>
            <w:tcW w:w="992" w:type="dxa"/>
            <w:tcBorders>
              <w:top w:val="single" w:sz="12" w:space="0" w:color="auto"/>
              <w:bottom w:val="single" w:sz="4" w:space="0" w:color="auto"/>
              <w:right w:val="single" w:sz="12" w:space="0" w:color="auto"/>
            </w:tcBorders>
            <w:noWrap/>
            <w:vAlign w:val="center"/>
            <w:hideMark/>
          </w:tcPr>
          <w:p w14:paraId="50D60F14" w14:textId="77777777" w:rsidR="000A4CCC" w:rsidRPr="00F67CE6" w:rsidRDefault="000A4CCC" w:rsidP="00F67CE6">
            <w:pPr>
              <w:jc w:val="center"/>
              <w:rPr>
                <w:sz w:val="16"/>
                <w:szCs w:val="16"/>
              </w:rPr>
            </w:pPr>
            <w:r w:rsidRPr="00F67CE6">
              <w:rPr>
                <w:sz w:val="16"/>
                <w:szCs w:val="16"/>
              </w:rPr>
              <w:t>Any Valid</w:t>
            </w:r>
          </w:p>
        </w:tc>
        <w:tc>
          <w:tcPr>
            <w:tcW w:w="5221" w:type="dxa"/>
            <w:gridSpan w:val="4"/>
            <w:tcBorders>
              <w:top w:val="single" w:sz="12" w:space="0" w:color="auto"/>
              <w:left w:val="single" w:sz="12" w:space="0" w:color="auto"/>
              <w:bottom w:val="single" w:sz="4" w:space="0" w:color="auto"/>
            </w:tcBorders>
            <w:noWrap/>
            <w:vAlign w:val="center"/>
            <w:hideMark/>
          </w:tcPr>
          <w:p w14:paraId="3F0D4583" w14:textId="77777777" w:rsidR="000A4CCC" w:rsidRPr="00F67CE6" w:rsidRDefault="000A4CCC" w:rsidP="00F67CE6">
            <w:pPr>
              <w:jc w:val="center"/>
              <w:rPr>
                <w:sz w:val="16"/>
                <w:szCs w:val="16"/>
              </w:rPr>
            </w:pPr>
          </w:p>
        </w:tc>
      </w:tr>
      <w:tr w:rsidR="000A4CCC" w:rsidRPr="00F67CE6" w14:paraId="60BBFC2D" w14:textId="77777777" w:rsidTr="00FF3185">
        <w:trPr>
          <w:trHeight w:val="300"/>
          <w:jc w:val="center"/>
        </w:trPr>
        <w:tc>
          <w:tcPr>
            <w:tcW w:w="2665" w:type="dxa"/>
            <w:gridSpan w:val="3"/>
            <w:tcBorders>
              <w:bottom w:val="single" w:sz="12" w:space="0" w:color="auto"/>
              <w:right w:val="single" w:sz="12" w:space="0" w:color="auto"/>
            </w:tcBorders>
            <w:noWrap/>
            <w:vAlign w:val="center"/>
            <w:hideMark/>
          </w:tcPr>
          <w:p w14:paraId="0F65D6B3" w14:textId="77777777" w:rsidR="000A4CCC" w:rsidRPr="00F67CE6" w:rsidRDefault="000A4CCC" w:rsidP="00F67CE6">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50EA3E5C" w14:textId="77777777" w:rsidR="000A4CCC" w:rsidRPr="00F67CE6" w:rsidRDefault="000A4CCC" w:rsidP="00F67CE6">
            <w:pPr>
              <w:jc w:val="center"/>
              <w:rPr>
                <w:sz w:val="16"/>
                <w:szCs w:val="16"/>
              </w:rPr>
            </w:pPr>
            <w:r w:rsidRPr="00F67CE6">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45672524" w14:textId="77777777" w:rsidR="000A4CCC" w:rsidRPr="00F67CE6" w:rsidRDefault="000A4CCC" w:rsidP="00F67CE6">
            <w:pPr>
              <w:jc w:val="center"/>
              <w:rPr>
                <w:sz w:val="16"/>
                <w:szCs w:val="16"/>
              </w:rPr>
            </w:pPr>
            <w:r w:rsidRPr="00F67CE6">
              <w:rPr>
                <w:sz w:val="16"/>
                <w:szCs w:val="16"/>
              </w:rPr>
              <w:t>Any Valid</w:t>
            </w:r>
          </w:p>
        </w:tc>
        <w:tc>
          <w:tcPr>
            <w:tcW w:w="1418" w:type="dxa"/>
            <w:tcBorders>
              <w:top w:val="single" w:sz="4" w:space="0" w:color="auto"/>
              <w:left w:val="single" w:sz="12" w:space="0" w:color="auto"/>
              <w:bottom w:val="single" w:sz="12" w:space="0" w:color="auto"/>
            </w:tcBorders>
            <w:noWrap/>
            <w:vAlign w:val="center"/>
            <w:hideMark/>
          </w:tcPr>
          <w:p w14:paraId="2108A820" w14:textId="77777777" w:rsidR="000A4CCC" w:rsidRPr="00F67CE6" w:rsidRDefault="000A4CCC" w:rsidP="00F67CE6">
            <w:pPr>
              <w:jc w:val="center"/>
              <w:rPr>
                <w:sz w:val="16"/>
                <w:szCs w:val="16"/>
              </w:rPr>
            </w:pPr>
            <w:r w:rsidRPr="00F67CE6">
              <w:rPr>
                <w:sz w:val="16"/>
                <w:szCs w:val="16"/>
              </w:rPr>
              <w:t>Receive a success message, form resets</w:t>
            </w:r>
          </w:p>
        </w:tc>
        <w:tc>
          <w:tcPr>
            <w:tcW w:w="1701" w:type="dxa"/>
            <w:tcBorders>
              <w:top w:val="single" w:sz="4" w:space="0" w:color="auto"/>
              <w:bottom w:val="single" w:sz="12" w:space="0" w:color="auto"/>
              <w:right w:val="single" w:sz="12" w:space="0" w:color="auto"/>
            </w:tcBorders>
            <w:noWrap/>
            <w:vAlign w:val="center"/>
            <w:hideMark/>
          </w:tcPr>
          <w:p w14:paraId="6426A97E" w14:textId="77777777" w:rsidR="000A4CCC" w:rsidRPr="00F67CE6" w:rsidRDefault="000A4CCC" w:rsidP="00F67CE6">
            <w:pPr>
              <w:jc w:val="center"/>
              <w:rPr>
                <w:sz w:val="16"/>
                <w:szCs w:val="16"/>
              </w:rPr>
            </w:pPr>
            <w:r w:rsidRPr="00F67CE6">
              <w:rPr>
                <w:sz w:val="16"/>
                <w:szCs w:val="16"/>
              </w:rPr>
              <w:t>Receive a success message, form resets</w:t>
            </w:r>
          </w:p>
        </w:tc>
        <w:tc>
          <w:tcPr>
            <w:tcW w:w="992" w:type="dxa"/>
            <w:tcBorders>
              <w:left w:val="single" w:sz="12" w:space="0" w:color="auto"/>
              <w:bottom w:val="single" w:sz="12" w:space="0" w:color="auto"/>
            </w:tcBorders>
            <w:noWrap/>
            <w:vAlign w:val="center"/>
            <w:hideMark/>
          </w:tcPr>
          <w:p w14:paraId="3A4126C2" w14:textId="77777777" w:rsidR="000A4CCC" w:rsidRPr="00F67CE6" w:rsidRDefault="000A4CCC" w:rsidP="00F67CE6">
            <w:pPr>
              <w:jc w:val="center"/>
              <w:rPr>
                <w:sz w:val="16"/>
                <w:szCs w:val="16"/>
              </w:rPr>
            </w:pPr>
            <w:r w:rsidRPr="00F67CE6">
              <w:rPr>
                <w:sz w:val="16"/>
                <w:szCs w:val="16"/>
              </w:rPr>
              <w:t>Pass</w:t>
            </w:r>
          </w:p>
        </w:tc>
        <w:tc>
          <w:tcPr>
            <w:tcW w:w="1110" w:type="dxa"/>
            <w:tcBorders>
              <w:bottom w:val="single" w:sz="12" w:space="0" w:color="auto"/>
            </w:tcBorders>
            <w:noWrap/>
            <w:vAlign w:val="center"/>
            <w:hideMark/>
          </w:tcPr>
          <w:p w14:paraId="7078AE1A" w14:textId="77777777" w:rsidR="000A4CCC" w:rsidRPr="00F67CE6" w:rsidRDefault="000A4CCC" w:rsidP="00F67CE6">
            <w:pPr>
              <w:jc w:val="center"/>
              <w:rPr>
                <w:sz w:val="16"/>
                <w:szCs w:val="16"/>
              </w:rPr>
            </w:pPr>
          </w:p>
        </w:tc>
      </w:tr>
      <w:tr w:rsidR="000A4CCC" w:rsidRPr="00F67CE6" w14:paraId="1D46F601" w14:textId="77777777" w:rsidTr="00FF3185">
        <w:trPr>
          <w:trHeight w:val="300"/>
          <w:jc w:val="center"/>
        </w:trPr>
        <w:tc>
          <w:tcPr>
            <w:tcW w:w="10012" w:type="dxa"/>
            <w:gridSpan w:val="9"/>
            <w:tcBorders>
              <w:top w:val="single" w:sz="12" w:space="0" w:color="auto"/>
              <w:bottom w:val="single" w:sz="12" w:space="0" w:color="auto"/>
            </w:tcBorders>
            <w:noWrap/>
            <w:vAlign w:val="center"/>
            <w:hideMark/>
          </w:tcPr>
          <w:p w14:paraId="26C6375F" w14:textId="77777777" w:rsidR="000A4CCC" w:rsidRPr="00F67CE6" w:rsidRDefault="000A4CCC" w:rsidP="00F67CE6">
            <w:pPr>
              <w:jc w:val="center"/>
              <w:rPr>
                <w:sz w:val="16"/>
                <w:szCs w:val="16"/>
              </w:rPr>
            </w:pPr>
          </w:p>
        </w:tc>
      </w:tr>
      <w:tr w:rsidR="000A4CCC" w:rsidRPr="00F67CE6" w14:paraId="40C8B2BA" w14:textId="77777777" w:rsidTr="00FF3185">
        <w:trPr>
          <w:trHeight w:val="300"/>
          <w:jc w:val="center"/>
        </w:trPr>
        <w:tc>
          <w:tcPr>
            <w:tcW w:w="803" w:type="dxa"/>
            <w:tcBorders>
              <w:top w:val="single" w:sz="12" w:space="0" w:color="auto"/>
            </w:tcBorders>
            <w:noWrap/>
            <w:vAlign w:val="center"/>
            <w:hideMark/>
          </w:tcPr>
          <w:p w14:paraId="46584A92" w14:textId="77777777" w:rsidR="000A4CCC" w:rsidRPr="00F67CE6" w:rsidRDefault="000A4CCC" w:rsidP="00F67CE6">
            <w:pPr>
              <w:jc w:val="center"/>
              <w:rPr>
                <w:sz w:val="16"/>
                <w:szCs w:val="16"/>
              </w:rPr>
            </w:pPr>
            <w:r w:rsidRPr="00F67CE6">
              <w:rPr>
                <w:sz w:val="16"/>
                <w:szCs w:val="16"/>
              </w:rPr>
              <w:t>1.5</w:t>
            </w:r>
          </w:p>
        </w:tc>
        <w:tc>
          <w:tcPr>
            <w:tcW w:w="870" w:type="dxa"/>
            <w:tcBorders>
              <w:top w:val="single" w:sz="12" w:space="0" w:color="auto"/>
            </w:tcBorders>
            <w:noWrap/>
            <w:vAlign w:val="center"/>
            <w:hideMark/>
          </w:tcPr>
          <w:p w14:paraId="4431A472" w14:textId="77777777" w:rsidR="000A4CCC" w:rsidRPr="00F67CE6" w:rsidRDefault="000A4CCC" w:rsidP="00F67CE6">
            <w:pPr>
              <w:jc w:val="center"/>
              <w:rPr>
                <w:sz w:val="16"/>
                <w:szCs w:val="16"/>
              </w:rPr>
            </w:pPr>
            <w:r w:rsidRPr="00F67CE6">
              <w:rPr>
                <w:sz w:val="16"/>
                <w:szCs w:val="16"/>
              </w:rPr>
              <w:t>Dataset 2</w:t>
            </w:r>
          </w:p>
        </w:tc>
        <w:tc>
          <w:tcPr>
            <w:tcW w:w="992" w:type="dxa"/>
            <w:tcBorders>
              <w:top w:val="single" w:sz="12" w:space="0" w:color="auto"/>
              <w:right w:val="single" w:sz="12" w:space="0" w:color="auto"/>
            </w:tcBorders>
            <w:noWrap/>
            <w:vAlign w:val="center"/>
            <w:hideMark/>
          </w:tcPr>
          <w:p w14:paraId="3F7E8859" w14:textId="77777777" w:rsidR="000A4CCC" w:rsidRPr="00F67CE6" w:rsidRDefault="000A4CCC" w:rsidP="00F67CE6">
            <w:pPr>
              <w:jc w:val="center"/>
              <w:rPr>
                <w:sz w:val="16"/>
                <w:szCs w:val="16"/>
              </w:rPr>
            </w:pPr>
            <w:r w:rsidRPr="00F67CE6">
              <w:rPr>
                <w:sz w:val="16"/>
                <w:szCs w:val="16"/>
              </w:rPr>
              <w:t>Abnormal</w:t>
            </w:r>
          </w:p>
        </w:tc>
        <w:tc>
          <w:tcPr>
            <w:tcW w:w="1134" w:type="dxa"/>
            <w:tcBorders>
              <w:top w:val="single" w:sz="12" w:space="0" w:color="auto"/>
              <w:left w:val="single" w:sz="12" w:space="0" w:color="auto"/>
              <w:bottom w:val="single" w:sz="4" w:space="0" w:color="auto"/>
            </w:tcBorders>
            <w:noWrap/>
            <w:vAlign w:val="center"/>
            <w:hideMark/>
          </w:tcPr>
          <w:p w14:paraId="74419D7D" w14:textId="77777777" w:rsidR="000A4CCC" w:rsidRPr="00F67CE6" w:rsidRDefault="000A4CCC" w:rsidP="00F67CE6">
            <w:pPr>
              <w:jc w:val="center"/>
              <w:rPr>
                <w:sz w:val="16"/>
                <w:szCs w:val="16"/>
              </w:rPr>
            </w:pPr>
            <w:r w:rsidRPr="00F67CE6">
              <w:rPr>
                <w:sz w:val="16"/>
                <w:szCs w:val="16"/>
              </w:rPr>
              <w:t>Student First Name</w:t>
            </w:r>
          </w:p>
        </w:tc>
        <w:tc>
          <w:tcPr>
            <w:tcW w:w="992" w:type="dxa"/>
            <w:tcBorders>
              <w:top w:val="single" w:sz="12" w:space="0" w:color="auto"/>
              <w:bottom w:val="single" w:sz="4" w:space="0" w:color="auto"/>
              <w:right w:val="single" w:sz="12" w:space="0" w:color="auto"/>
            </w:tcBorders>
            <w:noWrap/>
            <w:vAlign w:val="center"/>
            <w:hideMark/>
          </w:tcPr>
          <w:p w14:paraId="1443B87A" w14:textId="77777777" w:rsidR="000A4CCC" w:rsidRPr="00F67CE6" w:rsidRDefault="000A4CCC" w:rsidP="00F67CE6">
            <w:pPr>
              <w:jc w:val="center"/>
              <w:rPr>
                <w:sz w:val="16"/>
                <w:szCs w:val="16"/>
              </w:rPr>
            </w:pPr>
            <w:r w:rsidRPr="00F67CE6">
              <w:rPr>
                <w:sz w:val="16"/>
                <w:szCs w:val="16"/>
              </w:rPr>
              <w:t>Blank</w:t>
            </w:r>
          </w:p>
        </w:tc>
        <w:tc>
          <w:tcPr>
            <w:tcW w:w="5221" w:type="dxa"/>
            <w:gridSpan w:val="4"/>
            <w:tcBorders>
              <w:top w:val="single" w:sz="12" w:space="0" w:color="auto"/>
              <w:left w:val="single" w:sz="12" w:space="0" w:color="auto"/>
              <w:bottom w:val="single" w:sz="4" w:space="0" w:color="auto"/>
            </w:tcBorders>
            <w:noWrap/>
            <w:vAlign w:val="center"/>
            <w:hideMark/>
          </w:tcPr>
          <w:p w14:paraId="0508E1BD" w14:textId="77777777" w:rsidR="000A4CCC" w:rsidRPr="00F67CE6" w:rsidRDefault="000A4CCC" w:rsidP="00F67CE6">
            <w:pPr>
              <w:jc w:val="center"/>
              <w:rPr>
                <w:sz w:val="16"/>
                <w:szCs w:val="16"/>
              </w:rPr>
            </w:pPr>
          </w:p>
        </w:tc>
      </w:tr>
      <w:tr w:rsidR="000A4CCC" w:rsidRPr="00F67CE6" w14:paraId="5E71F586" w14:textId="77777777" w:rsidTr="00FF3185">
        <w:trPr>
          <w:trHeight w:val="300"/>
          <w:jc w:val="center"/>
        </w:trPr>
        <w:tc>
          <w:tcPr>
            <w:tcW w:w="2665" w:type="dxa"/>
            <w:gridSpan w:val="3"/>
            <w:tcBorders>
              <w:bottom w:val="single" w:sz="12" w:space="0" w:color="auto"/>
              <w:right w:val="single" w:sz="12" w:space="0" w:color="auto"/>
            </w:tcBorders>
            <w:noWrap/>
            <w:vAlign w:val="center"/>
            <w:hideMark/>
          </w:tcPr>
          <w:p w14:paraId="6E7D63B5" w14:textId="77777777" w:rsidR="000A4CCC" w:rsidRPr="00F67CE6" w:rsidRDefault="000A4CCC" w:rsidP="00F67CE6">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5B67044C" w14:textId="77777777" w:rsidR="000A4CCC" w:rsidRPr="00F67CE6" w:rsidRDefault="000A4CCC" w:rsidP="00F67CE6">
            <w:pPr>
              <w:jc w:val="center"/>
              <w:rPr>
                <w:sz w:val="16"/>
                <w:szCs w:val="16"/>
              </w:rPr>
            </w:pPr>
            <w:r w:rsidRPr="00F67CE6">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1A1CC708" w14:textId="77777777" w:rsidR="000A4CCC" w:rsidRPr="00F67CE6" w:rsidRDefault="000A4CCC" w:rsidP="00F67CE6">
            <w:pPr>
              <w:jc w:val="center"/>
              <w:rPr>
                <w:sz w:val="16"/>
                <w:szCs w:val="16"/>
              </w:rPr>
            </w:pPr>
            <w:r w:rsidRPr="00F67CE6">
              <w:rPr>
                <w:sz w:val="16"/>
                <w:szCs w:val="16"/>
              </w:rPr>
              <w:t>Any Valid</w:t>
            </w:r>
          </w:p>
        </w:tc>
        <w:tc>
          <w:tcPr>
            <w:tcW w:w="1418" w:type="dxa"/>
            <w:tcBorders>
              <w:top w:val="single" w:sz="4" w:space="0" w:color="auto"/>
              <w:left w:val="single" w:sz="12" w:space="0" w:color="auto"/>
              <w:bottom w:val="single" w:sz="12" w:space="0" w:color="auto"/>
            </w:tcBorders>
            <w:noWrap/>
            <w:vAlign w:val="center"/>
            <w:hideMark/>
          </w:tcPr>
          <w:p w14:paraId="5D0C3534" w14:textId="77777777" w:rsidR="000A4CCC" w:rsidRPr="00F67CE6" w:rsidRDefault="000A4CCC" w:rsidP="00F67CE6">
            <w:pPr>
              <w:jc w:val="center"/>
              <w:rPr>
                <w:sz w:val="16"/>
                <w:szCs w:val="16"/>
              </w:rPr>
            </w:pPr>
            <w:r w:rsidRPr="00F67CE6">
              <w:rPr>
                <w:sz w:val="16"/>
                <w:szCs w:val="16"/>
              </w:rPr>
              <w:t>Receive an info message warning of blank field</w:t>
            </w:r>
          </w:p>
        </w:tc>
        <w:tc>
          <w:tcPr>
            <w:tcW w:w="1701" w:type="dxa"/>
            <w:tcBorders>
              <w:top w:val="single" w:sz="4" w:space="0" w:color="auto"/>
              <w:bottom w:val="single" w:sz="12" w:space="0" w:color="auto"/>
              <w:right w:val="single" w:sz="12" w:space="0" w:color="auto"/>
            </w:tcBorders>
            <w:noWrap/>
            <w:vAlign w:val="center"/>
            <w:hideMark/>
          </w:tcPr>
          <w:p w14:paraId="3861E7AE" w14:textId="77777777" w:rsidR="000A4CCC" w:rsidRPr="00F67CE6" w:rsidRDefault="000A4CCC" w:rsidP="00F67CE6">
            <w:pPr>
              <w:jc w:val="center"/>
              <w:rPr>
                <w:sz w:val="16"/>
                <w:szCs w:val="16"/>
              </w:rPr>
            </w:pPr>
            <w:r w:rsidRPr="00F67CE6">
              <w:rPr>
                <w:sz w:val="16"/>
                <w:szCs w:val="16"/>
              </w:rPr>
              <w:t>Receive an info message warning of blank field</w:t>
            </w:r>
          </w:p>
        </w:tc>
        <w:tc>
          <w:tcPr>
            <w:tcW w:w="992" w:type="dxa"/>
            <w:tcBorders>
              <w:left w:val="single" w:sz="12" w:space="0" w:color="auto"/>
              <w:bottom w:val="single" w:sz="12" w:space="0" w:color="auto"/>
            </w:tcBorders>
            <w:noWrap/>
            <w:vAlign w:val="center"/>
            <w:hideMark/>
          </w:tcPr>
          <w:p w14:paraId="1F01C53F" w14:textId="77777777" w:rsidR="000A4CCC" w:rsidRPr="00F67CE6" w:rsidRDefault="000A4CCC" w:rsidP="00F67CE6">
            <w:pPr>
              <w:jc w:val="center"/>
              <w:rPr>
                <w:sz w:val="16"/>
                <w:szCs w:val="16"/>
              </w:rPr>
            </w:pPr>
            <w:r w:rsidRPr="00F67CE6">
              <w:rPr>
                <w:sz w:val="16"/>
                <w:szCs w:val="16"/>
              </w:rPr>
              <w:t>Pass</w:t>
            </w:r>
          </w:p>
        </w:tc>
        <w:tc>
          <w:tcPr>
            <w:tcW w:w="1110" w:type="dxa"/>
            <w:tcBorders>
              <w:bottom w:val="single" w:sz="12" w:space="0" w:color="auto"/>
            </w:tcBorders>
            <w:noWrap/>
            <w:vAlign w:val="center"/>
            <w:hideMark/>
          </w:tcPr>
          <w:p w14:paraId="21F8BCDC" w14:textId="77777777" w:rsidR="000A4CCC" w:rsidRPr="00F67CE6" w:rsidRDefault="000A4CCC" w:rsidP="00F67CE6">
            <w:pPr>
              <w:jc w:val="center"/>
              <w:rPr>
                <w:sz w:val="16"/>
                <w:szCs w:val="16"/>
              </w:rPr>
            </w:pPr>
          </w:p>
        </w:tc>
      </w:tr>
      <w:tr w:rsidR="000A4CCC" w:rsidRPr="00F67CE6" w14:paraId="6F2FC2B1" w14:textId="77777777" w:rsidTr="00FF3185">
        <w:trPr>
          <w:trHeight w:val="300"/>
          <w:jc w:val="center"/>
        </w:trPr>
        <w:tc>
          <w:tcPr>
            <w:tcW w:w="10012" w:type="dxa"/>
            <w:gridSpan w:val="9"/>
            <w:tcBorders>
              <w:top w:val="single" w:sz="12" w:space="0" w:color="auto"/>
              <w:bottom w:val="single" w:sz="12" w:space="0" w:color="auto"/>
            </w:tcBorders>
            <w:noWrap/>
            <w:vAlign w:val="center"/>
            <w:hideMark/>
          </w:tcPr>
          <w:p w14:paraId="54E4F8F5" w14:textId="77777777" w:rsidR="000A4CCC" w:rsidRPr="00F67CE6" w:rsidRDefault="000A4CCC" w:rsidP="00F67CE6">
            <w:pPr>
              <w:jc w:val="center"/>
              <w:rPr>
                <w:sz w:val="16"/>
                <w:szCs w:val="16"/>
              </w:rPr>
            </w:pPr>
          </w:p>
        </w:tc>
      </w:tr>
      <w:tr w:rsidR="000A4CCC" w:rsidRPr="00F67CE6" w14:paraId="10C06665" w14:textId="77777777" w:rsidTr="00FF3185">
        <w:trPr>
          <w:trHeight w:val="300"/>
          <w:jc w:val="center"/>
        </w:trPr>
        <w:tc>
          <w:tcPr>
            <w:tcW w:w="803" w:type="dxa"/>
            <w:tcBorders>
              <w:top w:val="single" w:sz="12" w:space="0" w:color="auto"/>
            </w:tcBorders>
            <w:noWrap/>
            <w:vAlign w:val="center"/>
            <w:hideMark/>
          </w:tcPr>
          <w:p w14:paraId="164CEB87" w14:textId="77777777" w:rsidR="000A4CCC" w:rsidRPr="00F67CE6" w:rsidRDefault="000A4CCC" w:rsidP="00F67CE6">
            <w:pPr>
              <w:jc w:val="center"/>
              <w:rPr>
                <w:sz w:val="16"/>
                <w:szCs w:val="16"/>
              </w:rPr>
            </w:pPr>
            <w:r w:rsidRPr="00F67CE6">
              <w:rPr>
                <w:sz w:val="16"/>
                <w:szCs w:val="16"/>
              </w:rPr>
              <w:t>1.5</w:t>
            </w:r>
          </w:p>
        </w:tc>
        <w:tc>
          <w:tcPr>
            <w:tcW w:w="870" w:type="dxa"/>
            <w:tcBorders>
              <w:top w:val="single" w:sz="12" w:space="0" w:color="auto"/>
            </w:tcBorders>
            <w:noWrap/>
            <w:vAlign w:val="center"/>
            <w:hideMark/>
          </w:tcPr>
          <w:p w14:paraId="1FF44AD3" w14:textId="77777777" w:rsidR="000A4CCC" w:rsidRPr="00F67CE6" w:rsidRDefault="000A4CCC" w:rsidP="00F67CE6">
            <w:pPr>
              <w:jc w:val="center"/>
              <w:rPr>
                <w:sz w:val="16"/>
                <w:szCs w:val="16"/>
              </w:rPr>
            </w:pPr>
            <w:r w:rsidRPr="00F67CE6">
              <w:rPr>
                <w:sz w:val="16"/>
                <w:szCs w:val="16"/>
              </w:rPr>
              <w:t>Dataset 3</w:t>
            </w:r>
          </w:p>
        </w:tc>
        <w:tc>
          <w:tcPr>
            <w:tcW w:w="992" w:type="dxa"/>
            <w:tcBorders>
              <w:top w:val="single" w:sz="12" w:space="0" w:color="auto"/>
              <w:right w:val="single" w:sz="12" w:space="0" w:color="auto"/>
            </w:tcBorders>
            <w:noWrap/>
            <w:vAlign w:val="center"/>
            <w:hideMark/>
          </w:tcPr>
          <w:p w14:paraId="79E73DA4" w14:textId="77777777" w:rsidR="000A4CCC" w:rsidRPr="00F67CE6" w:rsidRDefault="000A4CCC" w:rsidP="00F67CE6">
            <w:pPr>
              <w:jc w:val="center"/>
              <w:rPr>
                <w:sz w:val="16"/>
                <w:szCs w:val="16"/>
              </w:rPr>
            </w:pPr>
            <w:r w:rsidRPr="00F67CE6">
              <w:rPr>
                <w:sz w:val="16"/>
                <w:szCs w:val="16"/>
              </w:rPr>
              <w:t>Normal</w:t>
            </w:r>
          </w:p>
        </w:tc>
        <w:tc>
          <w:tcPr>
            <w:tcW w:w="1134" w:type="dxa"/>
            <w:tcBorders>
              <w:top w:val="single" w:sz="12" w:space="0" w:color="auto"/>
              <w:left w:val="single" w:sz="12" w:space="0" w:color="auto"/>
              <w:bottom w:val="single" w:sz="4" w:space="0" w:color="auto"/>
            </w:tcBorders>
            <w:noWrap/>
            <w:vAlign w:val="center"/>
            <w:hideMark/>
          </w:tcPr>
          <w:p w14:paraId="3734B73D" w14:textId="77777777" w:rsidR="000A4CCC" w:rsidRPr="00F67CE6" w:rsidRDefault="000A4CCC" w:rsidP="00F67CE6">
            <w:pPr>
              <w:jc w:val="center"/>
              <w:rPr>
                <w:sz w:val="16"/>
                <w:szCs w:val="16"/>
              </w:rPr>
            </w:pPr>
            <w:r w:rsidRPr="00F67CE6">
              <w:rPr>
                <w:sz w:val="16"/>
                <w:szCs w:val="16"/>
              </w:rPr>
              <w:t>Student Address</w:t>
            </w:r>
          </w:p>
        </w:tc>
        <w:tc>
          <w:tcPr>
            <w:tcW w:w="992" w:type="dxa"/>
            <w:tcBorders>
              <w:top w:val="single" w:sz="12" w:space="0" w:color="auto"/>
              <w:bottom w:val="single" w:sz="4" w:space="0" w:color="auto"/>
              <w:right w:val="single" w:sz="12" w:space="0" w:color="auto"/>
            </w:tcBorders>
            <w:noWrap/>
            <w:vAlign w:val="center"/>
            <w:hideMark/>
          </w:tcPr>
          <w:p w14:paraId="7C665FF8" w14:textId="77777777" w:rsidR="000A4CCC" w:rsidRPr="00F67CE6" w:rsidRDefault="000A4CCC" w:rsidP="00F67CE6">
            <w:pPr>
              <w:jc w:val="center"/>
              <w:rPr>
                <w:sz w:val="16"/>
                <w:szCs w:val="16"/>
              </w:rPr>
            </w:pPr>
            <w:r w:rsidRPr="00F67CE6">
              <w:rPr>
                <w:sz w:val="16"/>
                <w:szCs w:val="16"/>
              </w:rPr>
              <w:t>Any Valid</w:t>
            </w:r>
          </w:p>
        </w:tc>
        <w:tc>
          <w:tcPr>
            <w:tcW w:w="5221" w:type="dxa"/>
            <w:gridSpan w:val="4"/>
            <w:tcBorders>
              <w:top w:val="single" w:sz="12" w:space="0" w:color="auto"/>
              <w:left w:val="single" w:sz="12" w:space="0" w:color="auto"/>
              <w:bottom w:val="single" w:sz="4" w:space="0" w:color="auto"/>
            </w:tcBorders>
            <w:noWrap/>
            <w:vAlign w:val="center"/>
            <w:hideMark/>
          </w:tcPr>
          <w:p w14:paraId="7E7CB1DD" w14:textId="77777777" w:rsidR="000A4CCC" w:rsidRPr="00F67CE6" w:rsidRDefault="000A4CCC" w:rsidP="00F67CE6">
            <w:pPr>
              <w:jc w:val="center"/>
              <w:rPr>
                <w:sz w:val="16"/>
                <w:szCs w:val="16"/>
              </w:rPr>
            </w:pPr>
          </w:p>
        </w:tc>
      </w:tr>
      <w:tr w:rsidR="000A4CCC" w:rsidRPr="00F67CE6" w14:paraId="259778B6" w14:textId="77777777" w:rsidTr="00FF3185">
        <w:trPr>
          <w:trHeight w:val="300"/>
          <w:jc w:val="center"/>
        </w:trPr>
        <w:tc>
          <w:tcPr>
            <w:tcW w:w="2665" w:type="dxa"/>
            <w:gridSpan w:val="3"/>
            <w:tcBorders>
              <w:bottom w:val="single" w:sz="12" w:space="0" w:color="auto"/>
              <w:right w:val="single" w:sz="12" w:space="0" w:color="auto"/>
            </w:tcBorders>
            <w:noWrap/>
            <w:vAlign w:val="center"/>
            <w:hideMark/>
          </w:tcPr>
          <w:p w14:paraId="4024F4F4" w14:textId="77777777" w:rsidR="000A4CCC" w:rsidRPr="00F67CE6" w:rsidRDefault="000A4CCC" w:rsidP="00F67CE6">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64D5FA52" w14:textId="77777777" w:rsidR="000A4CCC" w:rsidRPr="00F67CE6" w:rsidRDefault="000A4CCC" w:rsidP="00F67CE6">
            <w:pPr>
              <w:jc w:val="center"/>
              <w:rPr>
                <w:sz w:val="16"/>
                <w:szCs w:val="16"/>
              </w:rPr>
            </w:pPr>
            <w:r w:rsidRPr="00F67CE6">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7FF11924" w14:textId="77777777" w:rsidR="000A4CCC" w:rsidRPr="00F67CE6" w:rsidRDefault="000A4CCC" w:rsidP="00F67CE6">
            <w:pPr>
              <w:jc w:val="center"/>
              <w:rPr>
                <w:sz w:val="16"/>
                <w:szCs w:val="16"/>
              </w:rPr>
            </w:pPr>
            <w:r w:rsidRPr="00F67CE6">
              <w:rPr>
                <w:sz w:val="16"/>
                <w:szCs w:val="16"/>
              </w:rPr>
              <w:t>Any Valid</w:t>
            </w:r>
          </w:p>
        </w:tc>
        <w:tc>
          <w:tcPr>
            <w:tcW w:w="1418" w:type="dxa"/>
            <w:tcBorders>
              <w:top w:val="single" w:sz="4" w:space="0" w:color="auto"/>
              <w:left w:val="single" w:sz="12" w:space="0" w:color="auto"/>
              <w:bottom w:val="single" w:sz="12" w:space="0" w:color="auto"/>
            </w:tcBorders>
            <w:noWrap/>
            <w:vAlign w:val="center"/>
            <w:hideMark/>
          </w:tcPr>
          <w:p w14:paraId="5F5E75DC" w14:textId="77777777" w:rsidR="000A4CCC" w:rsidRPr="00F67CE6" w:rsidRDefault="000A4CCC" w:rsidP="00F67CE6">
            <w:pPr>
              <w:jc w:val="center"/>
              <w:rPr>
                <w:sz w:val="16"/>
                <w:szCs w:val="16"/>
              </w:rPr>
            </w:pPr>
            <w:r w:rsidRPr="00F67CE6">
              <w:rPr>
                <w:sz w:val="16"/>
                <w:szCs w:val="16"/>
              </w:rPr>
              <w:t>Receive a success message, form resets</w:t>
            </w:r>
          </w:p>
        </w:tc>
        <w:tc>
          <w:tcPr>
            <w:tcW w:w="1701" w:type="dxa"/>
            <w:tcBorders>
              <w:top w:val="single" w:sz="4" w:space="0" w:color="auto"/>
              <w:bottom w:val="single" w:sz="12" w:space="0" w:color="auto"/>
              <w:right w:val="single" w:sz="12" w:space="0" w:color="auto"/>
            </w:tcBorders>
            <w:noWrap/>
            <w:vAlign w:val="center"/>
            <w:hideMark/>
          </w:tcPr>
          <w:p w14:paraId="45DC5575" w14:textId="77777777" w:rsidR="000A4CCC" w:rsidRPr="00F67CE6" w:rsidRDefault="000A4CCC" w:rsidP="00F67CE6">
            <w:pPr>
              <w:jc w:val="center"/>
              <w:rPr>
                <w:sz w:val="16"/>
                <w:szCs w:val="16"/>
              </w:rPr>
            </w:pPr>
            <w:r w:rsidRPr="00F67CE6">
              <w:rPr>
                <w:sz w:val="16"/>
                <w:szCs w:val="16"/>
              </w:rPr>
              <w:t>Receive a success message, form resets</w:t>
            </w:r>
          </w:p>
        </w:tc>
        <w:tc>
          <w:tcPr>
            <w:tcW w:w="992" w:type="dxa"/>
            <w:tcBorders>
              <w:left w:val="single" w:sz="12" w:space="0" w:color="auto"/>
              <w:bottom w:val="single" w:sz="12" w:space="0" w:color="auto"/>
            </w:tcBorders>
            <w:noWrap/>
            <w:vAlign w:val="center"/>
            <w:hideMark/>
          </w:tcPr>
          <w:p w14:paraId="30C74FDB" w14:textId="77777777" w:rsidR="000A4CCC" w:rsidRPr="00F67CE6" w:rsidRDefault="000A4CCC" w:rsidP="00F67CE6">
            <w:pPr>
              <w:jc w:val="center"/>
              <w:rPr>
                <w:sz w:val="16"/>
                <w:szCs w:val="16"/>
              </w:rPr>
            </w:pPr>
            <w:r w:rsidRPr="00F67CE6">
              <w:rPr>
                <w:sz w:val="16"/>
                <w:szCs w:val="16"/>
              </w:rPr>
              <w:t>Pass</w:t>
            </w:r>
          </w:p>
        </w:tc>
        <w:tc>
          <w:tcPr>
            <w:tcW w:w="1110" w:type="dxa"/>
            <w:tcBorders>
              <w:bottom w:val="single" w:sz="12" w:space="0" w:color="auto"/>
            </w:tcBorders>
            <w:noWrap/>
            <w:vAlign w:val="center"/>
            <w:hideMark/>
          </w:tcPr>
          <w:p w14:paraId="694F630A" w14:textId="77777777" w:rsidR="000A4CCC" w:rsidRPr="00F67CE6" w:rsidRDefault="000A4CCC" w:rsidP="00F67CE6">
            <w:pPr>
              <w:jc w:val="center"/>
              <w:rPr>
                <w:sz w:val="16"/>
                <w:szCs w:val="16"/>
              </w:rPr>
            </w:pPr>
          </w:p>
        </w:tc>
      </w:tr>
      <w:tr w:rsidR="000A4CCC" w:rsidRPr="00F67CE6" w14:paraId="4907302A" w14:textId="77777777" w:rsidTr="00FF3185">
        <w:trPr>
          <w:trHeight w:val="300"/>
          <w:jc w:val="center"/>
        </w:trPr>
        <w:tc>
          <w:tcPr>
            <w:tcW w:w="10012" w:type="dxa"/>
            <w:gridSpan w:val="9"/>
            <w:tcBorders>
              <w:top w:val="single" w:sz="12" w:space="0" w:color="auto"/>
              <w:bottom w:val="single" w:sz="12" w:space="0" w:color="auto"/>
            </w:tcBorders>
            <w:noWrap/>
            <w:vAlign w:val="center"/>
            <w:hideMark/>
          </w:tcPr>
          <w:p w14:paraId="3EFE9E2E" w14:textId="77777777" w:rsidR="000A4CCC" w:rsidRPr="00F67CE6" w:rsidRDefault="000A4CCC" w:rsidP="00F67CE6">
            <w:pPr>
              <w:jc w:val="center"/>
              <w:rPr>
                <w:sz w:val="16"/>
                <w:szCs w:val="16"/>
              </w:rPr>
            </w:pPr>
          </w:p>
        </w:tc>
      </w:tr>
      <w:tr w:rsidR="000A4CCC" w:rsidRPr="00F67CE6" w14:paraId="59CB630D" w14:textId="77777777" w:rsidTr="00FF3185">
        <w:trPr>
          <w:trHeight w:val="300"/>
          <w:jc w:val="center"/>
        </w:trPr>
        <w:tc>
          <w:tcPr>
            <w:tcW w:w="803" w:type="dxa"/>
            <w:tcBorders>
              <w:top w:val="single" w:sz="12" w:space="0" w:color="auto"/>
            </w:tcBorders>
            <w:noWrap/>
            <w:vAlign w:val="center"/>
            <w:hideMark/>
          </w:tcPr>
          <w:p w14:paraId="33CF92DA" w14:textId="77777777" w:rsidR="000A4CCC" w:rsidRPr="00F67CE6" w:rsidRDefault="000A4CCC" w:rsidP="00F67CE6">
            <w:pPr>
              <w:jc w:val="center"/>
              <w:rPr>
                <w:sz w:val="16"/>
                <w:szCs w:val="16"/>
              </w:rPr>
            </w:pPr>
            <w:r w:rsidRPr="00F67CE6">
              <w:rPr>
                <w:sz w:val="16"/>
                <w:szCs w:val="16"/>
              </w:rPr>
              <w:t>1.5</w:t>
            </w:r>
          </w:p>
        </w:tc>
        <w:tc>
          <w:tcPr>
            <w:tcW w:w="870" w:type="dxa"/>
            <w:tcBorders>
              <w:top w:val="single" w:sz="12" w:space="0" w:color="auto"/>
            </w:tcBorders>
            <w:noWrap/>
            <w:vAlign w:val="center"/>
            <w:hideMark/>
          </w:tcPr>
          <w:p w14:paraId="3D4175A2" w14:textId="77777777" w:rsidR="000A4CCC" w:rsidRPr="00F67CE6" w:rsidRDefault="000A4CCC" w:rsidP="00F67CE6">
            <w:pPr>
              <w:jc w:val="center"/>
              <w:rPr>
                <w:sz w:val="16"/>
                <w:szCs w:val="16"/>
              </w:rPr>
            </w:pPr>
            <w:r w:rsidRPr="00F67CE6">
              <w:rPr>
                <w:sz w:val="16"/>
                <w:szCs w:val="16"/>
              </w:rPr>
              <w:t>Dataset 4</w:t>
            </w:r>
          </w:p>
        </w:tc>
        <w:tc>
          <w:tcPr>
            <w:tcW w:w="992" w:type="dxa"/>
            <w:tcBorders>
              <w:top w:val="single" w:sz="12" w:space="0" w:color="auto"/>
              <w:right w:val="single" w:sz="12" w:space="0" w:color="auto"/>
            </w:tcBorders>
            <w:noWrap/>
            <w:vAlign w:val="center"/>
            <w:hideMark/>
          </w:tcPr>
          <w:p w14:paraId="134AA9C9" w14:textId="77777777" w:rsidR="000A4CCC" w:rsidRPr="00F67CE6" w:rsidRDefault="000A4CCC" w:rsidP="00F67CE6">
            <w:pPr>
              <w:jc w:val="center"/>
              <w:rPr>
                <w:sz w:val="16"/>
                <w:szCs w:val="16"/>
              </w:rPr>
            </w:pPr>
            <w:r w:rsidRPr="00F67CE6">
              <w:rPr>
                <w:sz w:val="16"/>
                <w:szCs w:val="16"/>
              </w:rPr>
              <w:t>Abnormal</w:t>
            </w:r>
          </w:p>
        </w:tc>
        <w:tc>
          <w:tcPr>
            <w:tcW w:w="1134" w:type="dxa"/>
            <w:tcBorders>
              <w:top w:val="single" w:sz="12" w:space="0" w:color="auto"/>
              <w:left w:val="single" w:sz="12" w:space="0" w:color="auto"/>
              <w:bottom w:val="single" w:sz="4" w:space="0" w:color="auto"/>
            </w:tcBorders>
            <w:noWrap/>
            <w:vAlign w:val="center"/>
            <w:hideMark/>
          </w:tcPr>
          <w:p w14:paraId="32604702" w14:textId="77777777" w:rsidR="000A4CCC" w:rsidRPr="00F67CE6" w:rsidRDefault="000A4CCC" w:rsidP="00F67CE6">
            <w:pPr>
              <w:jc w:val="center"/>
              <w:rPr>
                <w:sz w:val="16"/>
                <w:szCs w:val="16"/>
              </w:rPr>
            </w:pPr>
            <w:r w:rsidRPr="00F67CE6">
              <w:rPr>
                <w:sz w:val="16"/>
                <w:szCs w:val="16"/>
              </w:rPr>
              <w:t>Student Address</w:t>
            </w:r>
          </w:p>
        </w:tc>
        <w:tc>
          <w:tcPr>
            <w:tcW w:w="992" w:type="dxa"/>
            <w:tcBorders>
              <w:top w:val="single" w:sz="12" w:space="0" w:color="auto"/>
              <w:bottom w:val="single" w:sz="4" w:space="0" w:color="auto"/>
              <w:right w:val="single" w:sz="12" w:space="0" w:color="auto"/>
            </w:tcBorders>
            <w:noWrap/>
            <w:vAlign w:val="center"/>
            <w:hideMark/>
          </w:tcPr>
          <w:p w14:paraId="3290DA0A" w14:textId="77777777" w:rsidR="000A4CCC" w:rsidRPr="00F67CE6" w:rsidRDefault="006D6BD9" w:rsidP="00F67CE6">
            <w:pPr>
              <w:jc w:val="center"/>
              <w:rPr>
                <w:sz w:val="16"/>
                <w:szCs w:val="16"/>
              </w:rPr>
            </w:pPr>
            <w:r>
              <w:rPr>
                <w:sz w:val="16"/>
                <w:szCs w:val="16"/>
              </w:rPr>
              <w:t>Blank</w:t>
            </w:r>
          </w:p>
        </w:tc>
        <w:tc>
          <w:tcPr>
            <w:tcW w:w="5221" w:type="dxa"/>
            <w:gridSpan w:val="4"/>
            <w:tcBorders>
              <w:top w:val="single" w:sz="12" w:space="0" w:color="auto"/>
              <w:left w:val="single" w:sz="12" w:space="0" w:color="auto"/>
              <w:bottom w:val="single" w:sz="4" w:space="0" w:color="auto"/>
            </w:tcBorders>
            <w:noWrap/>
            <w:vAlign w:val="center"/>
            <w:hideMark/>
          </w:tcPr>
          <w:p w14:paraId="7A0981F4" w14:textId="77777777" w:rsidR="000A4CCC" w:rsidRPr="00F67CE6" w:rsidRDefault="000A4CCC" w:rsidP="00F67CE6">
            <w:pPr>
              <w:jc w:val="center"/>
              <w:rPr>
                <w:sz w:val="16"/>
                <w:szCs w:val="16"/>
              </w:rPr>
            </w:pPr>
          </w:p>
        </w:tc>
      </w:tr>
      <w:tr w:rsidR="000A4CCC" w:rsidRPr="00F67CE6" w14:paraId="68D5ED58" w14:textId="77777777" w:rsidTr="00FF3185">
        <w:trPr>
          <w:trHeight w:val="300"/>
          <w:jc w:val="center"/>
        </w:trPr>
        <w:tc>
          <w:tcPr>
            <w:tcW w:w="2665" w:type="dxa"/>
            <w:gridSpan w:val="3"/>
            <w:tcBorders>
              <w:right w:val="single" w:sz="12" w:space="0" w:color="auto"/>
            </w:tcBorders>
            <w:noWrap/>
            <w:vAlign w:val="center"/>
            <w:hideMark/>
          </w:tcPr>
          <w:p w14:paraId="6AA3DBD6" w14:textId="77777777" w:rsidR="000A4CCC" w:rsidRPr="00F67CE6" w:rsidRDefault="000A4CCC" w:rsidP="00F67CE6">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2B359316" w14:textId="77777777" w:rsidR="000A4CCC" w:rsidRPr="00F67CE6" w:rsidRDefault="000A4CCC" w:rsidP="00F67CE6">
            <w:pPr>
              <w:jc w:val="center"/>
              <w:rPr>
                <w:sz w:val="16"/>
                <w:szCs w:val="16"/>
              </w:rPr>
            </w:pPr>
            <w:r w:rsidRPr="00F67CE6">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41586D83" w14:textId="77777777" w:rsidR="000A4CCC" w:rsidRPr="00F67CE6" w:rsidRDefault="000A4CCC" w:rsidP="00F67CE6">
            <w:pPr>
              <w:jc w:val="center"/>
              <w:rPr>
                <w:sz w:val="16"/>
                <w:szCs w:val="16"/>
              </w:rPr>
            </w:pPr>
            <w:r w:rsidRPr="00F67CE6">
              <w:rPr>
                <w:sz w:val="16"/>
                <w:szCs w:val="16"/>
              </w:rPr>
              <w:t>Any Valid</w:t>
            </w:r>
          </w:p>
        </w:tc>
        <w:tc>
          <w:tcPr>
            <w:tcW w:w="1418" w:type="dxa"/>
            <w:tcBorders>
              <w:top w:val="single" w:sz="4" w:space="0" w:color="auto"/>
              <w:left w:val="single" w:sz="12" w:space="0" w:color="auto"/>
              <w:bottom w:val="single" w:sz="12" w:space="0" w:color="auto"/>
            </w:tcBorders>
            <w:noWrap/>
            <w:vAlign w:val="center"/>
            <w:hideMark/>
          </w:tcPr>
          <w:p w14:paraId="786E0F1B" w14:textId="77777777" w:rsidR="000A4CCC" w:rsidRPr="00F67CE6" w:rsidRDefault="000A4CCC" w:rsidP="00F67CE6">
            <w:pPr>
              <w:jc w:val="center"/>
              <w:rPr>
                <w:sz w:val="16"/>
                <w:szCs w:val="16"/>
              </w:rPr>
            </w:pPr>
            <w:r w:rsidRPr="00F67CE6">
              <w:rPr>
                <w:sz w:val="16"/>
                <w:szCs w:val="16"/>
              </w:rPr>
              <w:t>Receive an info message warning of blank field</w:t>
            </w:r>
          </w:p>
        </w:tc>
        <w:tc>
          <w:tcPr>
            <w:tcW w:w="1701" w:type="dxa"/>
            <w:tcBorders>
              <w:top w:val="single" w:sz="4" w:space="0" w:color="auto"/>
              <w:bottom w:val="single" w:sz="12" w:space="0" w:color="auto"/>
              <w:right w:val="single" w:sz="12" w:space="0" w:color="auto"/>
            </w:tcBorders>
            <w:noWrap/>
            <w:vAlign w:val="center"/>
            <w:hideMark/>
          </w:tcPr>
          <w:p w14:paraId="31467AD1" w14:textId="77777777" w:rsidR="000A4CCC" w:rsidRPr="00F67CE6" w:rsidRDefault="000A4CCC" w:rsidP="00F67CE6">
            <w:pPr>
              <w:jc w:val="center"/>
              <w:rPr>
                <w:sz w:val="16"/>
                <w:szCs w:val="16"/>
              </w:rPr>
            </w:pPr>
            <w:r w:rsidRPr="00F67CE6">
              <w:rPr>
                <w:sz w:val="16"/>
                <w:szCs w:val="16"/>
              </w:rPr>
              <w:t>Receive an info message warning of blank field</w:t>
            </w:r>
          </w:p>
        </w:tc>
        <w:tc>
          <w:tcPr>
            <w:tcW w:w="992" w:type="dxa"/>
            <w:tcBorders>
              <w:left w:val="single" w:sz="12" w:space="0" w:color="auto"/>
            </w:tcBorders>
            <w:noWrap/>
            <w:vAlign w:val="center"/>
            <w:hideMark/>
          </w:tcPr>
          <w:p w14:paraId="77E26F13" w14:textId="77777777" w:rsidR="000A4CCC" w:rsidRPr="00F67CE6" w:rsidRDefault="000A4CCC" w:rsidP="00F67CE6">
            <w:pPr>
              <w:jc w:val="center"/>
              <w:rPr>
                <w:sz w:val="16"/>
                <w:szCs w:val="16"/>
              </w:rPr>
            </w:pPr>
            <w:r w:rsidRPr="00F67CE6">
              <w:rPr>
                <w:sz w:val="16"/>
                <w:szCs w:val="16"/>
              </w:rPr>
              <w:t>Pass</w:t>
            </w:r>
          </w:p>
        </w:tc>
        <w:tc>
          <w:tcPr>
            <w:tcW w:w="1110" w:type="dxa"/>
            <w:noWrap/>
            <w:vAlign w:val="center"/>
            <w:hideMark/>
          </w:tcPr>
          <w:p w14:paraId="44CC3339" w14:textId="77777777" w:rsidR="000A4CCC" w:rsidRPr="00F67CE6" w:rsidRDefault="000A4CCC" w:rsidP="00F67CE6">
            <w:pPr>
              <w:jc w:val="center"/>
              <w:rPr>
                <w:sz w:val="16"/>
                <w:szCs w:val="16"/>
              </w:rPr>
            </w:pPr>
          </w:p>
        </w:tc>
      </w:tr>
    </w:tbl>
    <w:p w14:paraId="71FF286D" w14:textId="77777777" w:rsidR="000A4CCC" w:rsidRDefault="000A4CCC" w:rsidP="00FF3185">
      <w:pPr>
        <w:spacing w:before="0" w:after="0"/>
      </w:pPr>
    </w:p>
    <w:p w14:paraId="64BEC72B" w14:textId="77777777" w:rsidR="001425C1" w:rsidRDefault="001425C1" w:rsidP="00FF3185">
      <w:pPr>
        <w:spacing w:before="0" w:after="0"/>
      </w:pPr>
    </w:p>
    <w:p w14:paraId="05EBBA48" w14:textId="77777777" w:rsidR="001425C1" w:rsidRDefault="001425C1" w:rsidP="00FF3185">
      <w:pPr>
        <w:spacing w:before="0" w:after="0"/>
      </w:pPr>
    </w:p>
    <w:tbl>
      <w:tblPr>
        <w:tblStyle w:val="TableGrid"/>
        <w:tblW w:w="0" w:type="auto"/>
        <w:jc w:val="center"/>
        <w:tblLook w:val="04A0" w:firstRow="1" w:lastRow="0" w:firstColumn="1" w:lastColumn="0" w:noHBand="0" w:noVBand="1"/>
      </w:tblPr>
      <w:tblGrid>
        <w:gridCol w:w="708"/>
        <w:gridCol w:w="953"/>
        <w:gridCol w:w="1003"/>
        <w:gridCol w:w="1158"/>
        <w:gridCol w:w="1454"/>
        <w:gridCol w:w="1252"/>
        <w:gridCol w:w="1346"/>
        <w:gridCol w:w="952"/>
        <w:gridCol w:w="1170"/>
      </w:tblGrid>
      <w:tr w:rsidR="00C91CAF" w:rsidRPr="00F67CE6" w14:paraId="2E21639A" w14:textId="77777777" w:rsidTr="00D27456">
        <w:trPr>
          <w:trHeight w:val="315"/>
          <w:jc w:val="center"/>
        </w:trPr>
        <w:tc>
          <w:tcPr>
            <w:tcW w:w="2664"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F5600B9" w14:textId="77777777" w:rsidR="00F67CE6" w:rsidRPr="00F67CE6" w:rsidRDefault="00F67CE6" w:rsidP="00C91CAF">
            <w:pPr>
              <w:jc w:val="center"/>
              <w:rPr>
                <w:b/>
                <w:bCs/>
                <w:sz w:val="16"/>
                <w:szCs w:val="16"/>
              </w:rPr>
            </w:pPr>
            <w:r w:rsidRPr="00F67CE6">
              <w:rPr>
                <w:b/>
                <w:bCs/>
                <w:sz w:val="16"/>
                <w:szCs w:val="16"/>
              </w:rPr>
              <w:t>Datasets</w:t>
            </w:r>
          </w:p>
        </w:tc>
        <w:tc>
          <w:tcPr>
            <w:tcW w:w="2612"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1668542" w14:textId="77777777" w:rsidR="00F67CE6" w:rsidRPr="00F67CE6" w:rsidRDefault="00F67CE6" w:rsidP="00C91CAF">
            <w:pPr>
              <w:jc w:val="center"/>
              <w:rPr>
                <w:b/>
                <w:bCs/>
                <w:sz w:val="16"/>
                <w:szCs w:val="16"/>
              </w:rPr>
            </w:pPr>
            <w:r w:rsidRPr="00F67CE6">
              <w:rPr>
                <w:b/>
                <w:bCs/>
                <w:sz w:val="16"/>
                <w:szCs w:val="16"/>
              </w:rPr>
              <w:t>Inputs</w:t>
            </w:r>
          </w:p>
        </w:tc>
        <w:tc>
          <w:tcPr>
            <w:tcW w:w="2598"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5131CD4" w14:textId="77777777" w:rsidR="00F67CE6" w:rsidRPr="00F67CE6" w:rsidRDefault="00F67CE6" w:rsidP="00C91CAF">
            <w:pPr>
              <w:jc w:val="center"/>
              <w:rPr>
                <w:b/>
                <w:bCs/>
                <w:sz w:val="16"/>
                <w:szCs w:val="16"/>
              </w:rPr>
            </w:pPr>
            <w:r w:rsidRPr="00F67CE6">
              <w:rPr>
                <w:b/>
                <w:bCs/>
                <w:sz w:val="16"/>
                <w:szCs w:val="16"/>
              </w:rPr>
              <w:t>Results</w:t>
            </w:r>
          </w:p>
        </w:tc>
        <w:tc>
          <w:tcPr>
            <w:tcW w:w="952" w:type="dxa"/>
            <w:tcBorders>
              <w:top w:val="single" w:sz="12" w:space="0" w:color="auto"/>
              <w:left w:val="single" w:sz="12" w:space="0" w:color="auto"/>
            </w:tcBorders>
            <w:shd w:val="clear" w:color="auto" w:fill="D9D9D9" w:themeFill="background1" w:themeFillShade="D9"/>
            <w:noWrap/>
            <w:vAlign w:val="center"/>
            <w:hideMark/>
          </w:tcPr>
          <w:p w14:paraId="3945C16A" w14:textId="77777777" w:rsidR="00F67CE6" w:rsidRPr="00F67CE6" w:rsidRDefault="00F67CE6" w:rsidP="00C91CAF">
            <w:pPr>
              <w:jc w:val="center"/>
              <w:rPr>
                <w:b/>
                <w:bCs/>
                <w:sz w:val="16"/>
                <w:szCs w:val="16"/>
              </w:rPr>
            </w:pPr>
            <w:r w:rsidRPr="00F67CE6">
              <w:rPr>
                <w:b/>
                <w:bCs/>
                <w:sz w:val="16"/>
                <w:szCs w:val="16"/>
              </w:rPr>
              <w:t>Pass/Fail</w:t>
            </w:r>
          </w:p>
        </w:tc>
        <w:tc>
          <w:tcPr>
            <w:tcW w:w="1170" w:type="dxa"/>
            <w:tcBorders>
              <w:top w:val="single" w:sz="12" w:space="0" w:color="auto"/>
              <w:right w:val="single" w:sz="12" w:space="0" w:color="auto"/>
            </w:tcBorders>
            <w:shd w:val="clear" w:color="auto" w:fill="D9D9D9" w:themeFill="background1" w:themeFillShade="D9"/>
            <w:noWrap/>
            <w:vAlign w:val="center"/>
            <w:hideMark/>
          </w:tcPr>
          <w:p w14:paraId="4419D587" w14:textId="77777777" w:rsidR="00F67CE6" w:rsidRPr="00F67CE6" w:rsidRDefault="00F67CE6" w:rsidP="00C91CAF">
            <w:pPr>
              <w:jc w:val="center"/>
              <w:rPr>
                <w:b/>
                <w:bCs/>
                <w:sz w:val="16"/>
                <w:szCs w:val="16"/>
              </w:rPr>
            </w:pPr>
            <w:r w:rsidRPr="00F67CE6">
              <w:rPr>
                <w:b/>
                <w:bCs/>
                <w:sz w:val="16"/>
                <w:szCs w:val="16"/>
              </w:rPr>
              <w:t>Comments</w:t>
            </w:r>
          </w:p>
        </w:tc>
      </w:tr>
      <w:tr w:rsidR="00DE4646" w:rsidRPr="00F67CE6" w14:paraId="37CB0766" w14:textId="77777777" w:rsidTr="00D27456">
        <w:trPr>
          <w:trHeight w:val="315"/>
          <w:jc w:val="center"/>
        </w:trPr>
        <w:tc>
          <w:tcPr>
            <w:tcW w:w="708" w:type="dxa"/>
            <w:tcBorders>
              <w:left w:val="single" w:sz="12" w:space="0" w:color="auto"/>
              <w:bottom w:val="single" w:sz="12" w:space="0" w:color="auto"/>
            </w:tcBorders>
            <w:shd w:val="clear" w:color="auto" w:fill="D9D9D9" w:themeFill="background1" w:themeFillShade="D9"/>
            <w:noWrap/>
            <w:vAlign w:val="center"/>
            <w:hideMark/>
          </w:tcPr>
          <w:p w14:paraId="51F6D054" w14:textId="77777777" w:rsidR="00DE4646" w:rsidRPr="00F67CE6" w:rsidRDefault="00DE4646" w:rsidP="00C91CAF">
            <w:pPr>
              <w:jc w:val="center"/>
              <w:rPr>
                <w:b/>
                <w:bCs/>
                <w:sz w:val="16"/>
                <w:szCs w:val="16"/>
              </w:rPr>
            </w:pPr>
            <w:r w:rsidRPr="00F67CE6">
              <w:rPr>
                <w:b/>
                <w:bCs/>
                <w:sz w:val="16"/>
                <w:szCs w:val="16"/>
              </w:rPr>
              <w:t>Test Case</w:t>
            </w:r>
          </w:p>
        </w:tc>
        <w:tc>
          <w:tcPr>
            <w:tcW w:w="953" w:type="dxa"/>
            <w:tcBorders>
              <w:bottom w:val="single" w:sz="12" w:space="0" w:color="auto"/>
            </w:tcBorders>
            <w:shd w:val="clear" w:color="auto" w:fill="D9D9D9" w:themeFill="background1" w:themeFillShade="D9"/>
            <w:noWrap/>
            <w:vAlign w:val="center"/>
            <w:hideMark/>
          </w:tcPr>
          <w:p w14:paraId="04A30800" w14:textId="77777777" w:rsidR="00DE4646" w:rsidRPr="00F67CE6" w:rsidRDefault="00DE4646" w:rsidP="00C91CAF">
            <w:pPr>
              <w:jc w:val="center"/>
              <w:rPr>
                <w:b/>
                <w:bCs/>
                <w:sz w:val="16"/>
                <w:szCs w:val="16"/>
              </w:rPr>
            </w:pPr>
          </w:p>
        </w:tc>
        <w:tc>
          <w:tcPr>
            <w:tcW w:w="1003" w:type="dxa"/>
            <w:tcBorders>
              <w:bottom w:val="single" w:sz="12" w:space="0" w:color="auto"/>
              <w:right w:val="single" w:sz="12" w:space="0" w:color="auto"/>
            </w:tcBorders>
            <w:shd w:val="clear" w:color="auto" w:fill="D9D9D9" w:themeFill="background1" w:themeFillShade="D9"/>
            <w:noWrap/>
            <w:vAlign w:val="center"/>
            <w:hideMark/>
          </w:tcPr>
          <w:p w14:paraId="7D76A789" w14:textId="77777777" w:rsidR="00DE4646" w:rsidRPr="00F67CE6" w:rsidRDefault="00DE4646" w:rsidP="00C91CAF">
            <w:pPr>
              <w:jc w:val="center"/>
              <w:rPr>
                <w:b/>
                <w:bCs/>
                <w:sz w:val="16"/>
                <w:szCs w:val="16"/>
              </w:rPr>
            </w:pPr>
            <w:r w:rsidRPr="00F67CE6">
              <w:rPr>
                <w:b/>
                <w:bCs/>
                <w:sz w:val="16"/>
                <w:szCs w:val="16"/>
              </w:rPr>
              <w:t>Type</w:t>
            </w:r>
          </w:p>
        </w:tc>
        <w:tc>
          <w:tcPr>
            <w:tcW w:w="1158" w:type="dxa"/>
            <w:tcBorders>
              <w:left w:val="single" w:sz="12" w:space="0" w:color="auto"/>
              <w:bottom w:val="single" w:sz="12" w:space="0" w:color="auto"/>
            </w:tcBorders>
            <w:shd w:val="clear" w:color="auto" w:fill="D9D9D9" w:themeFill="background1" w:themeFillShade="D9"/>
            <w:noWrap/>
            <w:vAlign w:val="center"/>
            <w:hideMark/>
          </w:tcPr>
          <w:p w14:paraId="4C06342C" w14:textId="77777777" w:rsidR="00DE4646" w:rsidRPr="00F67CE6" w:rsidRDefault="00DE4646" w:rsidP="00C91CAF">
            <w:pPr>
              <w:jc w:val="center"/>
              <w:rPr>
                <w:b/>
                <w:bCs/>
                <w:sz w:val="16"/>
                <w:szCs w:val="16"/>
              </w:rPr>
            </w:pPr>
            <w:r w:rsidRPr="00F67CE6">
              <w:rPr>
                <w:b/>
                <w:bCs/>
                <w:sz w:val="16"/>
                <w:szCs w:val="16"/>
              </w:rPr>
              <w:t>Field</w:t>
            </w:r>
          </w:p>
        </w:tc>
        <w:tc>
          <w:tcPr>
            <w:tcW w:w="1454" w:type="dxa"/>
            <w:tcBorders>
              <w:bottom w:val="single" w:sz="12" w:space="0" w:color="auto"/>
              <w:right w:val="single" w:sz="12" w:space="0" w:color="auto"/>
            </w:tcBorders>
            <w:shd w:val="clear" w:color="auto" w:fill="D9D9D9" w:themeFill="background1" w:themeFillShade="D9"/>
            <w:noWrap/>
            <w:vAlign w:val="center"/>
            <w:hideMark/>
          </w:tcPr>
          <w:p w14:paraId="250C4A23" w14:textId="77777777" w:rsidR="00DE4646" w:rsidRPr="00F67CE6" w:rsidRDefault="00DE4646" w:rsidP="00C91CAF">
            <w:pPr>
              <w:jc w:val="center"/>
              <w:rPr>
                <w:b/>
                <w:bCs/>
                <w:sz w:val="16"/>
                <w:szCs w:val="16"/>
              </w:rPr>
            </w:pPr>
            <w:r w:rsidRPr="00F67CE6">
              <w:rPr>
                <w:b/>
                <w:bCs/>
                <w:sz w:val="16"/>
                <w:szCs w:val="16"/>
              </w:rPr>
              <w:t>Value</w:t>
            </w:r>
          </w:p>
        </w:tc>
        <w:tc>
          <w:tcPr>
            <w:tcW w:w="1252" w:type="dxa"/>
            <w:tcBorders>
              <w:left w:val="single" w:sz="12" w:space="0" w:color="auto"/>
              <w:bottom w:val="single" w:sz="12" w:space="0" w:color="auto"/>
            </w:tcBorders>
            <w:shd w:val="clear" w:color="auto" w:fill="D9D9D9" w:themeFill="background1" w:themeFillShade="D9"/>
            <w:noWrap/>
            <w:vAlign w:val="center"/>
            <w:hideMark/>
          </w:tcPr>
          <w:p w14:paraId="6384E57F" w14:textId="77777777" w:rsidR="00DE4646" w:rsidRPr="00F67CE6" w:rsidRDefault="00DE4646" w:rsidP="00C91CAF">
            <w:pPr>
              <w:jc w:val="center"/>
              <w:rPr>
                <w:b/>
                <w:bCs/>
                <w:sz w:val="16"/>
                <w:szCs w:val="16"/>
              </w:rPr>
            </w:pPr>
            <w:r w:rsidRPr="00F67CE6">
              <w:rPr>
                <w:b/>
                <w:bCs/>
                <w:sz w:val="16"/>
                <w:szCs w:val="16"/>
              </w:rPr>
              <w:t>Expected</w:t>
            </w:r>
          </w:p>
        </w:tc>
        <w:tc>
          <w:tcPr>
            <w:tcW w:w="1346" w:type="dxa"/>
            <w:tcBorders>
              <w:bottom w:val="single" w:sz="12" w:space="0" w:color="auto"/>
              <w:right w:val="single" w:sz="12" w:space="0" w:color="auto"/>
            </w:tcBorders>
            <w:shd w:val="clear" w:color="auto" w:fill="D9D9D9" w:themeFill="background1" w:themeFillShade="D9"/>
            <w:noWrap/>
            <w:vAlign w:val="center"/>
            <w:hideMark/>
          </w:tcPr>
          <w:p w14:paraId="7C652F98" w14:textId="77777777" w:rsidR="00DE4646" w:rsidRPr="00F67CE6" w:rsidRDefault="00DE4646" w:rsidP="00C91CAF">
            <w:pPr>
              <w:jc w:val="center"/>
              <w:rPr>
                <w:b/>
                <w:bCs/>
                <w:sz w:val="16"/>
                <w:szCs w:val="16"/>
              </w:rPr>
            </w:pPr>
            <w:r w:rsidRPr="00F67CE6">
              <w:rPr>
                <w:b/>
                <w:bCs/>
                <w:sz w:val="16"/>
                <w:szCs w:val="16"/>
              </w:rPr>
              <w:t>Actual</w:t>
            </w:r>
          </w:p>
        </w:tc>
        <w:tc>
          <w:tcPr>
            <w:tcW w:w="2122"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50DFE117" w14:textId="77777777" w:rsidR="00DE4646" w:rsidRPr="00F67CE6" w:rsidRDefault="00DE4646" w:rsidP="00C91CAF">
            <w:pPr>
              <w:jc w:val="center"/>
              <w:rPr>
                <w:sz w:val="16"/>
                <w:szCs w:val="16"/>
              </w:rPr>
            </w:pPr>
          </w:p>
        </w:tc>
      </w:tr>
      <w:tr w:rsidR="000A4CCC" w:rsidRPr="00F67CE6" w14:paraId="58D997D9" w14:textId="77777777" w:rsidTr="00D27456">
        <w:trPr>
          <w:trHeight w:val="300"/>
          <w:jc w:val="center"/>
        </w:trPr>
        <w:tc>
          <w:tcPr>
            <w:tcW w:w="708" w:type="dxa"/>
            <w:tcBorders>
              <w:top w:val="single" w:sz="12" w:space="0" w:color="auto"/>
              <w:left w:val="single" w:sz="12" w:space="0" w:color="auto"/>
            </w:tcBorders>
            <w:noWrap/>
            <w:vAlign w:val="center"/>
            <w:hideMark/>
          </w:tcPr>
          <w:p w14:paraId="02E797F2" w14:textId="77777777" w:rsidR="000A4CCC" w:rsidRPr="00F67CE6" w:rsidRDefault="000A4CCC" w:rsidP="00C91CAF">
            <w:pPr>
              <w:jc w:val="center"/>
              <w:rPr>
                <w:sz w:val="16"/>
                <w:szCs w:val="16"/>
              </w:rPr>
            </w:pPr>
            <w:r w:rsidRPr="00F67CE6">
              <w:rPr>
                <w:sz w:val="16"/>
                <w:szCs w:val="16"/>
              </w:rPr>
              <w:t>1.6</w:t>
            </w:r>
          </w:p>
        </w:tc>
        <w:tc>
          <w:tcPr>
            <w:tcW w:w="953" w:type="dxa"/>
            <w:tcBorders>
              <w:top w:val="single" w:sz="12" w:space="0" w:color="auto"/>
            </w:tcBorders>
            <w:noWrap/>
            <w:vAlign w:val="center"/>
            <w:hideMark/>
          </w:tcPr>
          <w:p w14:paraId="09BCC1C2" w14:textId="77777777" w:rsidR="000A4CCC" w:rsidRPr="00F67CE6" w:rsidRDefault="000A4CCC" w:rsidP="00C91CAF">
            <w:pPr>
              <w:jc w:val="center"/>
              <w:rPr>
                <w:sz w:val="16"/>
                <w:szCs w:val="16"/>
              </w:rPr>
            </w:pPr>
            <w:r w:rsidRPr="00F67CE6">
              <w:rPr>
                <w:sz w:val="16"/>
                <w:szCs w:val="16"/>
              </w:rPr>
              <w:t>Dataset 1</w:t>
            </w:r>
          </w:p>
        </w:tc>
        <w:tc>
          <w:tcPr>
            <w:tcW w:w="1003" w:type="dxa"/>
            <w:tcBorders>
              <w:top w:val="single" w:sz="12" w:space="0" w:color="auto"/>
              <w:right w:val="single" w:sz="12" w:space="0" w:color="auto"/>
            </w:tcBorders>
            <w:noWrap/>
            <w:vAlign w:val="center"/>
            <w:hideMark/>
          </w:tcPr>
          <w:p w14:paraId="2961F4B7" w14:textId="77777777" w:rsidR="000A4CCC" w:rsidRPr="00F67CE6" w:rsidRDefault="000A4CCC" w:rsidP="00C91CAF">
            <w:pPr>
              <w:jc w:val="center"/>
              <w:rPr>
                <w:sz w:val="16"/>
                <w:szCs w:val="16"/>
              </w:rPr>
            </w:pPr>
            <w:r w:rsidRPr="00F67CE6">
              <w:rPr>
                <w:sz w:val="16"/>
                <w:szCs w:val="16"/>
              </w:rPr>
              <w:t>Normal</w:t>
            </w:r>
          </w:p>
        </w:tc>
        <w:tc>
          <w:tcPr>
            <w:tcW w:w="1158" w:type="dxa"/>
            <w:tcBorders>
              <w:top w:val="single" w:sz="12" w:space="0" w:color="auto"/>
              <w:left w:val="single" w:sz="12" w:space="0" w:color="auto"/>
            </w:tcBorders>
            <w:noWrap/>
            <w:vAlign w:val="center"/>
            <w:hideMark/>
          </w:tcPr>
          <w:p w14:paraId="2DF5D4A8" w14:textId="77777777" w:rsidR="000A4CCC" w:rsidRPr="00F67CE6" w:rsidRDefault="000A4CCC" w:rsidP="00C91CAF">
            <w:pPr>
              <w:jc w:val="center"/>
              <w:rPr>
                <w:sz w:val="16"/>
                <w:szCs w:val="16"/>
              </w:rPr>
            </w:pPr>
            <w:r w:rsidRPr="00F67CE6">
              <w:rPr>
                <w:sz w:val="16"/>
                <w:szCs w:val="16"/>
              </w:rPr>
              <w:t>Database connection</w:t>
            </w:r>
          </w:p>
        </w:tc>
        <w:tc>
          <w:tcPr>
            <w:tcW w:w="1454" w:type="dxa"/>
            <w:tcBorders>
              <w:top w:val="single" w:sz="12" w:space="0" w:color="auto"/>
              <w:right w:val="single" w:sz="12" w:space="0" w:color="auto"/>
            </w:tcBorders>
            <w:noWrap/>
            <w:vAlign w:val="center"/>
            <w:hideMark/>
          </w:tcPr>
          <w:p w14:paraId="4AEC06DC" w14:textId="77777777" w:rsidR="000A4CCC" w:rsidRPr="00F67CE6" w:rsidRDefault="000A4CCC" w:rsidP="00C91CAF">
            <w:pPr>
              <w:jc w:val="center"/>
              <w:rPr>
                <w:sz w:val="16"/>
                <w:szCs w:val="16"/>
              </w:rPr>
            </w:pPr>
            <w:r w:rsidRPr="00F67CE6">
              <w:rPr>
                <w:sz w:val="16"/>
                <w:szCs w:val="16"/>
              </w:rPr>
              <w:t>Connected</w:t>
            </w:r>
          </w:p>
        </w:tc>
        <w:tc>
          <w:tcPr>
            <w:tcW w:w="4720" w:type="dxa"/>
            <w:gridSpan w:val="4"/>
            <w:tcBorders>
              <w:top w:val="single" w:sz="12" w:space="0" w:color="auto"/>
              <w:left w:val="single" w:sz="12" w:space="0" w:color="auto"/>
              <w:right w:val="single" w:sz="12" w:space="0" w:color="auto"/>
            </w:tcBorders>
            <w:noWrap/>
            <w:vAlign w:val="center"/>
            <w:hideMark/>
          </w:tcPr>
          <w:p w14:paraId="5BD0159A" w14:textId="77777777" w:rsidR="000A4CCC" w:rsidRPr="00F67CE6" w:rsidRDefault="000A4CCC" w:rsidP="00C91CAF">
            <w:pPr>
              <w:jc w:val="center"/>
              <w:rPr>
                <w:sz w:val="16"/>
                <w:szCs w:val="16"/>
              </w:rPr>
            </w:pPr>
          </w:p>
        </w:tc>
      </w:tr>
      <w:tr w:rsidR="000A4CCC" w:rsidRPr="00F67CE6" w14:paraId="5E20C65F" w14:textId="77777777" w:rsidTr="00D27456">
        <w:trPr>
          <w:trHeight w:val="300"/>
          <w:jc w:val="center"/>
        </w:trPr>
        <w:tc>
          <w:tcPr>
            <w:tcW w:w="2664" w:type="dxa"/>
            <w:gridSpan w:val="3"/>
            <w:tcBorders>
              <w:left w:val="single" w:sz="12" w:space="0" w:color="auto"/>
              <w:bottom w:val="single" w:sz="12" w:space="0" w:color="auto"/>
              <w:right w:val="single" w:sz="12" w:space="0" w:color="auto"/>
            </w:tcBorders>
            <w:noWrap/>
            <w:vAlign w:val="center"/>
            <w:hideMark/>
          </w:tcPr>
          <w:p w14:paraId="2EA3570B" w14:textId="77777777" w:rsidR="000A4CCC" w:rsidRPr="00F67CE6" w:rsidRDefault="000A4CCC" w:rsidP="00C91CAF">
            <w:pPr>
              <w:jc w:val="center"/>
              <w:rPr>
                <w:sz w:val="16"/>
                <w:szCs w:val="16"/>
              </w:rPr>
            </w:pPr>
          </w:p>
        </w:tc>
        <w:tc>
          <w:tcPr>
            <w:tcW w:w="1158" w:type="dxa"/>
            <w:tcBorders>
              <w:left w:val="single" w:sz="12" w:space="0" w:color="auto"/>
              <w:bottom w:val="single" w:sz="12" w:space="0" w:color="auto"/>
            </w:tcBorders>
            <w:noWrap/>
            <w:vAlign w:val="center"/>
            <w:hideMark/>
          </w:tcPr>
          <w:p w14:paraId="4B4F1A76" w14:textId="77777777" w:rsidR="000A4CCC" w:rsidRPr="00F67CE6" w:rsidRDefault="000A4CCC" w:rsidP="00C91CAF">
            <w:pPr>
              <w:jc w:val="center"/>
              <w:rPr>
                <w:sz w:val="16"/>
                <w:szCs w:val="16"/>
              </w:rPr>
            </w:pPr>
            <w:r w:rsidRPr="00F67CE6">
              <w:rPr>
                <w:sz w:val="16"/>
                <w:szCs w:val="16"/>
              </w:rPr>
              <w:t>All</w:t>
            </w:r>
          </w:p>
        </w:tc>
        <w:tc>
          <w:tcPr>
            <w:tcW w:w="1454" w:type="dxa"/>
            <w:tcBorders>
              <w:bottom w:val="single" w:sz="12" w:space="0" w:color="auto"/>
              <w:right w:val="single" w:sz="12" w:space="0" w:color="auto"/>
            </w:tcBorders>
            <w:noWrap/>
            <w:vAlign w:val="center"/>
            <w:hideMark/>
          </w:tcPr>
          <w:p w14:paraId="34B6F610" w14:textId="77777777" w:rsidR="000A4CCC" w:rsidRPr="00F67CE6" w:rsidRDefault="000A4CCC" w:rsidP="00C91CAF">
            <w:pPr>
              <w:jc w:val="center"/>
              <w:rPr>
                <w:sz w:val="16"/>
                <w:szCs w:val="16"/>
              </w:rPr>
            </w:pPr>
            <w:r w:rsidRPr="00F67CE6">
              <w:rPr>
                <w:sz w:val="16"/>
                <w:szCs w:val="16"/>
              </w:rPr>
              <w:t>Any Valid</w:t>
            </w:r>
          </w:p>
        </w:tc>
        <w:tc>
          <w:tcPr>
            <w:tcW w:w="1252" w:type="dxa"/>
            <w:tcBorders>
              <w:left w:val="single" w:sz="12" w:space="0" w:color="auto"/>
              <w:bottom w:val="single" w:sz="12" w:space="0" w:color="auto"/>
            </w:tcBorders>
            <w:noWrap/>
            <w:vAlign w:val="center"/>
            <w:hideMark/>
          </w:tcPr>
          <w:p w14:paraId="6A0A8B71" w14:textId="77777777" w:rsidR="000A4CCC" w:rsidRPr="00F67CE6" w:rsidRDefault="000A4CCC" w:rsidP="00C91CAF">
            <w:pPr>
              <w:jc w:val="center"/>
              <w:rPr>
                <w:sz w:val="16"/>
                <w:szCs w:val="16"/>
              </w:rPr>
            </w:pPr>
            <w:r w:rsidRPr="00F67CE6">
              <w:rPr>
                <w:sz w:val="16"/>
                <w:szCs w:val="16"/>
              </w:rPr>
              <w:t>Recei</w:t>
            </w:r>
            <w:r>
              <w:rPr>
                <w:sz w:val="16"/>
                <w:szCs w:val="16"/>
              </w:rPr>
              <w:t>ve a success message, form rese</w:t>
            </w:r>
            <w:r w:rsidRPr="00F67CE6">
              <w:rPr>
                <w:sz w:val="16"/>
                <w:szCs w:val="16"/>
              </w:rPr>
              <w:t>ts</w:t>
            </w:r>
          </w:p>
        </w:tc>
        <w:tc>
          <w:tcPr>
            <w:tcW w:w="1346" w:type="dxa"/>
            <w:tcBorders>
              <w:bottom w:val="single" w:sz="12" w:space="0" w:color="auto"/>
              <w:right w:val="single" w:sz="12" w:space="0" w:color="auto"/>
            </w:tcBorders>
            <w:noWrap/>
            <w:vAlign w:val="center"/>
            <w:hideMark/>
          </w:tcPr>
          <w:p w14:paraId="319460C4" w14:textId="77777777" w:rsidR="000A4CCC" w:rsidRPr="00F67CE6" w:rsidRDefault="000A4CCC" w:rsidP="00C91CAF">
            <w:pPr>
              <w:jc w:val="center"/>
              <w:rPr>
                <w:sz w:val="16"/>
                <w:szCs w:val="16"/>
              </w:rPr>
            </w:pPr>
            <w:r w:rsidRPr="00F67CE6">
              <w:rPr>
                <w:sz w:val="16"/>
                <w:szCs w:val="16"/>
              </w:rPr>
              <w:t>Recei</w:t>
            </w:r>
            <w:r>
              <w:rPr>
                <w:sz w:val="16"/>
                <w:szCs w:val="16"/>
              </w:rPr>
              <w:t>ve a success message, form reset</w:t>
            </w:r>
            <w:r w:rsidRPr="00F67CE6">
              <w:rPr>
                <w:sz w:val="16"/>
                <w:szCs w:val="16"/>
              </w:rPr>
              <w:t>s</w:t>
            </w:r>
          </w:p>
        </w:tc>
        <w:tc>
          <w:tcPr>
            <w:tcW w:w="952" w:type="dxa"/>
            <w:tcBorders>
              <w:left w:val="single" w:sz="12" w:space="0" w:color="auto"/>
              <w:bottom w:val="single" w:sz="12" w:space="0" w:color="auto"/>
            </w:tcBorders>
            <w:noWrap/>
            <w:vAlign w:val="center"/>
            <w:hideMark/>
          </w:tcPr>
          <w:p w14:paraId="24511C91" w14:textId="77777777" w:rsidR="000A4CCC" w:rsidRPr="00F67CE6" w:rsidRDefault="000A4CCC" w:rsidP="00C91CAF">
            <w:pPr>
              <w:jc w:val="center"/>
              <w:rPr>
                <w:sz w:val="16"/>
                <w:szCs w:val="16"/>
              </w:rPr>
            </w:pPr>
            <w:r w:rsidRPr="00F67CE6">
              <w:rPr>
                <w:sz w:val="16"/>
                <w:szCs w:val="16"/>
              </w:rPr>
              <w:t>Pass</w:t>
            </w:r>
          </w:p>
        </w:tc>
        <w:tc>
          <w:tcPr>
            <w:tcW w:w="1170" w:type="dxa"/>
            <w:tcBorders>
              <w:bottom w:val="single" w:sz="12" w:space="0" w:color="auto"/>
              <w:right w:val="single" w:sz="12" w:space="0" w:color="auto"/>
            </w:tcBorders>
            <w:noWrap/>
            <w:vAlign w:val="center"/>
            <w:hideMark/>
          </w:tcPr>
          <w:p w14:paraId="56C1A697" w14:textId="77777777" w:rsidR="000A4CCC" w:rsidRPr="00F67CE6" w:rsidRDefault="000A4CCC" w:rsidP="00C91CAF">
            <w:pPr>
              <w:jc w:val="center"/>
              <w:rPr>
                <w:sz w:val="16"/>
                <w:szCs w:val="16"/>
              </w:rPr>
            </w:pPr>
          </w:p>
        </w:tc>
      </w:tr>
      <w:tr w:rsidR="000A4CCC" w:rsidRPr="00F67CE6" w14:paraId="4E04B805" w14:textId="77777777" w:rsidTr="00D27456">
        <w:trPr>
          <w:trHeight w:val="300"/>
          <w:jc w:val="center"/>
        </w:trPr>
        <w:tc>
          <w:tcPr>
            <w:tcW w:w="9996" w:type="dxa"/>
            <w:gridSpan w:val="9"/>
            <w:tcBorders>
              <w:top w:val="single" w:sz="12" w:space="0" w:color="auto"/>
              <w:left w:val="single" w:sz="12" w:space="0" w:color="auto"/>
              <w:bottom w:val="single" w:sz="12" w:space="0" w:color="auto"/>
              <w:right w:val="single" w:sz="12" w:space="0" w:color="auto"/>
            </w:tcBorders>
            <w:noWrap/>
            <w:vAlign w:val="center"/>
            <w:hideMark/>
          </w:tcPr>
          <w:p w14:paraId="2A670A59" w14:textId="77777777" w:rsidR="000A4CCC" w:rsidRPr="00F67CE6" w:rsidRDefault="000A4CCC" w:rsidP="00C91CAF">
            <w:pPr>
              <w:jc w:val="center"/>
              <w:rPr>
                <w:sz w:val="16"/>
                <w:szCs w:val="16"/>
              </w:rPr>
            </w:pPr>
          </w:p>
        </w:tc>
      </w:tr>
      <w:tr w:rsidR="000A4CCC" w:rsidRPr="00F67CE6" w14:paraId="7C64FB18" w14:textId="77777777" w:rsidTr="00D27456">
        <w:trPr>
          <w:trHeight w:val="300"/>
          <w:jc w:val="center"/>
        </w:trPr>
        <w:tc>
          <w:tcPr>
            <w:tcW w:w="708" w:type="dxa"/>
            <w:tcBorders>
              <w:top w:val="single" w:sz="12" w:space="0" w:color="auto"/>
              <w:left w:val="single" w:sz="12" w:space="0" w:color="auto"/>
            </w:tcBorders>
            <w:noWrap/>
            <w:vAlign w:val="center"/>
            <w:hideMark/>
          </w:tcPr>
          <w:p w14:paraId="261480CB" w14:textId="77777777" w:rsidR="000A4CCC" w:rsidRPr="00F67CE6" w:rsidRDefault="000A4CCC" w:rsidP="00C91CAF">
            <w:pPr>
              <w:jc w:val="center"/>
              <w:rPr>
                <w:sz w:val="16"/>
                <w:szCs w:val="16"/>
              </w:rPr>
            </w:pPr>
            <w:r w:rsidRPr="00F67CE6">
              <w:rPr>
                <w:sz w:val="16"/>
                <w:szCs w:val="16"/>
              </w:rPr>
              <w:t>1.6</w:t>
            </w:r>
          </w:p>
        </w:tc>
        <w:tc>
          <w:tcPr>
            <w:tcW w:w="953" w:type="dxa"/>
            <w:tcBorders>
              <w:top w:val="single" w:sz="12" w:space="0" w:color="auto"/>
            </w:tcBorders>
            <w:noWrap/>
            <w:vAlign w:val="center"/>
            <w:hideMark/>
          </w:tcPr>
          <w:p w14:paraId="7B9DB193" w14:textId="77777777" w:rsidR="000A4CCC" w:rsidRPr="00F67CE6" w:rsidRDefault="000A4CCC" w:rsidP="00C91CAF">
            <w:pPr>
              <w:jc w:val="center"/>
              <w:rPr>
                <w:sz w:val="16"/>
                <w:szCs w:val="16"/>
              </w:rPr>
            </w:pPr>
            <w:r w:rsidRPr="00F67CE6">
              <w:rPr>
                <w:sz w:val="16"/>
                <w:szCs w:val="16"/>
              </w:rPr>
              <w:t>Dataset 2</w:t>
            </w:r>
          </w:p>
        </w:tc>
        <w:tc>
          <w:tcPr>
            <w:tcW w:w="1003" w:type="dxa"/>
            <w:tcBorders>
              <w:top w:val="single" w:sz="12" w:space="0" w:color="auto"/>
              <w:right w:val="single" w:sz="12" w:space="0" w:color="auto"/>
            </w:tcBorders>
            <w:noWrap/>
            <w:vAlign w:val="center"/>
            <w:hideMark/>
          </w:tcPr>
          <w:p w14:paraId="6BB25FB1" w14:textId="77777777" w:rsidR="000A4CCC" w:rsidRPr="00F67CE6" w:rsidRDefault="000A4CCC" w:rsidP="00C91CAF">
            <w:pPr>
              <w:jc w:val="center"/>
              <w:rPr>
                <w:sz w:val="16"/>
                <w:szCs w:val="16"/>
              </w:rPr>
            </w:pPr>
            <w:r w:rsidRPr="00F67CE6">
              <w:rPr>
                <w:sz w:val="16"/>
                <w:szCs w:val="16"/>
              </w:rPr>
              <w:t>Abnormal</w:t>
            </w:r>
          </w:p>
        </w:tc>
        <w:tc>
          <w:tcPr>
            <w:tcW w:w="1158" w:type="dxa"/>
            <w:tcBorders>
              <w:top w:val="single" w:sz="12" w:space="0" w:color="auto"/>
              <w:left w:val="single" w:sz="12" w:space="0" w:color="auto"/>
            </w:tcBorders>
            <w:noWrap/>
            <w:vAlign w:val="center"/>
            <w:hideMark/>
          </w:tcPr>
          <w:p w14:paraId="350DFCEB" w14:textId="77777777" w:rsidR="000A4CCC" w:rsidRPr="00F67CE6" w:rsidRDefault="000A4CCC" w:rsidP="00C91CAF">
            <w:pPr>
              <w:jc w:val="center"/>
              <w:rPr>
                <w:sz w:val="16"/>
                <w:szCs w:val="16"/>
              </w:rPr>
            </w:pPr>
            <w:r w:rsidRPr="00F67CE6">
              <w:rPr>
                <w:sz w:val="16"/>
                <w:szCs w:val="16"/>
              </w:rPr>
              <w:t>Database connection</w:t>
            </w:r>
          </w:p>
        </w:tc>
        <w:tc>
          <w:tcPr>
            <w:tcW w:w="1454" w:type="dxa"/>
            <w:tcBorders>
              <w:top w:val="single" w:sz="12" w:space="0" w:color="auto"/>
              <w:right w:val="single" w:sz="12" w:space="0" w:color="auto"/>
            </w:tcBorders>
            <w:noWrap/>
            <w:vAlign w:val="center"/>
            <w:hideMark/>
          </w:tcPr>
          <w:p w14:paraId="74AC8155" w14:textId="77777777" w:rsidR="000A4CCC" w:rsidRPr="00F67CE6" w:rsidRDefault="000A4CCC" w:rsidP="00C91CAF">
            <w:pPr>
              <w:jc w:val="center"/>
              <w:rPr>
                <w:sz w:val="16"/>
                <w:szCs w:val="16"/>
              </w:rPr>
            </w:pPr>
            <w:r w:rsidRPr="00F67CE6">
              <w:rPr>
                <w:sz w:val="16"/>
                <w:szCs w:val="16"/>
              </w:rPr>
              <w:t>Disconnected</w:t>
            </w:r>
          </w:p>
        </w:tc>
        <w:tc>
          <w:tcPr>
            <w:tcW w:w="4720" w:type="dxa"/>
            <w:gridSpan w:val="4"/>
            <w:tcBorders>
              <w:top w:val="single" w:sz="12" w:space="0" w:color="auto"/>
              <w:left w:val="single" w:sz="12" w:space="0" w:color="auto"/>
              <w:right w:val="single" w:sz="12" w:space="0" w:color="auto"/>
            </w:tcBorders>
            <w:noWrap/>
            <w:vAlign w:val="center"/>
            <w:hideMark/>
          </w:tcPr>
          <w:p w14:paraId="18EAA267" w14:textId="77777777" w:rsidR="000A4CCC" w:rsidRPr="00F67CE6" w:rsidRDefault="000A4CCC" w:rsidP="00C91CAF">
            <w:pPr>
              <w:jc w:val="center"/>
              <w:rPr>
                <w:sz w:val="16"/>
                <w:szCs w:val="16"/>
              </w:rPr>
            </w:pPr>
          </w:p>
        </w:tc>
      </w:tr>
      <w:tr w:rsidR="000A4CCC" w:rsidRPr="00F67CE6" w14:paraId="3302DD7A" w14:textId="77777777" w:rsidTr="00D27456">
        <w:trPr>
          <w:trHeight w:val="300"/>
          <w:jc w:val="center"/>
        </w:trPr>
        <w:tc>
          <w:tcPr>
            <w:tcW w:w="2664" w:type="dxa"/>
            <w:gridSpan w:val="3"/>
            <w:tcBorders>
              <w:left w:val="single" w:sz="12" w:space="0" w:color="auto"/>
              <w:bottom w:val="single" w:sz="12" w:space="0" w:color="auto"/>
              <w:right w:val="single" w:sz="12" w:space="0" w:color="auto"/>
            </w:tcBorders>
            <w:noWrap/>
            <w:vAlign w:val="center"/>
            <w:hideMark/>
          </w:tcPr>
          <w:p w14:paraId="4901B1F8" w14:textId="77777777" w:rsidR="000A4CCC" w:rsidRPr="00F67CE6" w:rsidRDefault="000A4CCC" w:rsidP="00C91CAF">
            <w:pPr>
              <w:jc w:val="center"/>
              <w:rPr>
                <w:sz w:val="16"/>
                <w:szCs w:val="16"/>
              </w:rPr>
            </w:pPr>
          </w:p>
        </w:tc>
        <w:tc>
          <w:tcPr>
            <w:tcW w:w="1158" w:type="dxa"/>
            <w:tcBorders>
              <w:left w:val="single" w:sz="12" w:space="0" w:color="auto"/>
              <w:bottom w:val="single" w:sz="12" w:space="0" w:color="auto"/>
            </w:tcBorders>
            <w:noWrap/>
            <w:vAlign w:val="center"/>
            <w:hideMark/>
          </w:tcPr>
          <w:p w14:paraId="61154072" w14:textId="77777777" w:rsidR="000A4CCC" w:rsidRPr="00F67CE6" w:rsidRDefault="000A4CCC" w:rsidP="00C91CAF">
            <w:pPr>
              <w:jc w:val="center"/>
              <w:rPr>
                <w:sz w:val="16"/>
                <w:szCs w:val="16"/>
              </w:rPr>
            </w:pPr>
            <w:r w:rsidRPr="00F67CE6">
              <w:rPr>
                <w:sz w:val="16"/>
                <w:szCs w:val="16"/>
              </w:rPr>
              <w:t>All</w:t>
            </w:r>
          </w:p>
        </w:tc>
        <w:tc>
          <w:tcPr>
            <w:tcW w:w="1454" w:type="dxa"/>
            <w:tcBorders>
              <w:bottom w:val="single" w:sz="12" w:space="0" w:color="auto"/>
              <w:right w:val="single" w:sz="12" w:space="0" w:color="auto"/>
            </w:tcBorders>
            <w:noWrap/>
            <w:vAlign w:val="center"/>
            <w:hideMark/>
          </w:tcPr>
          <w:p w14:paraId="07564EF4" w14:textId="77777777" w:rsidR="000A4CCC" w:rsidRPr="00F67CE6" w:rsidRDefault="000A4CCC" w:rsidP="00C91CAF">
            <w:pPr>
              <w:jc w:val="center"/>
              <w:rPr>
                <w:sz w:val="16"/>
                <w:szCs w:val="16"/>
              </w:rPr>
            </w:pPr>
            <w:r w:rsidRPr="00F67CE6">
              <w:rPr>
                <w:sz w:val="16"/>
                <w:szCs w:val="16"/>
              </w:rPr>
              <w:t>Any Valid</w:t>
            </w:r>
          </w:p>
        </w:tc>
        <w:tc>
          <w:tcPr>
            <w:tcW w:w="1252" w:type="dxa"/>
            <w:tcBorders>
              <w:left w:val="single" w:sz="12" w:space="0" w:color="auto"/>
              <w:bottom w:val="single" w:sz="12" w:space="0" w:color="auto"/>
            </w:tcBorders>
            <w:noWrap/>
            <w:vAlign w:val="center"/>
            <w:hideMark/>
          </w:tcPr>
          <w:p w14:paraId="151F8B95" w14:textId="77777777" w:rsidR="000A4CCC" w:rsidRPr="00F67CE6" w:rsidRDefault="000A4CCC" w:rsidP="00C91CAF">
            <w:pPr>
              <w:jc w:val="center"/>
              <w:rPr>
                <w:sz w:val="16"/>
                <w:szCs w:val="16"/>
              </w:rPr>
            </w:pPr>
            <w:r w:rsidRPr="00F67CE6">
              <w:rPr>
                <w:sz w:val="16"/>
                <w:szCs w:val="16"/>
              </w:rPr>
              <w:t>Receive an info message warning of SQL error</w:t>
            </w:r>
          </w:p>
        </w:tc>
        <w:tc>
          <w:tcPr>
            <w:tcW w:w="1346" w:type="dxa"/>
            <w:tcBorders>
              <w:bottom w:val="single" w:sz="12" w:space="0" w:color="auto"/>
              <w:right w:val="single" w:sz="12" w:space="0" w:color="auto"/>
            </w:tcBorders>
            <w:noWrap/>
            <w:vAlign w:val="center"/>
            <w:hideMark/>
          </w:tcPr>
          <w:p w14:paraId="763A9BA8" w14:textId="77777777" w:rsidR="000A4CCC" w:rsidRPr="00F67CE6" w:rsidRDefault="000A4CCC" w:rsidP="00C91CAF">
            <w:pPr>
              <w:jc w:val="center"/>
              <w:rPr>
                <w:sz w:val="16"/>
                <w:szCs w:val="16"/>
              </w:rPr>
            </w:pPr>
            <w:r w:rsidRPr="00F67CE6">
              <w:rPr>
                <w:sz w:val="16"/>
                <w:szCs w:val="16"/>
              </w:rPr>
              <w:t>Receive an info message warning of SQL error</w:t>
            </w:r>
          </w:p>
        </w:tc>
        <w:tc>
          <w:tcPr>
            <w:tcW w:w="952" w:type="dxa"/>
            <w:tcBorders>
              <w:left w:val="single" w:sz="12" w:space="0" w:color="auto"/>
              <w:bottom w:val="single" w:sz="12" w:space="0" w:color="auto"/>
            </w:tcBorders>
            <w:noWrap/>
            <w:vAlign w:val="center"/>
            <w:hideMark/>
          </w:tcPr>
          <w:p w14:paraId="417275A4" w14:textId="77777777" w:rsidR="000A4CCC" w:rsidRPr="00F67CE6" w:rsidRDefault="000A4CCC" w:rsidP="00C91CAF">
            <w:pPr>
              <w:jc w:val="center"/>
              <w:rPr>
                <w:sz w:val="16"/>
                <w:szCs w:val="16"/>
              </w:rPr>
            </w:pPr>
            <w:r w:rsidRPr="00F67CE6">
              <w:rPr>
                <w:sz w:val="16"/>
                <w:szCs w:val="16"/>
              </w:rPr>
              <w:t>Pass</w:t>
            </w:r>
          </w:p>
        </w:tc>
        <w:tc>
          <w:tcPr>
            <w:tcW w:w="1170" w:type="dxa"/>
            <w:tcBorders>
              <w:bottom w:val="single" w:sz="12" w:space="0" w:color="auto"/>
              <w:right w:val="single" w:sz="12" w:space="0" w:color="auto"/>
            </w:tcBorders>
            <w:noWrap/>
            <w:vAlign w:val="center"/>
            <w:hideMark/>
          </w:tcPr>
          <w:p w14:paraId="5F17E6EC" w14:textId="77777777" w:rsidR="000A4CCC" w:rsidRPr="00F67CE6" w:rsidRDefault="000A4CCC" w:rsidP="00C91CAF">
            <w:pPr>
              <w:jc w:val="center"/>
              <w:rPr>
                <w:sz w:val="16"/>
                <w:szCs w:val="16"/>
              </w:rPr>
            </w:pPr>
          </w:p>
        </w:tc>
      </w:tr>
    </w:tbl>
    <w:p w14:paraId="0FF760D3" w14:textId="77777777" w:rsidR="00BC3CFA" w:rsidRDefault="00BC3CFA" w:rsidP="00F2494B"/>
    <w:p w14:paraId="204A276A" w14:textId="77777777" w:rsidR="00A65036" w:rsidRDefault="00A65036">
      <w:r>
        <w:br w:type="page"/>
      </w:r>
    </w:p>
    <w:p w14:paraId="57D6E027" w14:textId="77777777" w:rsidR="00FF3185" w:rsidRPr="00FF3185" w:rsidRDefault="003246A5" w:rsidP="00FF3185">
      <w:pPr>
        <w:pStyle w:val="Heading2"/>
        <w:spacing w:after="200"/>
      </w:pPr>
      <w:bookmarkStart w:id="16" w:name="h.f9xkk7irf8e7" w:colFirst="0" w:colLast="0"/>
      <w:bookmarkStart w:id="17" w:name="_Toc450311797"/>
      <w:bookmarkEnd w:id="16"/>
      <w:r>
        <w:lastRenderedPageBreak/>
        <w:t>Issue Log</w:t>
      </w:r>
      <w:r w:rsidR="007023A1">
        <w:t xml:space="preserve"> </w:t>
      </w:r>
      <w:r w:rsidR="00FF3185">
        <w:t>–</w:t>
      </w:r>
      <w:r w:rsidR="007023A1">
        <w:t xml:space="preserve"> Student</w:t>
      </w:r>
      <w:bookmarkEnd w:id="17"/>
    </w:p>
    <w:tbl>
      <w:tblPr>
        <w:tblStyle w:val="TableGrid"/>
        <w:tblW w:w="0" w:type="auto"/>
        <w:jc w:val="center"/>
        <w:tblLook w:val="04A0" w:firstRow="1" w:lastRow="0" w:firstColumn="1" w:lastColumn="0" w:noHBand="0" w:noVBand="1"/>
      </w:tblPr>
      <w:tblGrid>
        <w:gridCol w:w="1268"/>
        <w:gridCol w:w="2727"/>
        <w:gridCol w:w="585"/>
        <w:gridCol w:w="728"/>
        <w:gridCol w:w="1221"/>
        <w:gridCol w:w="1580"/>
        <w:gridCol w:w="1138"/>
        <w:gridCol w:w="719"/>
      </w:tblGrid>
      <w:tr w:rsidR="00DF1C28" w:rsidRPr="00DF1C28" w14:paraId="7D90757D" w14:textId="77777777" w:rsidTr="00D27456">
        <w:trPr>
          <w:trHeight w:val="300"/>
          <w:jc w:val="center"/>
        </w:trPr>
        <w:tc>
          <w:tcPr>
            <w:tcW w:w="12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69621F6B" w14:textId="77777777" w:rsidR="00DF1C28" w:rsidRPr="00DF1C28" w:rsidRDefault="00DF1C28" w:rsidP="00DF1C28">
            <w:pPr>
              <w:jc w:val="center"/>
              <w:rPr>
                <w:b/>
                <w:bCs/>
                <w:sz w:val="16"/>
                <w:szCs w:val="16"/>
              </w:rPr>
            </w:pPr>
            <w:r w:rsidRPr="00DF1C28">
              <w:rPr>
                <w:b/>
                <w:bCs/>
                <w:sz w:val="16"/>
                <w:szCs w:val="16"/>
              </w:rPr>
              <w:t>No.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745C313F" w14:textId="77777777" w:rsidR="00DF1C28" w:rsidRPr="00DF1C28" w:rsidRDefault="00DF1C28" w:rsidP="00DF1C28">
            <w:pPr>
              <w:jc w:val="center"/>
              <w:rPr>
                <w:b/>
                <w:bCs/>
                <w:sz w:val="16"/>
                <w:szCs w:val="16"/>
              </w:rPr>
            </w:pPr>
            <w:r w:rsidRPr="00DF1C28">
              <w:rPr>
                <w:b/>
                <w:bCs/>
                <w:sz w:val="16"/>
                <w:szCs w:val="16"/>
              </w:rPr>
              <w:t>Issue Title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0FDA34E0" w14:textId="77777777" w:rsidR="00DF1C28" w:rsidRPr="00DF1C28" w:rsidRDefault="00DF1C28" w:rsidP="00DF1C28">
            <w:pPr>
              <w:jc w:val="center"/>
              <w:rPr>
                <w:b/>
                <w:bCs/>
                <w:sz w:val="16"/>
                <w:szCs w:val="16"/>
              </w:rPr>
            </w:pPr>
            <w:r w:rsidRPr="00DF1C28">
              <w:rPr>
                <w:b/>
                <w:bCs/>
                <w:sz w:val="16"/>
                <w:szCs w:val="16"/>
              </w:rPr>
              <w:t>Type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412B39EF" w14:textId="77777777" w:rsidR="00DF1C28" w:rsidRPr="00DF1C28" w:rsidRDefault="00DF1C28" w:rsidP="00DF1C28">
            <w:pPr>
              <w:jc w:val="center"/>
              <w:rPr>
                <w:b/>
                <w:bCs/>
                <w:sz w:val="16"/>
                <w:szCs w:val="16"/>
              </w:rPr>
            </w:pPr>
            <w:r w:rsidRPr="00DF1C28">
              <w:rPr>
                <w:b/>
                <w:bCs/>
                <w:sz w:val="16"/>
                <w:szCs w:val="16"/>
              </w:rPr>
              <w:t>Priority</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325A6762" w14:textId="77777777" w:rsidR="00DF1C28" w:rsidRPr="00DF1C28" w:rsidRDefault="00DF1C28" w:rsidP="00DF1C28">
            <w:pPr>
              <w:jc w:val="center"/>
              <w:rPr>
                <w:b/>
                <w:bCs/>
                <w:sz w:val="16"/>
                <w:szCs w:val="16"/>
              </w:rPr>
            </w:pPr>
            <w:r w:rsidRPr="00DF1C28">
              <w:rPr>
                <w:b/>
                <w:bCs/>
                <w:sz w:val="16"/>
                <w:szCs w:val="16"/>
              </w:rPr>
              <w:t>Receipt Date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13CE11C" w14:textId="77777777" w:rsidR="00DF1C28" w:rsidRPr="00DF1C28" w:rsidRDefault="00DF1C28" w:rsidP="00DF1C28">
            <w:pPr>
              <w:jc w:val="center"/>
              <w:rPr>
                <w:b/>
                <w:bCs/>
                <w:sz w:val="16"/>
                <w:szCs w:val="16"/>
              </w:rPr>
            </w:pPr>
            <w:r w:rsidRPr="00DF1C28">
              <w:rPr>
                <w:b/>
                <w:bCs/>
                <w:sz w:val="16"/>
                <w:szCs w:val="16"/>
              </w:rPr>
              <w:t>Originators Name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794C617" w14:textId="77777777" w:rsidR="00DF1C28" w:rsidRPr="00DF1C28" w:rsidRDefault="00DF1C28" w:rsidP="00DF1C28">
            <w:pPr>
              <w:jc w:val="center"/>
              <w:rPr>
                <w:b/>
                <w:bCs/>
                <w:sz w:val="16"/>
                <w:szCs w:val="16"/>
              </w:rPr>
            </w:pPr>
            <w:r w:rsidRPr="00DF1C28">
              <w:rPr>
                <w:b/>
                <w:bCs/>
                <w:sz w:val="16"/>
                <w:szCs w:val="16"/>
              </w:rPr>
              <w:t>Assigned To</w:t>
            </w:r>
          </w:p>
        </w:tc>
        <w:tc>
          <w:tcPr>
            <w:tcW w:w="71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11802ECF" w14:textId="77777777" w:rsidR="00DF1C28" w:rsidRPr="00DF1C28" w:rsidRDefault="00DF1C28" w:rsidP="00DF1C28">
            <w:pPr>
              <w:jc w:val="center"/>
              <w:rPr>
                <w:b/>
                <w:bCs/>
                <w:sz w:val="16"/>
                <w:szCs w:val="16"/>
              </w:rPr>
            </w:pPr>
            <w:r w:rsidRPr="00DF1C28">
              <w:rPr>
                <w:b/>
                <w:bCs/>
                <w:sz w:val="16"/>
                <w:szCs w:val="16"/>
              </w:rPr>
              <w:t>Status</w:t>
            </w:r>
          </w:p>
        </w:tc>
      </w:tr>
      <w:tr w:rsidR="00DF1C28" w:rsidRPr="00DF1C28" w14:paraId="1859D37C" w14:textId="77777777" w:rsidTr="00D27456">
        <w:trPr>
          <w:trHeight w:val="300"/>
          <w:jc w:val="center"/>
        </w:trPr>
        <w:tc>
          <w:tcPr>
            <w:tcW w:w="1268" w:type="dxa"/>
            <w:tcBorders>
              <w:top w:val="single" w:sz="12" w:space="0" w:color="auto"/>
              <w:left w:val="single" w:sz="12" w:space="0" w:color="auto"/>
            </w:tcBorders>
            <w:noWrap/>
            <w:vAlign w:val="center"/>
            <w:hideMark/>
          </w:tcPr>
          <w:p w14:paraId="29F848C1" w14:textId="77777777" w:rsidR="00DF1C28" w:rsidRPr="00DF1C28" w:rsidRDefault="00DF1C28" w:rsidP="00DF1C28">
            <w:pPr>
              <w:jc w:val="center"/>
              <w:rPr>
                <w:sz w:val="16"/>
                <w:szCs w:val="16"/>
              </w:rPr>
            </w:pPr>
            <w:r w:rsidRPr="00DF1C28">
              <w:rPr>
                <w:sz w:val="16"/>
                <w:szCs w:val="16"/>
              </w:rPr>
              <w:t>1</w:t>
            </w:r>
          </w:p>
        </w:tc>
        <w:tc>
          <w:tcPr>
            <w:tcW w:w="0" w:type="auto"/>
            <w:tcBorders>
              <w:top w:val="single" w:sz="12" w:space="0" w:color="auto"/>
            </w:tcBorders>
            <w:noWrap/>
            <w:vAlign w:val="center"/>
            <w:hideMark/>
          </w:tcPr>
          <w:p w14:paraId="350BCFD5" w14:textId="77777777" w:rsidR="00DF1C28" w:rsidRPr="00DF1C28" w:rsidRDefault="00DF1C28" w:rsidP="00DF1C28">
            <w:pPr>
              <w:jc w:val="center"/>
              <w:rPr>
                <w:sz w:val="16"/>
                <w:szCs w:val="16"/>
              </w:rPr>
            </w:pPr>
            <w:r w:rsidRPr="00DF1C28">
              <w:rPr>
                <w:sz w:val="16"/>
                <w:szCs w:val="16"/>
              </w:rPr>
              <w:t>No Issues Detected In Test Phase</w:t>
            </w:r>
          </w:p>
        </w:tc>
        <w:tc>
          <w:tcPr>
            <w:tcW w:w="0" w:type="auto"/>
            <w:tcBorders>
              <w:top w:val="single" w:sz="12" w:space="0" w:color="auto"/>
            </w:tcBorders>
            <w:noWrap/>
            <w:vAlign w:val="center"/>
            <w:hideMark/>
          </w:tcPr>
          <w:p w14:paraId="2130EF4E" w14:textId="77777777" w:rsidR="00DF1C28" w:rsidRPr="00DF1C28" w:rsidRDefault="00DF1C28" w:rsidP="00DF1C28">
            <w:pPr>
              <w:jc w:val="center"/>
              <w:rPr>
                <w:sz w:val="16"/>
                <w:szCs w:val="16"/>
              </w:rPr>
            </w:pPr>
            <w:r w:rsidRPr="00DF1C28">
              <w:rPr>
                <w:sz w:val="16"/>
                <w:szCs w:val="16"/>
              </w:rPr>
              <w:t>N/A</w:t>
            </w:r>
          </w:p>
        </w:tc>
        <w:tc>
          <w:tcPr>
            <w:tcW w:w="0" w:type="auto"/>
            <w:tcBorders>
              <w:top w:val="single" w:sz="12" w:space="0" w:color="auto"/>
            </w:tcBorders>
            <w:noWrap/>
            <w:vAlign w:val="center"/>
            <w:hideMark/>
          </w:tcPr>
          <w:p w14:paraId="6D593D67" w14:textId="77777777" w:rsidR="00DF1C28" w:rsidRPr="00DF1C28" w:rsidRDefault="00DF1C28" w:rsidP="00DF1C28">
            <w:pPr>
              <w:jc w:val="center"/>
              <w:rPr>
                <w:sz w:val="16"/>
                <w:szCs w:val="16"/>
              </w:rPr>
            </w:pPr>
            <w:r w:rsidRPr="00DF1C28">
              <w:rPr>
                <w:sz w:val="16"/>
                <w:szCs w:val="16"/>
              </w:rPr>
              <w:t>High</w:t>
            </w:r>
          </w:p>
        </w:tc>
        <w:tc>
          <w:tcPr>
            <w:tcW w:w="0" w:type="auto"/>
            <w:tcBorders>
              <w:top w:val="single" w:sz="12" w:space="0" w:color="auto"/>
            </w:tcBorders>
            <w:noWrap/>
            <w:vAlign w:val="center"/>
            <w:hideMark/>
          </w:tcPr>
          <w:p w14:paraId="13958FDB" w14:textId="77777777" w:rsidR="00DF1C28" w:rsidRPr="00DF1C28" w:rsidRDefault="00DF1C28" w:rsidP="00DF1C28">
            <w:pPr>
              <w:jc w:val="center"/>
              <w:rPr>
                <w:sz w:val="16"/>
                <w:szCs w:val="16"/>
              </w:rPr>
            </w:pPr>
            <w:r w:rsidRPr="00DF1C28">
              <w:rPr>
                <w:sz w:val="16"/>
                <w:szCs w:val="16"/>
              </w:rPr>
              <w:t>20/04/2016</w:t>
            </w:r>
          </w:p>
        </w:tc>
        <w:tc>
          <w:tcPr>
            <w:tcW w:w="0" w:type="auto"/>
            <w:tcBorders>
              <w:top w:val="single" w:sz="12" w:space="0" w:color="auto"/>
            </w:tcBorders>
            <w:noWrap/>
            <w:vAlign w:val="center"/>
            <w:hideMark/>
          </w:tcPr>
          <w:p w14:paraId="6BBC8CB6" w14:textId="77777777" w:rsidR="00DF1C28" w:rsidRPr="00DF1C28" w:rsidRDefault="00DF1C28" w:rsidP="00DF1C28">
            <w:pPr>
              <w:jc w:val="center"/>
              <w:rPr>
                <w:sz w:val="16"/>
                <w:szCs w:val="16"/>
              </w:rPr>
            </w:pPr>
            <w:r>
              <w:rPr>
                <w:sz w:val="16"/>
                <w:szCs w:val="16"/>
              </w:rPr>
              <w:t>Gavin Byrne</w:t>
            </w:r>
          </w:p>
        </w:tc>
        <w:tc>
          <w:tcPr>
            <w:tcW w:w="0" w:type="auto"/>
            <w:tcBorders>
              <w:top w:val="single" w:sz="12" w:space="0" w:color="auto"/>
            </w:tcBorders>
            <w:noWrap/>
            <w:vAlign w:val="center"/>
            <w:hideMark/>
          </w:tcPr>
          <w:p w14:paraId="3B6F1F40" w14:textId="77777777" w:rsidR="00DF1C28" w:rsidRPr="00DF1C28" w:rsidRDefault="00DF1C28" w:rsidP="00DF1C28">
            <w:pPr>
              <w:jc w:val="center"/>
              <w:rPr>
                <w:sz w:val="16"/>
                <w:szCs w:val="16"/>
              </w:rPr>
            </w:pPr>
            <w:r w:rsidRPr="00DF1C28">
              <w:rPr>
                <w:sz w:val="16"/>
                <w:szCs w:val="16"/>
              </w:rPr>
              <w:t>N/A</w:t>
            </w:r>
          </w:p>
        </w:tc>
        <w:tc>
          <w:tcPr>
            <w:tcW w:w="719" w:type="dxa"/>
            <w:tcBorders>
              <w:top w:val="single" w:sz="12" w:space="0" w:color="auto"/>
              <w:right w:val="single" w:sz="12" w:space="0" w:color="auto"/>
            </w:tcBorders>
            <w:noWrap/>
            <w:vAlign w:val="center"/>
            <w:hideMark/>
          </w:tcPr>
          <w:p w14:paraId="310E9AEA" w14:textId="77777777" w:rsidR="00DF1C28" w:rsidRPr="00DF1C28" w:rsidRDefault="00DF1C28" w:rsidP="00DF1C28">
            <w:pPr>
              <w:jc w:val="center"/>
              <w:rPr>
                <w:sz w:val="16"/>
                <w:szCs w:val="16"/>
              </w:rPr>
            </w:pPr>
            <w:r w:rsidRPr="00DF1C28">
              <w:rPr>
                <w:sz w:val="16"/>
                <w:szCs w:val="16"/>
              </w:rPr>
              <w:t>Open</w:t>
            </w:r>
          </w:p>
        </w:tc>
      </w:tr>
      <w:tr w:rsidR="00DF1C28" w:rsidRPr="00DF1C28" w14:paraId="24466E1D" w14:textId="77777777" w:rsidTr="00D27456">
        <w:trPr>
          <w:trHeight w:val="300"/>
          <w:jc w:val="center"/>
        </w:trPr>
        <w:tc>
          <w:tcPr>
            <w:tcW w:w="1268" w:type="dxa"/>
            <w:tcBorders>
              <w:left w:val="single" w:sz="12" w:space="0" w:color="auto"/>
              <w:bottom w:val="single" w:sz="12" w:space="0" w:color="auto"/>
            </w:tcBorders>
            <w:noWrap/>
            <w:vAlign w:val="center"/>
            <w:hideMark/>
          </w:tcPr>
          <w:p w14:paraId="4912F2AB" w14:textId="77777777" w:rsidR="00DF1C28" w:rsidRPr="00DF1C28" w:rsidRDefault="00DF1C28">
            <w:pPr>
              <w:rPr>
                <w:sz w:val="16"/>
                <w:szCs w:val="16"/>
              </w:rPr>
            </w:pPr>
            <w:r w:rsidRPr="00DF1C28">
              <w:rPr>
                <w:sz w:val="16"/>
                <w:szCs w:val="16"/>
              </w:rPr>
              <w:t> </w:t>
            </w:r>
          </w:p>
        </w:tc>
        <w:tc>
          <w:tcPr>
            <w:tcW w:w="0" w:type="auto"/>
            <w:tcBorders>
              <w:bottom w:val="single" w:sz="12" w:space="0" w:color="auto"/>
            </w:tcBorders>
            <w:noWrap/>
            <w:vAlign w:val="center"/>
            <w:hideMark/>
          </w:tcPr>
          <w:p w14:paraId="76F473EB" w14:textId="77777777" w:rsidR="00DF1C28" w:rsidRPr="00DF1C28" w:rsidRDefault="00DF1C28">
            <w:pPr>
              <w:rPr>
                <w:sz w:val="16"/>
                <w:szCs w:val="16"/>
              </w:rPr>
            </w:pPr>
            <w:r w:rsidRPr="00DF1C28">
              <w:rPr>
                <w:sz w:val="16"/>
                <w:szCs w:val="16"/>
              </w:rPr>
              <w:t> </w:t>
            </w:r>
          </w:p>
        </w:tc>
        <w:tc>
          <w:tcPr>
            <w:tcW w:w="0" w:type="auto"/>
            <w:tcBorders>
              <w:bottom w:val="single" w:sz="12" w:space="0" w:color="auto"/>
            </w:tcBorders>
            <w:noWrap/>
            <w:vAlign w:val="center"/>
            <w:hideMark/>
          </w:tcPr>
          <w:p w14:paraId="1B0FEA7F" w14:textId="77777777" w:rsidR="00DF1C28" w:rsidRPr="00DF1C28" w:rsidRDefault="00DF1C28">
            <w:pPr>
              <w:rPr>
                <w:sz w:val="16"/>
                <w:szCs w:val="16"/>
              </w:rPr>
            </w:pPr>
            <w:r w:rsidRPr="00DF1C28">
              <w:rPr>
                <w:sz w:val="16"/>
                <w:szCs w:val="16"/>
              </w:rPr>
              <w:t> </w:t>
            </w:r>
          </w:p>
        </w:tc>
        <w:tc>
          <w:tcPr>
            <w:tcW w:w="0" w:type="auto"/>
            <w:tcBorders>
              <w:bottom w:val="single" w:sz="12" w:space="0" w:color="auto"/>
            </w:tcBorders>
            <w:noWrap/>
            <w:vAlign w:val="center"/>
            <w:hideMark/>
          </w:tcPr>
          <w:p w14:paraId="4CA3C1CF" w14:textId="77777777" w:rsidR="00DF1C28" w:rsidRPr="00DF1C28" w:rsidRDefault="00DF1C28">
            <w:pPr>
              <w:rPr>
                <w:sz w:val="16"/>
                <w:szCs w:val="16"/>
              </w:rPr>
            </w:pPr>
            <w:r w:rsidRPr="00DF1C28">
              <w:rPr>
                <w:sz w:val="16"/>
                <w:szCs w:val="16"/>
              </w:rPr>
              <w:t> </w:t>
            </w:r>
          </w:p>
        </w:tc>
        <w:tc>
          <w:tcPr>
            <w:tcW w:w="0" w:type="auto"/>
            <w:tcBorders>
              <w:bottom w:val="single" w:sz="12" w:space="0" w:color="auto"/>
            </w:tcBorders>
            <w:noWrap/>
            <w:vAlign w:val="center"/>
            <w:hideMark/>
          </w:tcPr>
          <w:p w14:paraId="414EFA77" w14:textId="77777777" w:rsidR="00DF1C28" w:rsidRPr="00DF1C28" w:rsidRDefault="00DF1C28">
            <w:pPr>
              <w:rPr>
                <w:sz w:val="16"/>
                <w:szCs w:val="16"/>
              </w:rPr>
            </w:pPr>
            <w:r w:rsidRPr="00DF1C28">
              <w:rPr>
                <w:sz w:val="16"/>
                <w:szCs w:val="16"/>
              </w:rPr>
              <w:t> </w:t>
            </w:r>
          </w:p>
        </w:tc>
        <w:tc>
          <w:tcPr>
            <w:tcW w:w="0" w:type="auto"/>
            <w:tcBorders>
              <w:bottom w:val="single" w:sz="12" w:space="0" w:color="auto"/>
            </w:tcBorders>
            <w:noWrap/>
            <w:vAlign w:val="center"/>
            <w:hideMark/>
          </w:tcPr>
          <w:p w14:paraId="0DEB8006" w14:textId="77777777" w:rsidR="00DF1C28" w:rsidRPr="00DF1C28" w:rsidRDefault="00DF1C28">
            <w:pPr>
              <w:rPr>
                <w:sz w:val="16"/>
                <w:szCs w:val="16"/>
              </w:rPr>
            </w:pPr>
            <w:r w:rsidRPr="00DF1C28">
              <w:rPr>
                <w:sz w:val="16"/>
                <w:szCs w:val="16"/>
              </w:rPr>
              <w:t> </w:t>
            </w:r>
          </w:p>
        </w:tc>
        <w:tc>
          <w:tcPr>
            <w:tcW w:w="0" w:type="auto"/>
            <w:tcBorders>
              <w:bottom w:val="single" w:sz="12" w:space="0" w:color="auto"/>
            </w:tcBorders>
            <w:noWrap/>
            <w:vAlign w:val="center"/>
            <w:hideMark/>
          </w:tcPr>
          <w:p w14:paraId="1E9B2306" w14:textId="77777777" w:rsidR="00DF1C28" w:rsidRPr="00DF1C28" w:rsidRDefault="00DF1C28">
            <w:pPr>
              <w:rPr>
                <w:sz w:val="16"/>
                <w:szCs w:val="16"/>
              </w:rPr>
            </w:pPr>
            <w:r w:rsidRPr="00DF1C28">
              <w:rPr>
                <w:sz w:val="16"/>
                <w:szCs w:val="16"/>
              </w:rPr>
              <w:t> </w:t>
            </w:r>
          </w:p>
        </w:tc>
        <w:tc>
          <w:tcPr>
            <w:tcW w:w="719" w:type="dxa"/>
            <w:tcBorders>
              <w:bottom w:val="single" w:sz="12" w:space="0" w:color="auto"/>
              <w:right w:val="single" w:sz="12" w:space="0" w:color="auto"/>
            </w:tcBorders>
            <w:noWrap/>
            <w:vAlign w:val="center"/>
            <w:hideMark/>
          </w:tcPr>
          <w:p w14:paraId="409B638A" w14:textId="77777777" w:rsidR="00DF1C28" w:rsidRPr="00DF1C28" w:rsidRDefault="00DF1C28">
            <w:pPr>
              <w:rPr>
                <w:sz w:val="16"/>
                <w:szCs w:val="16"/>
              </w:rPr>
            </w:pPr>
            <w:r w:rsidRPr="00DF1C28">
              <w:rPr>
                <w:sz w:val="16"/>
                <w:szCs w:val="16"/>
              </w:rPr>
              <w:t> </w:t>
            </w:r>
          </w:p>
        </w:tc>
      </w:tr>
    </w:tbl>
    <w:p w14:paraId="3CFB253A" w14:textId="77777777" w:rsidR="00A65036" w:rsidRPr="00A65036" w:rsidRDefault="00A65036" w:rsidP="00A65036">
      <w:pPr>
        <w:rPr>
          <w:caps/>
          <w:spacing w:val="15"/>
          <w:sz w:val="22"/>
          <w:szCs w:val="22"/>
        </w:rPr>
      </w:pPr>
      <w:r>
        <w:br w:type="page"/>
      </w:r>
    </w:p>
    <w:p w14:paraId="09D001FB" w14:textId="77777777" w:rsidR="00A65036" w:rsidRDefault="00A65036" w:rsidP="00A65036">
      <w:pPr>
        <w:pStyle w:val="Heading1"/>
        <w:rPr>
          <w:ins w:id="18" w:author="Tohill Aaron" w:date="2016-05-06T14:42:00Z"/>
        </w:rPr>
      </w:pPr>
      <w:bookmarkStart w:id="19" w:name="_Toc450311798"/>
      <w:ins w:id="20" w:author="Tohill Aaron" w:date="2016-05-06T14:42:00Z">
        <w:r>
          <w:lastRenderedPageBreak/>
          <w:t>Testing – Lecturer</w:t>
        </w:r>
        <w:bookmarkEnd w:id="19"/>
        <w:r>
          <w:t xml:space="preserve"> </w:t>
        </w:r>
      </w:ins>
    </w:p>
    <w:p w14:paraId="0BE8C0D8" w14:textId="77777777" w:rsidR="0097427D" w:rsidRDefault="00DA4910" w:rsidP="00D27456">
      <w:pPr>
        <w:pStyle w:val="Heading2"/>
        <w:spacing w:after="200"/>
      </w:pPr>
      <w:bookmarkStart w:id="21" w:name="_Toc450311799"/>
      <w:r>
        <w:t>Test Cases - Lecturer</w:t>
      </w:r>
      <w:bookmarkEnd w:id="21"/>
    </w:p>
    <w:tbl>
      <w:tblPr>
        <w:tblStyle w:val="TableGrid"/>
        <w:tblW w:w="0" w:type="auto"/>
        <w:jc w:val="center"/>
        <w:tblLook w:val="04A0" w:firstRow="1" w:lastRow="0" w:firstColumn="1" w:lastColumn="0" w:noHBand="0" w:noVBand="1"/>
      </w:tblPr>
      <w:tblGrid>
        <w:gridCol w:w="959"/>
        <w:gridCol w:w="1926"/>
        <w:gridCol w:w="3078"/>
        <w:gridCol w:w="3997"/>
      </w:tblGrid>
      <w:tr w:rsidR="005672AD" w:rsidRPr="005672AD" w14:paraId="09B42868" w14:textId="77777777" w:rsidTr="00D27456">
        <w:trPr>
          <w:trHeight w:val="315"/>
          <w:jc w:val="center"/>
        </w:trPr>
        <w:tc>
          <w:tcPr>
            <w:tcW w:w="95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7B3ADCF5" w14:textId="77777777" w:rsidR="005672AD" w:rsidRPr="001659A5" w:rsidRDefault="005672AD" w:rsidP="005672AD">
            <w:pPr>
              <w:jc w:val="center"/>
              <w:rPr>
                <w:b/>
                <w:bCs/>
                <w:sz w:val="16"/>
                <w:szCs w:val="16"/>
              </w:rPr>
            </w:pPr>
            <w:r w:rsidRPr="001659A5">
              <w:rPr>
                <w:b/>
                <w:bCs/>
                <w:sz w:val="16"/>
                <w:szCs w:val="16"/>
              </w:rPr>
              <w:t>Test Case</w:t>
            </w:r>
          </w:p>
        </w:tc>
        <w:tc>
          <w:tcPr>
            <w:tcW w:w="192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1C3B8F94" w14:textId="77777777" w:rsidR="005672AD" w:rsidRPr="001659A5" w:rsidRDefault="005672AD" w:rsidP="005672AD">
            <w:pPr>
              <w:jc w:val="center"/>
              <w:rPr>
                <w:b/>
                <w:bCs/>
                <w:sz w:val="16"/>
                <w:szCs w:val="16"/>
              </w:rPr>
            </w:pPr>
            <w:r w:rsidRPr="001659A5">
              <w:rPr>
                <w:b/>
                <w:bCs/>
                <w:sz w:val="16"/>
                <w:szCs w:val="16"/>
              </w:rPr>
              <w:t>Purpose of Test Case</w:t>
            </w:r>
          </w:p>
        </w:tc>
        <w:tc>
          <w:tcPr>
            <w:tcW w:w="307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33FFDBE3" w14:textId="77777777" w:rsidR="005672AD" w:rsidRPr="001659A5" w:rsidRDefault="005672AD" w:rsidP="005672AD">
            <w:pPr>
              <w:jc w:val="center"/>
              <w:rPr>
                <w:b/>
                <w:bCs/>
                <w:sz w:val="16"/>
                <w:szCs w:val="16"/>
              </w:rPr>
            </w:pPr>
            <w:r w:rsidRPr="001659A5">
              <w:rPr>
                <w:b/>
                <w:bCs/>
                <w:sz w:val="16"/>
                <w:szCs w:val="16"/>
              </w:rPr>
              <w:t>Description</w:t>
            </w:r>
          </w:p>
        </w:tc>
        <w:tc>
          <w:tcPr>
            <w:tcW w:w="399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79A35300" w14:textId="77777777" w:rsidR="005672AD" w:rsidRPr="001659A5" w:rsidRDefault="005672AD" w:rsidP="005672AD">
            <w:pPr>
              <w:jc w:val="center"/>
              <w:rPr>
                <w:b/>
                <w:bCs/>
                <w:sz w:val="16"/>
                <w:szCs w:val="16"/>
              </w:rPr>
            </w:pPr>
            <w:r w:rsidRPr="001659A5">
              <w:rPr>
                <w:b/>
                <w:bCs/>
                <w:sz w:val="16"/>
                <w:szCs w:val="16"/>
              </w:rPr>
              <w:t>Post Conditions</w:t>
            </w:r>
          </w:p>
        </w:tc>
      </w:tr>
      <w:tr w:rsidR="005672AD" w:rsidRPr="005672AD" w14:paraId="0C4B7605" w14:textId="77777777" w:rsidTr="00D27456">
        <w:trPr>
          <w:trHeight w:val="315"/>
          <w:jc w:val="center"/>
        </w:trPr>
        <w:tc>
          <w:tcPr>
            <w:tcW w:w="959" w:type="dxa"/>
            <w:tcBorders>
              <w:top w:val="single" w:sz="12" w:space="0" w:color="auto"/>
              <w:left w:val="single" w:sz="12" w:space="0" w:color="auto"/>
            </w:tcBorders>
            <w:noWrap/>
            <w:vAlign w:val="center"/>
            <w:hideMark/>
          </w:tcPr>
          <w:p w14:paraId="5F7EC591" w14:textId="77777777" w:rsidR="005672AD" w:rsidRPr="001659A5" w:rsidRDefault="005672AD" w:rsidP="005672AD">
            <w:pPr>
              <w:jc w:val="center"/>
              <w:rPr>
                <w:sz w:val="16"/>
                <w:szCs w:val="16"/>
              </w:rPr>
            </w:pPr>
            <w:r w:rsidRPr="001659A5">
              <w:rPr>
                <w:sz w:val="16"/>
                <w:szCs w:val="16"/>
              </w:rPr>
              <w:t>1.1</w:t>
            </w:r>
          </w:p>
        </w:tc>
        <w:tc>
          <w:tcPr>
            <w:tcW w:w="1926" w:type="dxa"/>
            <w:tcBorders>
              <w:top w:val="single" w:sz="12" w:space="0" w:color="auto"/>
            </w:tcBorders>
            <w:noWrap/>
            <w:vAlign w:val="center"/>
            <w:hideMark/>
          </w:tcPr>
          <w:p w14:paraId="1D6E36D3" w14:textId="77777777" w:rsidR="005672AD" w:rsidRPr="001659A5" w:rsidRDefault="005672AD" w:rsidP="005672AD">
            <w:pPr>
              <w:jc w:val="center"/>
              <w:rPr>
                <w:sz w:val="16"/>
                <w:szCs w:val="16"/>
              </w:rPr>
            </w:pPr>
            <w:r w:rsidRPr="001659A5">
              <w:rPr>
                <w:sz w:val="16"/>
                <w:szCs w:val="16"/>
              </w:rPr>
              <w:t>Test subject number loads</w:t>
            </w:r>
          </w:p>
        </w:tc>
        <w:tc>
          <w:tcPr>
            <w:tcW w:w="3078" w:type="dxa"/>
            <w:tcBorders>
              <w:top w:val="single" w:sz="12" w:space="0" w:color="auto"/>
            </w:tcBorders>
            <w:noWrap/>
            <w:vAlign w:val="center"/>
            <w:hideMark/>
          </w:tcPr>
          <w:p w14:paraId="283A0CC1" w14:textId="77777777" w:rsidR="005672AD" w:rsidRPr="001659A5" w:rsidRDefault="005672AD" w:rsidP="005672AD">
            <w:pPr>
              <w:jc w:val="center"/>
              <w:rPr>
                <w:sz w:val="16"/>
                <w:szCs w:val="16"/>
              </w:rPr>
            </w:pPr>
            <w:r w:rsidRPr="001659A5">
              <w:rPr>
                <w:sz w:val="16"/>
                <w:szCs w:val="16"/>
              </w:rPr>
              <w:t>At runtime subject number should auto populate</w:t>
            </w:r>
          </w:p>
        </w:tc>
        <w:tc>
          <w:tcPr>
            <w:tcW w:w="3997" w:type="dxa"/>
            <w:tcBorders>
              <w:top w:val="single" w:sz="12" w:space="0" w:color="auto"/>
              <w:right w:val="single" w:sz="12" w:space="0" w:color="auto"/>
            </w:tcBorders>
            <w:noWrap/>
            <w:vAlign w:val="center"/>
            <w:hideMark/>
          </w:tcPr>
          <w:p w14:paraId="56080242" w14:textId="77777777" w:rsidR="005672AD" w:rsidRPr="001659A5" w:rsidRDefault="005672AD" w:rsidP="005672AD">
            <w:pPr>
              <w:jc w:val="center"/>
              <w:rPr>
                <w:sz w:val="16"/>
                <w:szCs w:val="16"/>
              </w:rPr>
            </w:pPr>
            <w:r w:rsidRPr="001659A5">
              <w:rPr>
                <w:sz w:val="16"/>
                <w:szCs w:val="16"/>
              </w:rPr>
              <w:t>New and incremented subject number to be generated</w:t>
            </w:r>
          </w:p>
        </w:tc>
      </w:tr>
      <w:tr w:rsidR="005672AD" w:rsidRPr="005672AD" w14:paraId="62AF17BD" w14:textId="77777777" w:rsidTr="00D27456">
        <w:trPr>
          <w:trHeight w:val="315"/>
          <w:jc w:val="center"/>
        </w:trPr>
        <w:tc>
          <w:tcPr>
            <w:tcW w:w="959" w:type="dxa"/>
            <w:tcBorders>
              <w:left w:val="single" w:sz="12" w:space="0" w:color="auto"/>
            </w:tcBorders>
            <w:noWrap/>
            <w:vAlign w:val="center"/>
            <w:hideMark/>
          </w:tcPr>
          <w:p w14:paraId="45FB61B4" w14:textId="77777777" w:rsidR="005672AD" w:rsidRPr="001659A5" w:rsidRDefault="005672AD" w:rsidP="005672AD">
            <w:pPr>
              <w:jc w:val="center"/>
              <w:rPr>
                <w:sz w:val="16"/>
                <w:szCs w:val="16"/>
              </w:rPr>
            </w:pPr>
            <w:r w:rsidRPr="001659A5">
              <w:rPr>
                <w:sz w:val="16"/>
                <w:szCs w:val="16"/>
              </w:rPr>
              <w:t>1.2</w:t>
            </w:r>
          </w:p>
        </w:tc>
        <w:tc>
          <w:tcPr>
            <w:tcW w:w="1926" w:type="dxa"/>
            <w:noWrap/>
            <w:vAlign w:val="center"/>
            <w:hideMark/>
          </w:tcPr>
          <w:p w14:paraId="57DFFF98" w14:textId="77777777" w:rsidR="005672AD" w:rsidRPr="001659A5" w:rsidRDefault="005672AD" w:rsidP="005672AD">
            <w:pPr>
              <w:jc w:val="center"/>
              <w:rPr>
                <w:sz w:val="16"/>
                <w:szCs w:val="16"/>
              </w:rPr>
            </w:pPr>
            <w:r w:rsidRPr="001659A5">
              <w:rPr>
                <w:sz w:val="16"/>
                <w:szCs w:val="16"/>
              </w:rPr>
              <w:t>Test lecturer ID loads</w:t>
            </w:r>
          </w:p>
        </w:tc>
        <w:tc>
          <w:tcPr>
            <w:tcW w:w="3078" w:type="dxa"/>
            <w:noWrap/>
            <w:vAlign w:val="center"/>
            <w:hideMark/>
          </w:tcPr>
          <w:p w14:paraId="475D55D1" w14:textId="77777777" w:rsidR="005672AD" w:rsidRPr="001659A5" w:rsidRDefault="005672AD" w:rsidP="005672AD">
            <w:pPr>
              <w:jc w:val="center"/>
              <w:rPr>
                <w:sz w:val="16"/>
                <w:szCs w:val="16"/>
              </w:rPr>
            </w:pPr>
            <w:r w:rsidRPr="001659A5">
              <w:rPr>
                <w:sz w:val="16"/>
                <w:szCs w:val="16"/>
              </w:rPr>
              <w:t>At runtime lecturer ID should auto populate</w:t>
            </w:r>
          </w:p>
        </w:tc>
        <w:tc>
          <w:tcPr>
            <w:tcW w:w="3997" w:type="dxa"/>
            <w:tcBorders>
              <w:right w:val="single" w:sz="12" w:space="0" w:color="auto"/>
            </w:tcBorders>
            <w:noWrap/>
            <w:vAlign w:val="center"/>
            <w:hideMark/>
          </w:tcPr>
          <w:p w14:paraId="62B20678" w14:textId="77777777" w:rsidR="005672AD" w:rsidRPr="001659A5" w:rsidRDefault="005672AD" w:rsidP="005672AD">
            <w:pPr>
              <w:jc w:val="center"/>
              <w:rPr>
                <w:sz w:val="16"/>
                <w:szCs w:val="16"/>
              </w:rPr>
            </w:pPr>
            <w:r w:rsidRPr="001659A5">
              <w:rPr>
                <w:sz w:val="16"/>
                <w:szCs w:val="16"/>
              </w:rPr>
              <w:t>New and incremented Lecturer ID to be generated</w:t>
            </w:r>
          </w:p>
        </w:tc>
      </w:tr>
      <w:tr w:rsidR="005672AD" w:rsidRPr="005672AD" w14:paraId="689D5A48" w14:textId="77777777" w:rsidTr="00D27456">
        <w:trPr>
          <w:trHeight w:val="315"/>
          <w:jc w:val="center"/>
        </w:trPr>
        <w:tc>
          <w:tcPr>
            <w:tcW w:w="959" w:type="dxa"/>
            <w:tcBorders>
              <w:left w:val="single" w:sz="12" w:space="0" w:color="auto"/>
            </w:tcBorders>
            <w:noWrap/>
            <w:vAlign w:val="center"/>
            <w:hideMark/>
          </w:tcPr>
          <w:p w14:paraId="722E87F2" w14:textId="77777777" w:rsidR="005672AD" w:rsidRPr="001659A5" w:rsidRDefault="005672AD" w:rsidP="005672AD">
            <w:pPr>
              <w:jc w:val="center"/>
              <w:rPr>
                <w:sz w:val="16"/>
                <w:szCs w:val="16"/>
              </w:rPr>
            </w:pPr>
            <w:r w:rsidRPr="001659A5">
              <w:rPr>
                <w:sz w:val="16"/>
                <w:szCs w:val="16"/>
              </w:rPr>
              <w:t>1.3</w:t>
            </w:r>
          </w:p>
        </w:tc>
        <w:tc>
          <w:tcPr>
            <w:tcW w:w="1926" w:type="dxa"/>
            <w:noWrap/>
            <w:vAlign w:val="center"/>
            <w:hideMark/>
          </w:tcPr>
          <w:p w14:paraId="7E224A64" w14:textId="77777777" w:rsidR="005672AD" w:rsidRPr="001659A5" w:rsidRDefault="005672AD" w:rsidP="005672AD">
            <w:pPr>
              <w:jc w:val="center"/>
              <w:rPr>
                <w:sz w:val="16"/>
                <w:szCs w:val="16"/>
              </w:rPr>
            </w:pPr>
            <w:r w:rsidRPr="001659A5">
              <w:rPr>
                <w:sz w:val="16"/>
                <w:szCs w:val="16"/>
              </w:rPr>
              <w:t>Test show/hide Lecturer button</w:t>
            </w:r>
          </w:p>
        </w:tc>
        <w:tc>
          <w:tcPr>
            <w:tcW w:w="3078" w:type="dxa"/>
            <w:noWrap/>
            <w:vAlign w:val="center"/>
            <w:hideMark/>
          </w:tcPr>
          <w:p w14:paraId="048CEBB9" w14:textId="77777777" w:rsidR="005672AD" w:rsidRPr="001659A5" w:rsidRDefault="001659A5" w:rsidP="005672AD">
            <w:pPr>
              <w:jc w:val="center"/>
              <w:rPr>
                <w:sz w:val="16"/>
                <w:szCs w:val="16"/>
              </w:rPr>
            </w:pPr>
            <w:r w:rsidRPr="001659A5">
              <w:rPr>
                <w:sz w:val="16"/>
                <w:szCs w:val="16"/>
              </w:rPr>
              <w:t>Visibility</w:t>
            </w:r>
            <w:r w:rsidR="005672AD" w:rsidRPr="001659A5">
              <w:rPr>
                <w:sz w:val="16"/>
                <w:szCs w:val="16"/>
              </w:rPr>
              <w:t xml:space="preserve"> of section should be controllable by user</w:t>
            </w:r>
          </w:p>
        </w:tc>
        <w:tc>
          <w:tcPr>
            <w:tcW w:w="3997" w:type="dxa"/>
            <w:tcBorders>
              <w:right w:val="single" w:sz="12" w:space="0" w:color="auto"/>
            </w:tcBorders>
            <w:noWrap/>
            <w:vAlign w:val="center"/>
            <w:hideMark/>
          </w:tcPr>
          <w:p w14:paraId="2D3BC265" w14:textId="77777777" w:rsidR="005672AD" w:rsidRPr="001659A5" w:rsidRDefault="005672AD" w:rsidP="005672AD">
            <w:pPr>
              <w:jc w:val="center"/>
              <w:rPr>
                <w:sz w:val="16"/>
                <w:szCs w:val="16"/>
              </w:rPr>
            </w:pPr>
            <w:r w:rsidRPr="001659A5">
              <w:rPr>
                <w:sz w:val="16"/>
                <w:szCs w:val="16"/>
              </w:rPr>
              <w:t>Add lecturer section usable, user to have ability to hide</w:t>
            </w:r>
          </w:p>
        </w:tc>
      </w:tr>
      <w:tr w:rsidR="005672AD" w:rsidRPr="005672AD" w14:paraId="5408E90D" w14:textId="77777777" w:rsidTr="00D27456">
        <w:trPr>
          <w:trHeight w:val="315"/>
          <w:jc w:val="center"/>
        </w:trPr>
        <w:tc>
          <w:tcPr>
            <w:tcW w:w="959" w:type="dxa"/>
            <w:tcBorders>
              <w:left w:val="single" w:sz="12" w:space="0" w:color="auto"/>
            </w:tcBorders>
            <w:noWrap/>
            <w:vAlign w:val="center"/>
            <w:hideMark/>
          </w:tcPr>
          <w:p w14:paraId="779D61D5" w14:textId="77777777" w:rsidR="005672AD" w:rsidRPr="001659A5" w:rsidRDefault="005672AD" w:rsidP="005672AD">
            <w:pPr>
              <w:jc w:val="center"/>
              <w:rPr>
                <w:sz w:val="16"/>
                <w:szCs w:val="16"/>
              </w:rPr>
            </w:pPr>
            <w:r w:rsidRPr="001659A5">
              <w:rPr>
                <w:sz w:val="16"/>
                <w:szCs w:val="16"/>
              </w:rPr>
              <w:t>1.4</w:t>
            </w:r>
          </w:p>
        </w:tc>
        <w:tc>
          <w:tcPr>
            <w:tcW w:w="1926" w:type="dxa"/>
            <w:noWrap/>
            <w:vAlign w:val="center"/>
            <w:hideMark/>
          </w:tcPr>
          <w:p w14:paraId="6BBF14DF" w14:textId="77777777" w:rsidR="005672AD" w:rsidRPr="001659A5" w:rsidRDefault="005672AD" w:rsidP="005672AD">
            <w:pPr>
              <w:jc w:val="center"/>
              <w:rPr>
                <w:sz w:val="16"/>
                <w:szCs w:val="16"/>
              </w:rPr>
            </w:pPr>
            <w:r w:rsidRPr="001659A5">
              <w:rPr>
                <w:sz w:val="16"/>
                <w:szCs w:val="16"/>
              </w:rPr>
              <w:t>Test search lecturers</w:t>
            </w:r>
          </w:p>
        </w:tc>
        <w:tc>
          <w:tcPr>
            <w:tcW w:w="3078" w:type="dxa"/>
            <w:noWrap/>
            <w:vAlign w:val="center"/>
            <w:hideMark/>
          </w:tcPr>
          <w:p w14:paraId="1C90AFD1" w14:textId="77777777" w:rsidR="005672AD" w:rsidRPr="001659A5" w:rsidRDefault="005672AD" w:rsidP="005672AD">
            <w:pPr>
              <w:jc w:val="center"/>
              <w:rPr>
                <w:sz w:val="16"/>
                <w:szCs w:val="16"/>
              </w:rPr>
            </w:pPr>
            <w:r w:rsidRPr="001659A5">
              <w:rPr>
                <w:sz w:val="16"/>
                <w:szCs w:val="16"/>
              </w:rPr>
              <w:t>Test users ability to search by name or ID</w:t>
            </w:r>
          </w:p>
        </w:tc>
        <w:tc>
          <w:tcPr>
            <w:tcW w:w="3997" w:type="dxa"/>
            <w:tcBorders>
              <w:right w:val="single" w:sz="12" w:space="0" w:color="auto"/>
            </w:tcBorders>
            <w:noWrap/>
            <w:vAlign w:val="center"/>
            <w:hideMark/>
          </w:tcPr>
          <w:p w14:paraId="75B5A1B1" w14:textId="77777777" w:rsidR="005672AD" w:rsidRPr="001659A5" w:rsidRDefault="005672AD" w:rsidP="005672AD">
            <w:pPr>
              <w:jc w:val="center"/>
              <w:rPr>
                <w:sz w:val="16"/>
                <w:szCs w:val="16"/>
              </w:rPr>
            </w:pPr>
            <w:r w:rsidRPr="001659A5">
              <w:rPr>
                <w:sz w:val="16"/>
                <w:szCs w:val="16"/>
              </w:rPr>
              <w:t>If lecturer found loads relevant data to form else user advised</w:t>
            </w:r>
          </w:p>
        </w:tc>
      </w:tr>
      <w:tr w:rsidR="005672AD" w:rsidRPr="005672AD" w14:paraId="7FC12FF9" w14:textId="77777777" w:rsidTr="00D27456">
        <w:trPr>
          <w:trHeight w:val="315"/>
          <w:jc w:val="center"/>
        </w:trPr>
        <w:tc>
          <w:tcPr>
            <w:tcW w:w="959" w:type="dxa"/>
            <w:tcBorders>
              <w:left w:val="single" w:sz="12" w:space="0" w:color="auto"/>
            </w:tcBorders>
            <w:noWrap/>
            <w:vAlign w:val="center"/>
            <w:hideMark/>
          </w:tcPr>
          <w:p w14:paraId="74E18B56" w14:textId="77777777" w:rsidR="005672AD" w:rsidRPr="001659A5" w:rsidRDefault="005672AD" w:rsidP="005672AD">
            <w:pPr>
              <w:jc w:val="center"/>
              <w:rPr>
                <w:sz w:val="16"/>
                <w:szCs w:val="16"/>
              </w:rPr>
            </w:pPr>
            <w:r w:rsidRPr="001659A5">
              <w:rPr>
                <w:sz w:val="16"/>
                <w:szCs w:val="16"/>
              </w:rPr>
              <w:t>1.5</w:t>
            </w:r>
          </w:p>
        </w:tc>
        <w:tc>
          <w:tcPr>
            <w:tcW w:w="1926" w:type="dxa"/>
            <w:noWrap/>
            <w:vAlign w:val="center"/>
            <w:hideMark/>
          </w:tcPr>
          <w:p w14:paraId="0BAB4680" w14:textId="77777777" w:rsidR="005672AD" w:rsidRPr="001659A5" w:rsidRDefault="005672AD" w:rsidP="005672AD">
            <w:pPr>
              <w:jc w:val="center"/>
              <w:rPr>
                <w:sz w:val="16"/>
                <w:szCs w:val="16"/>
              </w:rPr>
            </w:pPr>
            <w:r w:rsidRPr="001659A5">
              <w:rPr>
                <w:sz w:val="16"/>
                <w:szCs w:val="16"/>
              </w:rPr>
              <w:t>Test add subject frontend</w:t>
            </w:r>
          </w:p>
        </w:tc>
        <w:tc>
          <w:tcPr>
            <w:tcW w:w="3078" w:type="dxa"/>
            <w:noWrap/>
            <w:vAlign w:val="center"/>
            <w:hideMark/>
          </w:tcPr>
          <w:p w14:paraId="44BC5179" w14:textId="77777777" w:rsidR="005672AD" w:rsidRPr="001659A5" w:rsidRDefault="005672AD" w:rsidP="005672AD">
            <w:pPr>
              <w:jc w:val="center"/>
              <w:rPr>
                <w:sz w:val="16"/>
                <w:szCs w:val="16"/>
              </w:rPr>
            </w:pPr>
            <w:r w:rsidRPr="001659A5">
              <w:rPr>
                <w:sz w:val="16"/>
                <w:szCs w:val="16"/>
              </w:rPr>
              <w:t>UI should handle any user errors</w:t>
            </w:r>
          </w:p>
        </w:tc>
        <w:tc>
          <w:tcPr>
            <w:tcW w:w="3997" w:type="dxa"/>
            <w:tcBorders>
              <w:right w:val="single" w:sz="12" w:space="0" w:color="auto"/>
            </w:tcBorders>
            <w:noWrap/>
            <w:vAlign w:val="center"/>
            <w:hideMark/>
          </w:tcPr>
          <w:p w14:paraId="078E78E9" w14:textId="77777777" w:rsidR="005672AD" w:rsidRPr="001659A5" w:rsidRDefault="005672AD" w:rsidP="005672AD">
            <w:pPr>
              <w:jc w:val="center"/>
              <w:rPr>
                <w:sz w:val="16"/>
                <w:szCs w:val="16"/>
              </w:rPr>
            </w:pPr>
            <w:r w:rsidRPr="001659A5">
              <w:rPr>
                <w:sz w:val="16"/>
                <w:szCs w:val="16"/>
              </w:rPr>
              <w:t>Confirmation for user that operation was a success</w:t>
            </w:r>
          </w:p>
        </w:tc>
      </w:tr>
      <w:tr w:rsidR="005672AD" w:rsidRPr="005672AD" w14:paraId="7E50251D" w14:textId="77777777" w:rsidTr="00D27456">
        <w:trPr>
          <w:trHeight w:val="315"/>
          <w:jc w:val="center"/>
        </w:trPr>
        <w:tc>
          <w:tcPr>
            <w:tcW w:w="959" w:type="dxa"/>
            <w:tcBorders>
              <w:left w:val="single" w:sz="12" w:space="0" w:color="auto"/>
            </w:tcBorders>
            <w:noWrap/>
            <w:vAlign w:val="center"/>
            <w:hideMark/>
          </w:tcPr>
          <w:p w14:paraId="315A5F8A" w14:textId="77777777" w:rsidR="005672AD" w:rsidRPr="001659A5" w:rsidRDefault="005672AD" w:rsidP="005672AD">
            <w:pPr>
              <w:jc w:val="center"/>
              <w:rPr>
                <w:sz w:val="16"/>
                <w:szCs w:val="16"/>
              </w:rPr>
            </w:pPr>
            <w:r w:rsidRPr="001659A5">
              <w:rPr>
                <w:sz w:val="16"/>
                <w:szCs w:val="16"/>
              </w:rPr>
              <w:t>1.6</w:t>
            </w:r>
          </w:p>
        </w:tc>
        <w:tc>
          <w:tcPr>
            <w:tcW w:w="1926" w:type="dxa"/>
            <w:noWrap/>
            <w:vAlign w:val="center"/>
            <w:hideMark/>
          </w:tcPr>
          <w:p w14:paraId="7310032D" w14:textId="77777777" w:rsidR="005672AD" w:rsidRPr="001659A5" w:rsidRDefault="005672AD" w:rsidP="005672AD">
            <w:pPr>
              <w:jc w:val="center"/>
              <w:rPr>
                <w:sz w:val="16"/>
                <w:szCs w:val="16"/>
              </w:rPr>
            </w:pPr>
            <w:r w:rsidRPr="001659A5">
              <w:rPr>
                <w:sz w:val="16"/>
                <w:szCs w:val="16"/>
              </w:rPr>
              <w:t>Test add subject backend</w:t>
            </w:r>
          </w:p>
        </w:tc>
        <w:tc>
          <w:tcPr>
            <w:tcW w:w="3078" w:type="dxa"/>
            <w:noWrap/>
            <w:vAlign w:val="center"/>
            <w:hideMark/>
          </w:tcPr>
          <w:p w14:paraId="4856D194" w14:textId="77777777" w:rsidR="005672AD" w:rsidRPr="001659A5" w:rsidRDefault="005672AD" w:rsidP="005672AD">
            <w:pPr>
              <w:jc w:val="center"/>
              <w:rPr>
                <w:sz w:val="16"/>
                <w:szCs w:val="16"/>
              </w:rPr>
            </w:pPr>
            <w:r w:rsidRPr="001659A5">
              <w:rPr>
                <w:sz w:val="16"/>
                <w:szCs w:val="16"/>
              </w:rPr>
              <w:t>details entered by user should be enter to db</w:t>
            </w:r>
          </w:p>
        </w:tc>
        <w:tc>
          <w:tcPr>
            <w:tcW w:w="3997" w:type="dxa"/>
            <w:tcBorders>
              <w:right w:val="single" w:sz="12" w:space="0" w:color="auto"/>
            </w:tcBorders>
            <w:noWrap/>
            <w:vAlign w:val="center"/>
            <w:hideMark/>
          </w:tcPr>
          <w:p w14:paraId="45B2FAE6" w14:textId="77777777" w:rsidR="005672AD" w:rsidRPr="001659A5" w:rsidRDefault="005672AD" w:rsidP="005672AD">
            <w:pPr>
              <w:jc w:val="center"/>
              <w:rPr>
                <w:sz w:val="16"/>
                <w:szCs w:val="16"/>
              </w:rPr>
            </w:pPr>
            <w:r w:rsidRPr="001659A5">
              <w:rPr>
                <w:sz w:val="16"/>
                <w:szCs w:val="16"/>
              </w:rPr>
              <w:t>db updated successfully</w:t>
            </w:r>
          </w:p>
        </w:tc>
      </w:tr>
      <w:tr w:rsidR="005672AD" w:rsidRPr="005672AD" w14:paraId="5FAD388F" w14:textId="77777777" w:rsidTr="00D27456">
        <w:trPr>
          <w:trHeight w:val="315"/>
          <w:jc w:val="center"/>
        </w:trPr>
        <w:tc>
          <w:tcPr>
            <w:tcW w:w="959" w:type="dxa"/>
            <w:tcBorders>
              <w:left w:val="single" w:sz="12" w:space="0" w:color="auto"/>
            </w:tcBorders>
            <w:noWrap/>
            <w:vAlign w:val="center"/>
            <w:hideMark/>
          </w:tcPr>
          <w:p w14:paraId="63ACC863" w14:textId="77777777" w:rsidR="005672AD" w:rsidRPr="001659A5" w:rsidRDefault="005672AD" w:rsidP="005672AD">
            <w:pPr>
              <w:jc w:val="center"/>
              <w:rPr>
                <w:sz w:val="16"/>
                <w:szCs w:val="16"/>
              </w:rPr>
            </w:pPr>
            <w:r w:rsidRPr="001659A5">
              <w:rPr>
                <w:sz w:val="16"/>
                <w:szCs w:val="16"/>
              </w:rPr>
              <w:t>1.7</w:t>
            </w:r>
          </w:p>
        </w:tc>
        <w:tc>
          <w:tcPr>
            <w:tcW w:w="1926" w:type="dxa"/>
            <w:noWrap/>
            <w:vAlign w:val="center"/>
            <w:hideMark/>
          </w:tcPr>
          <w:p w14:paraId="76906BBB" w14:textId="77777777" w:rsidR="005672AD" w:rsidRPr="001659A5" w:rsidRDefault="005672AD" w:rsidP="005672AD">
            <w:pPr>
              <w:jc w:val="center"/>
              <w:rPr>
                <w:sz w:val="16"/>
                <w:szCs w:val="16"/>
              </w:rPr>
            </w:pPr>
            <w:r w:rsidRPr="001659A5">
              <w:rPr>
                <w:sz w:val="16"/>
                <w:szCs w:val="16"/>
              </w:rPr>
              <w:t>Test add lecturer frontend</w:t>
            </w:r>
          </w:p>
        </w:tc>
        <w:tc>
          <w:tcPr>
            <w:tcW w:w="3078" w:type="dxa"/>
            <w:noWrap/>
            <w:vAlign w:val="center"/>
            <w:hideMark/>
          </w:tcPr>
          <w:p w14:paraId="1D81E91C" w14:textId="77777777" w:rsidR="005672AD" w:rsidRPr="001659A5" w:rsidRDefault="005672AD" w:rsidP="005672AD">
            <w:pPr>
              <w:jc w:val="center"/>
              <w:rPr>
                <w:sz w:val="16"/>
                <w:szCs w:val="16"/>
              </w:rPr>
            </w:pPr>
            <w:r w:rsidRPr="001659A5">
              <w:rPr>
                <w:sz w:val="16"/>
                <w:szCs w:val="16"/>
              </w:rPr>
              <w:t>UI should handle any user errors</w:t>
            </w:r>
          </w:p>
        </w:tc>
        <w:tc>
          <w:tcPr>
            <w:tcW w:w="3997" w:type="dxa"/>
            <w:tcBorders>
              <w:right w:val="single" w:sz="12" w:space="0" w:color="auto"/>
            </w:tcBorders>
            <w:noWrap/>
            <w:vAlign w:val="center"/>
            <w:hideMark/>
          </w:tcPr>
          <w:p w14:paraId="1BD89A89" w14:textId="77777777" w:rsidR="005672AD" w:rsidRPr="001659A5" w:rsidRDefault="005672AD" w:rsidP="005672AD">
            <w:pPr>
              <w:jc w:val="center"/>
              <w:rPr>
                <w:sz w:val="16"/>
                <w:szCs w:val="16"/>
              </w:rPr>
            </w:pPr>
            <w:r w:rsidRPr="001659A5">
              <w:rPr>
                <w:sz w:val="16"/>
                <w:szCs w:val="16"/>
              </w:rPr>
              <w:t>Confirmation for user that operation was a success</w:t>
            </w:r>
          </w:p>
        </w:tc>
      </w:tr>
      <w:tr w:rsidR="005672AD" w:rsidRPr="005672AD" w14:paraId="120C9334" w14:textId="77777777" w:rsidTr="00D27456">
        <w:trPr>
          <w:trHeight w:val="315"/>
          <w:jc w:val="center"/>
        </w:trPr>
        <w:tc>
          <w:tcPr>
            <w:tcW w:w="959" w:type="dxa"/>
            <w:tcBorders>
              <w:left w:val="single" w:sz="12" w:space="0" w:color="auto"/>
            </w:tcBorders>
            <w:noWrap/>
            <w:vAlign w:val="center"/>
            <w:hideMark/>
          </w:tcPr>
          <w:p w14:paraId="135FA809" w14:textId="77777777" w:rsidR="005672AD" w:rsidRPr="001659A5" w:rsidRDefault="005672AD" w:rsidP="005672AD">
            <w:pPr>
              <w:jc w:val="center"/>
              <w:rPr>
                <w:sz w:val="16"/>
                <w:szCs w:val="16"/>
              </w:rPr>
            </w:pPr>
            <w:r w:rsidRPr="001659A5">
              <w:rPr>
                <w:sz w:val="16"/>
                <w:szCs w:val="16"/>
              </w:rPr>
              <w:t>1.8</w:t>
            </w:r>
          </w:p>
        </w:tc>
        <w:tc>
          <w:tcPr>
            <w:tcW w:w="1926" w:type="dxa"/>
            <w:noWrap/>
            <w:vAlign w:val="center"/>
            <w:hideMark/>
          </w:tcPr>
          <w:p w14:paraId="57BE0BD4" w14:textId="77777777" w:rsidR="005672AD" w:rsidRPr="001659A5" w:rsidRDefault="005672AD" w:rsidP="005672AD">
            <w:pPr>
              <w:jc w:val="center"/>
              <w:rPr>
                <w:sz w:val="16"/>
                <w:szCs w:val="16"/>
              </w:rPr>
            </w:pPr>
            <w:r w:rsidRPr="001659A5">
              <w:rPr>
                <w:sz w:val="16"/>
                <w:szCs w:val="16"/>
              </w:rPr>
              <w:t>Test add lecturer backend</w:t>
            </w:r>
          </w:p>
        </w:tc>
        <w:tc>
          <w:tcPr>
            <w:tcW w:w="3078" w:type="dxa"/>
            <w:noWrap/>
            <w:vAlign w:val="center"/>
            <w:hideMark/>
          </w:tcPr>
          <w:p w14:paraId="30D8A473" w14:textId="77777777" w:rsidR="005672AD" w:rsidRPr="001659A5" w:rsidRDefault="005672AD" w:rsidP="005672AD">
            <w:pPr>
              <w:jc w:val="center"/>
              <w:rPr>
                <w:sz w:val="16"/>
                <w:szCs w:val="16"/>
              </w:rPr>
            </w:pPr>
            <w:r w:rsidRPr="001659A5">
              <w:rPr>
                <w:sz w:val="16"/>
                <w:szCs w:val="16"/>
              </w:rPr>
              <w:t>details entered by user should be enter to db</w:t>
            </w:r>
          </w:p>
        </w:tc>
        <w:tc>
          <w:tcPr>
            <w:tcW w:w="3997" w:type="dxa"/>
            <w:tcBorders>
              <w:right w:val="single" w:sz="12" w:space="0" w:color="auto"/>
            </w:tcBorders>
            <w:noWrap/>
            <w:vAlign w:val="center"/>
            <w:hideMark/>
          </w:tcPr>
          <w:p w14:paraId="0229A0DB" w14:textId="77777777" w:rsidR="005672AD" w:rsidRPr="001659A5" w:rsidRDefault="005672AD" w:rsidP="005672AD">
            <w:pPr>
              <w:jc w:val="center"/>
              <w:rPr>
                <w:sz w:val="16"/>
                <w:szCs w:val="16"/>
              </w:rPr>
            </w:pPr>
            <w:r w:rsidRPr="001659A5">
              <w:rPr>
                <w:sz w:val="16"/>
                <w:szCs w:val="16"/>
              </w:rPr>
              <w:t>db updated successfully</w:t>
            </w:r>
          </w:p>
        </w:tc>
      </w:tr>
      <w:tr w:rsidR="005672AD" w:rsidRPr="005672AD" w14:paraId="76D354DA" w14:textId="77777777" w:rsidTr="00D27456">
        <w:trPr>
          <w:trHeight w:val="315"/>
          <w:jc w:val="center"/>
        </w:trPr>
        <w:tc>
          <w:tcPr>
            <w:tcW w:w="959" w:type="dxa"/>
            <w:tcBorders>
              <w:left w:val="single" w:sz="12" w:space="0" w:color="auto"/>
            </w:tcBorders>
            <w:noWrap/>
            <w:vAlign w:val="center"/>
            <w:hideMark/>
          </w:tcPr>
          <w:p w14:paraId="0777FABA" w14:textId="77777777" w:rsidR="005672AD" w:rsidRPr="001659A5" w:rsidRDefault="005672AD" w:rsidP="005672AD">
            <w:pPr>
              <w:jc w:val="center"/>
              <w:rPr>
                <w:sz w:val="16"/>
                <w:szCs w:val="16"/>
              </w:rPr>
            </w:pPr>
            <w:r w:rsidRPr="001659A5">
              <w:rPr>
                <w:sz w:val="16"/>
                <w:szCs w:val="16"/>
              </w:rPr>
              <w:t>1.9</w:t>
            </w:r>
          </w:p>
        </w:tc>
        <w:tc>
          <w:tcPr>
            <w:tcW w:w="1926" w:type="dxa"/>
            <w:noWrap/>
            <w:vAlign w:val="center"/>
            <w:hideMark/>
          </w:tcPr>
          <w:p w14:paraId="20DA6AF8" w14:textId="77777777" w:rsidR="005672AD" w:rsidRPr="001659A5" w:rsidRDefault="005672AD" w:rsidP="005672AD">
            <w:pPr>
              <w:jc w:val="center"/>
              <w:rPr>
                <w:sz w:val="16"/>
                <w:szCs w:val="16"/>
              </w:rPr>
            </w:pPr>
            <w:r w:rsidRPr="001659A5">
              <w:rPr>
                <w:sz w:val="16"/>
                <w:szCs w:val="16"/>
              </w:rPr>
              <w:t>Test add subject+lecturer frontend</w:t>
            </w:r>
          </w:p>
        </w:tc>
        <w:tc>
          <w:tcPr>
            <w:tcW w:w="3078" w:type="dxa"/>
            <w:noWrap/>
            <w:vAlign w:val="center"/>
            <w:hideMark/>
          </w:tcPr>
          <w:p w14:paraId="764664D0" w14:textId="77777777" w:rsidR="005672AD" w:rsidRPr="001659A5" w:rsidRDefault="005672AD" w:rsidP="005672AD">
            <w:pPr>
              <w:jc w:val="center"/>
              <w:rPr>
                <w:sz w:val="16"/>
                <w:szCs w:val="16"/>
              </w:rPr>
            </w:pPr>
            <w:r w:rsidRPr="001659A5">
              <w:rPr>
                <w:sz w:val="16"/>
                <w:szCs w:val="16"/>
              </w:rPr>
              <w:t>UI should handle any user errors</w:t>
            </w:r>
          </w:p>
        </w:tc>
        <w:tc>
          <w:tcPr>
            <w:tcW w:w="3997" w:type="dxa"/>
            <w:tcBorders>
              <w:right w:val="single" w:sz="12" w:space="0" w:color="auto"/>
            </w:tcBorders>
            <w:noWrap/>
            <w:vAlign w:val="center"/>
            <w:hideMark/>
          </w:tcPr>
          <w:p w14:paraId="05966CA9" w14:textId="77777777" w:rsidR="005672AD" w:rsidRPr="001659A5" w:rsidRDefault="005672AD" w:rsidP="005672AD">
            <w:pPr>
              <w:jc w:val="center"/>
              <w:rPr>
                <w:sz w:val="16"/>
                <w:szCs w:val="16"/>
              </w:rPr>
            </w:pPr>
            <w:r w:rsidRPr="001659A5">
              <w:rPr>
                <w:sz w:val="16"/>
                <w:szCs w:val="16"/>
              </w:rPr>
              <w:t>Confirmation for user that operation was a success</w:t>
            </w:r>
          </w:p>
        </w:tc>
      </w:tr>
      <w:tr w:rsidR="005672AD" w:rsidRPr="005672AD" w14:paraId="7D15FB67" w14:textId="77777777" w:rsidTr="00D27456">
        <w:trPr>
          <w:trHeight w:val="315"/>
          <w:jc w:val="center"/>
        </w:trPr>
        <w:tc>
          <w:tcPr>
            <w:tcW w:w="959" w:type="dxa"/>
            <w:tcBorders>
              <w:left w:val="single" w:sz="12" w:space="0" w:color="auto"/>
              <w:bottom w:val="single" w:sz="12" w:space="0" w:color="auto"/>
            </w:tcBorders>
            <w:noWrap/>
            <w:vAlign w:val="center"/>
            <w:hideMark/>
          </w:tcPr>
          <w:p w14:paraId="246B17A6" w14:textId="77777777" w:rsidR="005672AD" w:rsidRPr="001659A5" w:rsidRDefault="005672AD" w:rsidP="005672AD">
            <w:pPr>
              <w:jc w:val="center"/>
              <w:rPr>
                <w:sz w:val="16"/>
                <w:szCs w:val="16"/>
              </w:rPr>
            </w:pPr>
            <w:r w:rsidRPr="001659A5">
              <w:rPr>
                <w:sz w:val="16"/>
                <w:szCs w:val="16"/>
              </w:rPr>
              <w:t>2.0</w:t>
            </w:r>
          </w:p>
        </w:tc>
        <w:tc>
          <w:tcPr>
            <w:tcW w:w="1926" w:type="dxa"/>
            <w:tcBorders>
              <w:bottom w:val="single" w:sz="12" w:space="0" w:color="auto"/>
            </w:tcBorders>
            <w:noWrap/>
            <w:vAlign w:val="center"/>
            <w:hideMark/>
          </w:tcPr>
          <w:p w14:paraId="3B76F6E0" w14:textId="77777777" w:rsidR="005672AD" w:rsidRPr="001659A5" w:rsidRDefault="005672AD" w:rsidP="005672AD">
            <w:pPr>
              <w:jc w:val="center"/>
              <w:rPr>
                <w:sz w:val="16"/>
                <w:szCs w:val="16"/>
              </w:rPr>
            </w:pPr>
            <w:r w:rsidRPr="001659A5">
              <w:rPr>
                <w:sz w:val="16"/>
                <w:szCs w:val="16"/>
              </w:rPr>
              <w:t>Test add subject+lecturer backend</w:t>
            </w:r>
          </w:p>
        </w:tc>
        <w:tc>
          <w:tcPr>
            <w:tcW w:w="3078" w:type="dxa"/>
            <w:tcBorders>
              <w:bottom w:val="single" w:sz="12" w:space="0" w:color="auto"/>
            </w:tcBorders>
            <w:noWrap/>
            <w:vAlign w:val="center"/>
            <w:hideMark/>
          </w:tcPr>
          <w:p w14:paraId="5DE9B25C" w14:textId="77777777" w:rsidR="005672AD" w:rsidRPr="001659A5" w:rsidRDefault="005672AD" w:rsidP="005672AD">
            <w:pPr>
              <w:jc w:val="center"/>
              <w:rPr>
                <w:sz w:val="16"/>
                <w:szCs w:val="16"/>
              </w:rPr>
            </w:pPr>
            <w:r w:rsidRPr="001659A5">
              <w:rPr>
                <w:sz w:val="16"/>
                <w:szCs w:val="16"/>
              </w:rPr>
              <w:t>details entered by user should be enter to db</w:t>
            </w:r>
          </w:p>
        </w:tc>
        <w:tc>
          <w:tcPr>
            <w:tcW w:w="3997" w:type="dxa"/>
            <w:tcBorders>
              <w:bottom w:val="single" w:sz="12" w:space="0" w:color="auto"/>
              <w:right w:val="single" w:sz="12" w:space="0" w:color="auto"/>
            </w:tcBorders>
            <w:noWrap/>
            <w:vAlign w:val="center"/>
            <w:hideMark/>
          </w:tcPr>
          <w:p w14:paraId="696C5C18" w14:textId="77777777" w:rsidR="005672AD" w:rsidRPr="001659A5" w:rsidRDefault="005672AD" w:rsidP="005672AD">
            <w:pPr>
              <w:jc w:val="center"/>
              <w:rPr>
                <w:sz w:val="16"/>
                <w:szCs w:val="16"/>
              </w:rPr>
            </w:pPr>
            <w:r w:rsidRPr="001659A5">
              <w:rPr>
                <w:sz w:val="16"/>
                <w:szCs w:val="16"/>
              </w:rPr>
              <w:t>db updated successfully</w:t>
            </w:r>
          </w:p>
        </w:tc>
      </w:tr>
    </w:tbl>
    <w:p w14:paraId="4F5A93D4" w14:textId="77777777" w:rsidR="00A65036" w:rsidRDefault="00A65036">
      <w:pPr>
        <w:rPr>
          <w:caps/>
          <w:spacing w:val="15"/>
          <w:sz w:val="22"/>
          <w:szCs w:val="22"/>
        </w:rPr>
      </w:pPr>
      <w:r>
        <w:br w:type="page"/>
      </w:r>
    </w:p>
    <w:p w14:paraId="60E61E21" w14:textId="77777777" w:rsidR="00DA4910" w:rsidRDefault="00DA4910" w:rsidP="00D27456">
      <w:pPr>
        <w:pStyle w:val="Heading2"/>
        <w:spacing w:after="200"/>
      </w:pPr>
      <w:bookmarkStart w:id="22" w:name="_Toc450311800"/>
      <w:r>
        <w:lastRenderedPageBreak/>
        <w:t>Test Log - Lecturer</w:t>
      </w:r>
      <w:bookmarkEnd w:id="22"/>
    </w:p>
    <w:tbl>
      <w:tblPr>
        <w:tblStyle w:val="TableGrid"/>
        <w:tblW w:w="9967" w:type="dxa"/>
        <w:jc w:val="center"/>
        <w:tblLayout w:type="fixed"/>
        <w:tblLook w:val="04A0" w:firstRow="1" w:lastRow="0" w:firstColumn="1" w:lastColumn="0" w:noHBand="0" w:noVBand="1"/>
      </w:tblPr>
      <w:tblGrid>
        <w:gridCol w:w="636"/>
        <w:gridCol w:w="851"/>
        <w:gridCol w:w="992"/>
        <w:gridCol w:w="1170"/>
        <w:gridCol w:w="1382"/>
        <w:gridCol w:w="1490"/>
        <w:gridCol w:w="1628"/>
        <w:gridCol w:w="567"/>
        <w:gridCol w:w="1251"/>
      </w:tblGrid>
      <w:tr w:rsidR="001659A5" w:rsidRPr="001659A5" w14:paraId="4DA876C5" w14:textId="77777777" w:rsidTr="00D27456">
        <w:trPr>
          <w:trHeight w:val="315"/>
          <w:jc w:val="center"/>
        </w:trPr>
        <w:tc>
          <w:tcPr>
            <w:tcW w:w="2479"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71ECA53" w14:textId="77777777" w:rsidR="00941E29" w:rsidRPr="001659A5" w:rsidRDefault="00941E29" w:rsidP="001659A5">
            <w:pPr>
              <w:jc w:val="center"/>
              <w:rPr>
                <w:b/>
                <w:bCs/>
                <w:sz w:val="16"/>
                <w:szCs w:val="16"/>
              </w:rPr>
            </w:pPr>
            <w:r w:rsidRPr="001659A5">
              <w:rPr>
                <w:b/>
                <w:bCs/>
                <w:sz w:val="16"/>
                <w:szCs w:val="16"/>
              </w:rPr>
              <w:t>Datasets</w:t>
            </w:r>
          </w:p>
        </w:tc>
        <w:tc>
          <w:tcPr>
            <w:tcW w:w="2552"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344D965" w14:textId="77777777" w:rsidR="00941E29" w:rsidRPr="001659A5" w:rsidRDefault="00941E29" w:rsidP="001659A5">
            <w:pPr>
              <w:jc w:val="center"/>
              <w:rPr>
                <w:b/>
                <w:bCs/>
                <w:sz w:val="16"/>
                <w:szCs w:val="16"/>
              </w:rPr>
            </w:pPr>
            <w:r w:rsidRPr="001659A5">
              <w:rPr>
                <w:b/>
                <w:bCs/>
                <w:sz w:val="16"/>
                <w:szCs w:val="16"/>
              </w:rPr>
              <w:t>Inputs</w:t>
            </w:r>
          </w:p>
        </w:tc>
        <w:tc>
          <w:tcPr>
            <w:tcW w:w="3118"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354F2A6" w14:textId="77777777" w:rsidR="00941E29" w:rsidRPr="001659A5" w:rsidRDefault="00941E29" w:rsidP="001659A5">
            <w:pPr>
              <w:jc w:val="center"/>
              <w:rPr>
                <w:b/>
                <w:bCs/>
                <w:sz w:val="16"/>
                <w:szCs w:val="16"/>
              </w:rPr>
            </w:pPr>
            <w:r w:rsidRPr="001659A5">
              <w:rPr>
                <w:b/>
                <w:bCs/>
                <w:sz w:val="16"/>
                <w:szCs w:val="16"/>
              </w:rPr>
              <w:t>Results</w:t>
            </w:r>
          </w:p>
        </w:tc>
        <w:tc>
          <w:tcPr>
            <w:tcW w:w="567" w:type="dxa"/>
            <w:tcBorders>
              <w:top w:val="single" w:sz="12" w:space="0" w:color="auto"/>
              <w:left w:val="single" w:sz="12" w:space="0" w:color="auto"/>
            </w:tcBorders>
            <w:shd w:val="clear" w:color="auto" w:fill="D9D9D9" w:themeFill="background1" w:themeFillShade="D9"/>
            <w:noWrap/>
            <w:vAlign w:val="center"/>
            <w:hideMark/>
          </w:tcPr>
          <w:p w14:paraId="5CEDA6FD" w14:textId="77777777" w:rsidR="00941E29" w:rsidRPr="001659A5" w:rsidRDefault="00941E29" w:rsidP="001659A5">
            <w:pPr>
              <w:jc w:val="center"/>
              <w:rPr>
                <w:b/>
                <w:bCs/>
                <w:sz w:val="16"/>
                <w:szCs w:val="16"/>
              </w:rPr>
            </w:pPr>
            <w:r w:rsidRPr="001659A5">
              <w:rPr>
                <w:b/>
                <w:bCs/>
                <w:sz w:val="16"/>
                <w:szCs w:val="16"/>
              </w:rPr>
              <w:t>Pass/Fail</w:t>
            </w:r>
          </w:p>
        </w:tc>
        <w:tc>
          <w:tcPr>
            <w:tcW w:w="1251" w:type="dxa"/>
            <w:tcBorders>
              <w:top w:val="single" w:sz="12" w:space="0" w:color="auto"/>
              <w:right w:val="single" w:sz="12" w:space="0" w:color="auto"/>
            </w:tcBorders>
            <w:shd w:val="clear" w:color="auto" w:fill="D9D9D9" w:themeFill="background1" w:themeFillShade="D9"/>
            <w:noWrap/>
            <w:vAlign w:val="center"/>
            <w:hideMark/>
          </w:tcPr>
          <w:p w14:paraId="242C2C33" w14:textId="77777777" w:rsidR="00941E29" w:rsidRPr="001659A5" w:rsidRDefault="00941E29" w:rsidP="001659A5">
            <w:pPr>
              <w:jc w:val="center"/>
              <w:rPr>
                <w:b/>
                <w:bCs/>
                <w:sz w:val="16"/>
                <w:szCs w:val="16"/>
              </w:rPr>
            </w:pPr>
            <w:r w:rsidRPr="001659A5">
              <w:rPr>
                <w:b/>
                <w:bCs/>
                <w:sz w:val="16"/>
                <w:szCs w:val="16"/>
              </w:rPr>
              <w:t>Comments</w:t>
            </w:r>
          </w:p>
        </w:tc>
      </w:tr>
      <w:tr w:rsidR="00DE4646" w:rsidRPr="001659A5" w14:paraId="4DA3F7A5" w14:textId="77777777" w:rsidTr="00D27456">
        <w:trPr>
          <w:trHeight w:val="315"/>
          <w:jc w:val="center"/>
        </w:trPr>
        <w:tc>
          <w:tcPr>
            <w:tcW w:w="636" w:type="dxa"/>
            <w:tcBorders>
              <w:left w:val="single" w:sz="12" w:space="0" w:color="auto"/>
              <w:bottom w:val="single" w:sz="12" w:space="0" w:color="auto"/>
            </w:tcBorders>
            <w:shd w:val="clear" w:color="auto" w:fill="D9D9D9" w:themeFill="background1" w:themeFillShade="D9"/>
            <w:noWrap/>
            <w:vAlign w:val="center"/>
            <w:hideMark/>
          </w:tcPr>
          <w:p w14:paraId="52E14007" w14:textId="77777777" w:rsidR="00DE4646" w:rsidRPr="001659A5" w:rsidRDefault="00DE4646" w:rsidP="001659A5">
            <w:pPr>
              <w:jc w:val="center"/>
              <w:rPr>
                <w:b/>
                <w:bCs/>
                <w:sz w:val="16"/>
                <w:szCs w:val="16"/>
              </w:rPr>
            </w:pPr>
            <w:r w:rsidRPr="001659A5">
              <w:rPr>
                <w:b/>
                <w:bCs/>
                <w:sz w:val="16"/>
                <w:szCs w:val="16"/>
              </w:rPr>
              <w:t>Test Case</w:t>
            </w:r>
          </w:p>
        </w:tc>
        <w:tc>
          <w:tcPr>
            <w:tcW w:w="851" w:type="dxa"/>
            <w:tcBorders>
              <w:bottom w:val="single" w:sz="12" w:space="0" w:color="auto"/>
            </w:tcBorders>
            <w:shd w:val="clear" w:color="auto" w:fill="D9D9D9" w:themeFill="background1" w:themeFillShade="D9"/>
            <w:noWrap/>
            <w:vAlign w:val="center"/>
            <w:hideMark/>
          </w:tcPr>
          <w:p w14:paraId="26622BEE" w14:textId="77777777" w:rsidR="00DE4646" w:rsidRPr="001659A5" w:rsidRDefault="00DE4646" w:rsidP="001659A5">
            <w:pPr>
              <w:jc w:val="center"/>
              <w:rPr>
                <w:b/>
                <w:bCs/>
                <w:sz w:val="16"/>
                <w:szCs w:val="16"/>
              </w:rPr>
            </w:pPr>
          </w:p>
        </w:tc>
        <w:tc>
          <w:tcPr>
            <w:tcW w:w="992" w:type="dxa"/>
            <w:tcBorders>
              <w:bottom w:val="single" w:sz="12" w:space="0" w:color="auto"/>
              <w:right w:val="single" w:sz="12" w:space="0" w:color="auto"/>
            </w:tcBorders>
            <w:shd w:val="clear" w:color="auto" w:fill="D9D9D9" w:themeFill="background1" w:themeFillShade="D9"/>
            <w:noWrap/>
            <w:vAlign w:val="center"/>
            <w:hideMark/>
          </w:tcPr>
          <w:p w14:paraId="1F3C05B5" w14:textId="77777777" w:rsidR="00DE4646" w:rsidRPr="001659A5" w:rsidRDefault="00DE4646" w:rsidP="001659A5">
            <w:pPr>
              <w:jc w:val="center"/>
              <w:rPr>
                <w:b/>
                <w:bCs/>
                <w:sz w:val="16"/>
                <w:szCs w:val="16"/>
              </w:rPr>
            </w:pPr>
            <w:r w:rsidRPr="001659A5">
              <w:rPr>
                <w:b/>
                <w:bCs/>
                <w:sz w:val="16"/>
                <w:szCs w:val="16"/>
              </w:rPr>
              <w:t>Type</w:t>
            </w:r>
          </w:p>
        </w:tc>
        <w:tc>
          <w:tcPr>
            <w:tcW w:w="1170" w:type="dxa"/>
            <w:tcBorders>
              <w:left w:val="single" w:sz="12" w:space="0" w:color="auto"/>
              <w:bottom w:val="single" w:sz="12" w:space="0" w:color="auto"/>
            </w:tcBorders>
            <w:shd w:val="clear" w:color="auto" w:fill="D9D9D9" w:themeFill="background1" w:themeFillShade="D9"/>
            <w:noWrap/>
            <w:vAlign w:val="center"/>
            <w:hideMark/>
          </w:tcPr>
          <w:p w14:paraId="5CB3A5BA" w14:textId="77777777" w:rsidR="00DE4646" w:rsidRPr="001659A5" w:rsidRDefault="00DE4646" w:rsidP="001659A5">
            <w:pPr>
              <w:jc w:val="center"/>
              <w:rPr>
                <w:b/>
                <w:bCs/>
                <w:sz w:val="16"/>
                <w:szCs w:val="16"/>
              </w:rPr>
            </w:pPr>
            <w:r w:rsidRPr="001659A5">
              <w:rPr>
                <w:b/>
                <w:bCs/>
                <w:sz w:val="16"/>
                <w:szCs w:val="16"/>
              </w:rPr>
              <w:t>Field</w:t>
            </w:r>
          </w:p>
        </w:tc>
        <w:tc>
          <w:tcPr>
            <w:tcW w:w="1382" w:type="dxa"/>
            <w:tcBorders>
              <w:bottom w:val="single" w:sz="12" w:space="0" w:color="auto"/>
              <w:right w:val="single" w:sz="12" w:space="0" w:color="auto"/>
            </w:tcBorders>
            <w:shd w:val="clear" w:color="auto" w:fill="D9D9D9" w:themeFill="background1" w:themeFillShade="D9"/>
            <w:noWrap/>
            <w:vAlign w:val="center"/>
            <w:hideMark/>
          </w:tcPr>
          <w:p w14:paraId="72E9BA84" w14:textId="77777777" w:rsidR="00DE4646" w:rsidRPr="001659A5" w:rsidRDefault="00DE4646" w:rsidP="001659A5">
            <w:pPr>
              <w:jc w:val="center"/>
              <w:rPr>
                <w:b/>
                <w:bCs/>
                <w:sz w:val="16"/>
                <w:szCs w:val="16"/>
              </w:rPr>
            </w:pPr>
            <w:r w:rsidRPr="001659A5">
              <w:rPr>
                <w:b/>
                <w:bCs/>
                <w:sz w:val="16"/>
                <w:szCs w:val="16"/>
              </w:rPr>
              <w:t>Value</w:t>
            </w:r>
          </w:p>
        </w:tc>
        <w:tc>
          <w:tcPr>
            <w:tcW w:w="1490" w:type="dxa"/>
            <w:tcBorders>
              <w:left w:val="single" w:sz="12" w:space="0" w:color="auto"/>
              <w:bottom w:val="single" w:sz="12" w:space="0" w:color="auto"/>
            </w:tcBorders>
            <w:shd w:val="clear" w:color="auto" w:fill="D9D9D9" w:themeFill="background1" w:themeFillShade="D9"/>
            <w:noWrap/>
            <w:vAlign w:val="center"/>
            <w:hideMark/>
          </w:tcPr>
          <w:p w14:paraId="0BA55404" w14:textId="77777777" w:rsidR="00DE4646" w:rsidRPr="001659A5" w:rsidRDefault="00DE4646" w:rsidP="001659A5">
            <w:pPr>
              <w:jc w:val="center"/>
              <w:rPr>
                <w:b/>
                <w:bCs/>
                <w:sz w:val="16"/>
                <w:szCs w:val="16"/>
              </w:rPr>
            </w:pPr>
            <w:r w:rsidRPr="001659A5">
              <w:rPr>
                <w:b/>
                <w:bCs/>
                <w:sz w:val="16"/>
                <w:szCs w:val="16"/>
              </w:rPr>
              <w:t>Expected</w:t>
            </w:r>
          </w:p>
        </w:tc>
        <w:tc>
          <w:tcPr>
            <w:tcW w:w="1628" w:type="dxa"/>
            <w:tcBorders>
              <w:bottom w:val="single" w:sz="12" w:space="0" w:color="auto"/>
              <w:right w:val="single" w:sz="12" w:space="0" w:color="auto"/>
            </w:tcBorders>
            <w:shd w:val="clear" w:color="auto" w:fill="D9D9D9" w:themeFill="background1" w:themeFillShade="D9"/>
            <w:noWrap/>
            <w:vAlign w:val="center"/>
            <w:hideMark/>
          </w:tcPr>
          <w:p w14:paraId="6094CCE2" w14:textId="77777777" w:rsidR="00DE4646" w:rsidRPr="001659A5" w:rsidRDefault="00DE4646" w:rsidP="001659A5">
            <w:pPr>
              <w:jc w:val="center"/>
              <w:rPr>
                <w:b/>
                <w:bCs/>
                <w:sz w:val="16"/>
                <w:szCs w:val="16"/>
              </w:rPr>
            </w:pPr>
            <w:r w:rsidRPr="001659A5">
              <w:rPr>
                <w:b/>
                <w:bCs/>
                <w:sz w:val="16"/>
                <w:szCs w:val="16"/>
              </w:rPr>
              <w:t>Actual</w:t>
            </w:r>
          </w:p>
        </w:tc>
        <w:tc>
          <w:tcPr>
            <w:tcW w:w="1818"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4784D31E" w14:textId="77777777" w:rsidR="00DE4646" w:rsidRPr="001659A5" w:rsidRDefault="00DE4646" w:rsidP="001659A5">
            <w:pPr>
              <w:jc w:val="center"/>
              <w:rPr>
                <w:sz w:val="16"/>
                <w:szCs w:val="16"/>
              </w:rPr>
            </w:pPr>
          </w:p>
        </w:tc>
      </w:tr>
      <w:tr w:rsidR="00DE4646" w:rsidRPr="001659A5" w14:paraId="4D32874A" w14:textId="77777777" w:rsidTr="00D27456">
        <w:trPr>
          <w:trHeight w:val="300"/>
          <w:jc w:val="center"/>
        </w:trPr>
        <w:tc>
          <w:tcPr>
            <w:tcW w:w="636" w:type="dxa"/>
            <w:tcBorders>
              <w:top w:val="single" w:sz="12" w:space="0" w:color="auto"/>
              <w:left w:val="single" w:sz="12" w:space="0" w:color="auto"/>
            </w:tcBorders>
            <w:noWrap/>
            <w:vAlign w:val="center"/>
            <w:hideMark/>
          </w:tcPr>
          <w:p w14:paraId="2660554D" w14:textId="77777777" w:rsidR="00DE4646" w:rsidRPr="001659A5" w:rsidRDefault="00DE4646" w:rsidP="001659A5">
            <w:pPr>
              <w:jc w:val="center"/>
              <w:rPr>
                <w:sz w:val="16"/>
                <w:szCs w:val="16"/>
              </w:rPr>
            </w:pPr>
            <w:r w:rsidRPr="001659A5">
              <w:rPr>
                <w:sz w:val="16"/>
                <w:szCs w:val="16"/>
              </w:rPr>
              <w:t>1.1</w:t>
            </w:r>
          </w:p>
        </w:tc>
        <w:tc>
          <w:tcPr>
            <w:tcW w:w="851" w:type="dxa"/>
            <w:tcBorders>
              <w:top w:val="single" w:sz="12" w:space="0" w:color="auto"/>
            </w:tcBorders>
            <w:noWrap/>
            <w:vAlign w:val="center"/>
            <w:hideMark/>
          </w:tcPr>
          <w:p w14:paraId="58B53513" w14:textId="77777777" w:rsidR="00DE4646" w:rsidRPr="001659A5" w:rsidRDefault="00DE4646" w:rsidP="001659A5">
            <w:pPr>
              <w:jc w:val="center"/>
              <w:rPr>
                <w:sz w:val="16"/>
                <w:szCs w:val="16"/>
              </w:rPr>
            </w:pPr>
            <w:r w:rsidRPr="001659A5">
              <w:rPr>
                <w:sz w:val="16"/>
                <w:szCs w:val="16"/>
              </w:rPr>
              <w:t>Dataset 1</w:t>
            </w:r>
          </w:p>
        </w:tc>
        <w:tc>
          <w:tcPr>
            <w:tcW w:w="992" w:type="dxa"/>
            <w:tcBorders>
              <w:top w:val="single" w:sz="12" w:space="0" w:color="auto"/>
              <w:right w:val="single" w:sz="12" w:space="0" w:color="auto"/>
            </w:tcBorders>
            <w:noWrap/>
            <w:vAlign w:val="center"/>
            <w:hideMark/>
          </w:tcPr>
          <w:p w14:paraId="3AC20C65" w14:textId="77777777" w:rsidR="00DE4646" w:rsidRPr="001659A5" w:rsidRDefault="00DE4646" w:rsidP="001659A5">
            <w:pPr>
              <w:jc w:val="center"/>
              <w:rPr>
                <w:sz w:val="16"/>
                <w:szCs w:val="16"/>
              </w:rPr>
            </w:pPr>
            <w:r w:rsidRPr="001659A5">
              <w:rPr>
                <w:sz w:val="16"/>
                <w:szCs w:val="16"/>
              </w:rPr>
              <w:t>Normal</w:t>
            </w:r>
          </w:p>
        </w:tc>
        <w:tc>
          <w:tcPr>
            <w:tcW w:w="1170" w:type="dxa"/>
            <w:tcBorders>
              <w:top w:val="single" w:sz="12" w:space="0" w:color="auto"/>
              <w:left w:val="single" w:sz="12" w:space="0" w:color="auto"/>
            </w:tcBorders>
            <w:noWrap/>
            <w:vAlign w:val="center"/>
            <w:hideMark/>
          </w:tcPr>
          <w:p w14:paraId="41624726" w14:textId="77777777" w:rsidR="00DE4646" w:rsidRPr="001659A5" w:rsidRDefault="00DE4646" w:rsidP="001659A5">
            <w:pPr>
              <w:jc w:val="center"/>
              <w:rPr>
                <w:sz w:val="16"/>
                <w:szCs w:val="16"/>
              </w:rPr>
            </w:pPr>
            <w:r w:rsidRPr="001659A5">
              <w:rPr>
                <w:sz w:val="16"/>
                <w:szCs w:val="16"/>
              </w:rPr>
              <w:t>Database connection</w:t>
            </w:r>
          </w:p>
        </w:tc>
        <w:tc>
          <w:tcPr>
            <w:tcW w:w="1382" w:type="dxa"/>
            <w:tcBorders>
              <w:top w:val="single" w:sz="12" w:space="0" w:color="auto"/>
              <w:right w:val="single" w:sz="12" w:space="0" w:color="auto"/>
            </w:tcBorders>
            <w:noWrap/>
            <w:vAlign w:val="center"/>
            <w:hideMark/>
          </w:tcPr>
          <w:p w14:paraId="72504914" w14:textId="77777777" w:rsidR="00DE4646" w:rsidRPr="001659A5" w:rsidRDefault="00DE4646" w:rsidP="001659A5">
            <w:pPr>
              <w:jc w:val="center"/>
              <w:rPr>
                <w:sz w:val="16"/>
                <w:szCs w:val="16"/>
              </w:rPr>
            </w:pPr>
            <w:r w:rsidRPr="001659A5">
              <w:rPr>
                <w:sz w:val="16"/>
                <w:szCs w:val="16"/>
              </w:rPr>
              <w:t>Connected</w:t>
            </w:r>
          </w:p>
        </w:tc>
        <w:tc>
          <w:tcPr>
            <w:tcW w:w="4936" w:type="dxa"/>
            <w:gridSpan w:val="4"/>
            <w:tcBorders>
              <w:top w:val="single" w:sz="12" w:space="0" w:color="auto"/>
              <w:left w:val="single" w:sz="12" w:space="0" w:color="auto"/>
              <w:right w:val="single" w:sz="12" w:space="0" w:color="auto"/>
            </w:tcBorders>
            <w:noWrap/>
            <w:vAlign w:val="center"/>
            <w:hideMark/>
          </w:tcPr>
          <w:p w14:paraId="0D108106" w14:textId="77777777" w:rsidR="00DE4646" w:rsidRPr="001659A5" w:rsidRDefault="00DE4646" w:rsidP="001659A5">
            <w:pPr>
              <w:jc w:val="center"/>
              <w:rPr>
                <w:sz w:val="16"/>
                <w:szCs w:val="16"/>
              </w:rPr>
            </w:pPr>
          </w:p>
        </w:tc>
      </w:tr>
      <w:tr w:rsidR="00DE4646" w:rsidRPr="001659A5" w14:paraId="47DF4B25" w14:textId="77777777" w:rsidTr="00D27456">
        <w:trPr>
          <w:trHeight w:val="300"/>
          <w:jc w:val="center"/>
        </w:trPr>
        <w:tc>
          <w:tcPr>
            <w:tcW w:w="2479" w:type="dxa"/>
            <w:gridSpan w:val="3"/>
            <w:tcBorders>
              <w:left w:val="single" w:sz="12" w:space="0" w:color="auto"/>
              <w:bottom w:val="single" w:sz="12" w:space="0" w:color="auto"/>
              <w:right w:val="single" w:sz="12" w:space="0" w:color="auto"/>
            </w:tcBorders>
            <w:noWrap/>
            <w:vAlign w:val="center"/>
            <w:hideMark/>
          </w:tcPr>
          <w:p w14:paraId="267CFFFF" w14:textId="77777777" w:rsidR="00DE4646" w:rsidRPr="001659A5" w:rsidRDefault="00DE4646" w:rsidP="001659A5">
            <w:pPr>
              <w:jc w:val="center"/>
              <w:rPr>
                <w:sz w:val="16"/>
                <w:szCs w:val="16"/>
              </w:rPr>
            </w:pPr>
          </w:p>
        </w:tc>
        <w:tc>
          <w:tcPr>
            <w:tcW w:w="1170" w:type="dxa"/>
            <w:tcBorders>
              <w:left w:val="single" w:sz="12" w:space="0" w:color="auto"/>
              <w:bottom w:val="single" w:sz="12" w:space="0" w:color="auto"/>
            </w:tcBorders>
            <w:noWrap/>
            <w:vAlign w:val="center"/>
            <w:hideMark/>
          </w:tcPr>
          <w:p w14:paraId="24759282" w14:textId="77777777" w:rsidR="00DE4646" w:rsidRPr="001659A5" w:rsidRDefault="00DE4646" w:rsidP="001659A5">
            <w:pPr>
              <w:jc w:val="center"/>
              <w:rPr>
                <w:sz w:val="16"/>
                <w:szCs w:val="16"/>
              </w:rPr>
            </w:pPr>
            <w:r w:rsidRPr="001659A5">
              <w:rPr>
                <w:sz w:val="16"/>
                <w:szCs w:val="16"/>
              </w:rPr>
              <w:t>New Subject ID</w:t>
            </w:r>
          </w:p>
        </w:tc>
        <w:tc>
          <w:tcPr>
            <w:tcW w:w="1382" w:type="dxa"/>
            <w:tcBorders>
              <w:bottom w:val="single" w:sz="12" w:space="0" w:color="auto"/>
              <w:right w:val="single" w:sz="12" w:space="0" w:color="auto"/>
            </w:tcBorders>
            <w:noWrap/>
            <w:vAlign w:val="center"/>
            <w:hideMark/>
          </w:tcPr>
          <w:p w14:paraId="4D8259E5" w14:textId="77777777" w:rsidR="00DE4646" w:rsidRPr="001659A5" w:rsidRDefault="00DE4646" w:rsidP="001659A5">
            <w:pPr>
              <w:jc w:val="center"/>
              <w:rPr>
                <w:sz w:val="16"/>
                <w:szCs w:val="16"/>
              </w:rPr>
            </w:pPr>
            <w:r w:rsidRPr="001659A5">
              <w:rPr>
                <w:sz w:val="16"/>
                <w:szCs w:val="16"/>
              </w:rPr>
              <w:t>N/A</w:t>
            </w:r>
          </w:p>
        </w:tc>
        <w:tc>
          <w:tcPr>
            <w:tcW w:w="1490" w:type="dxa"/>
            <w:tcBorders>
              <w:left w:val="single" w:sz="12" w:space="0" w:color="auto"/>
              <w:bottom w:val="single" w:sz="12" w:space="0" w:color="auto"/>
            </w:tcBorders>
            <w:noWrap/>
            <w:vAlign w:val="center"/>
            <w:hideMark/>
          </w:tcPr>
          <w:p w14:paraId="1CBF89C6" w14:textId="77777777" w:rsidR="00DE4646" w:rsidRPr="001659A5" w:rsidRDefault="00DE4646" w:rsidP="001659A5">
            <w:pPr>
              <w:jc w:val="center"/>
              <w:rPr>
                <w:sz w:val="16"/>
                <w:szCs w:val="16"/>
              </w:rPr>
            </w:pPr>
            <w:r w:rsidRPr="001659A5">
              <w:rPr>
                <w:sz w:val="16"/>
                <w:szCs w:val="16"/>
              </w:rPr>
              <w:t>New Subject ID field auto populated</w:t>
            </w:r>
          </w:p>
        </w:tc>
        <w:tc>
          <w:tcPr>
            <w:tcW w:w="1628" w:type="dxa"/>
            <w:tcBorders>
              <w:bottom w:val="single" w:sz="12" w:space="0" w:color="auto"/>
              <w:right w:val="single" w:sz="12" w:space="0" w:color="auto"/>
            </w:tcBorders>
            <w:noWrap/>
            <w:vAlign w:val="center"/>
            <w:hideMark/>
          </w:tcPr>
          <w:p w14:paraId="7B1533C3" w14:textId="77777777" w:rsidR="00DE4646" w:rsidRPr="001659A5" w:rsidRDefault="00DE4646" w:rsidP="001659A5">
            <w:pPr>
              <w:jc w:val="center"/>
              <w:rPr>
                <w:sz w:val="16"/>
                <w:szCs w:val="16"/>
              </w:rPr>
            </w:pPr>
            <w:r w:rsidRPr="001659A5">
              <w:rPr>
                <w:sz w:val="16"/>
                <w:szCs w:val="16"/>
              </w:rPr>
              <w:t>New Subject ID field auto populated</w:t>
            </w:r>
          </w:p>
        </w:tc>
        <w:tc>
          <w:tcPr>
            <w:tcW w:w="567" w:type="dxa"/>
            <w:tcBorders>
              <w:left w:val="single" w:sz="12" w:space="0" w:color="auto"/>
              <w:bottom w:val="single" w:sz="12" w:space="0" w:color="auto"/>
            </w:tcBorders>
            <w:noWrap/>
            <w:vAlign w:val="center"/>
            <w:hideMark/>
          </w:tcPr>
          <w:p w14:paraId="776FC0F0" w14:textId="77777777" w:rsidR="00DE4646" w:rsidRPr="001659A5" w:rsidRDefault="00DE4646" w:rsidP="001659A5">
            <w:pPr>
              <w:jc w:val="center"/>
              <w:rPr>
                <w:sz w:val="16"/>
                <w:szCs w:val="16"/>
              </w:rPr>
            </w:pPr>
            <w:r w:rsidRPr="001659A5">
              <w:rPr>
                <w:sz w:val="16"/>
                <w:szCs w:val="16"/>
              </w:rPr>
              <w:t>Pass</w:t>
            </w:r>
          </w:p>
        </w:tc>
        <w:tc>
          <w:tcPr>
            <w:tcW w:w="1251" w:type="dxa"/>
            <w:tcBorders>
              <w:bottom w:val="single" w:sz="12" w:space="0" w:color="auto"/>
              <w:right w:val="single" w:sz="12" w:space="0" w:color="auto"/>
            </w:tcBorders>
            <w:noWrap/>
            <w:vAlign w:val="center"/>
            <w:hideMark/>
          </w:tcPr>
          <w:p w14:paraId="1549B632" w14:textId="77777777" w:rsidR="00DE4646" w:rsidRPr="001659A5" w:rsidRDefault="00DE4646" w:rsidP="001659A5">
            <w:pPr>
              <w:jc w:val="center"/>
              <w:rPr>
                <w:sz w:val="16"/>
                <w:szCs w:val="16"/>
              </w:rPr>
            </w:pPr>
          </w:p>
        </w:tc>
      </w:tr>
      <w:tr w:rsidR="00DE4646" w:rsidRPr="001659A5" w14:paraId="68D15733" w14:textId="77777777" w:rsidTr="00D27456">
        <w:trPr>
          <w:trHeight w:val="300"/>
          <w:jc w:val="center"/>
        </w:trPr>
        <w:tc>
          <w:tcPr>
            <w:tcW w:w="9967" w:type="dxa"/>
            <w:gridSpan w:val="9"/>
            <w:tcBorders>
              <w:top w:val="single" w:sz="12" w:space="0" w:color="auto"/>
              <w:left w:val="single" w:sz="12" w:space="0" w:color="auto"/>
              <w:bottom w:val="single" w:sz="12" w:space="0" w:color="auto"/>
              <w:right w:val="single" w:sz="12" w:space="0" w:color="auto"/>
            </w:tcBorders>
            <w:noWrap/>
            <w:vAlign w:val="center"/>
            <w:hideMark/>
          </w:tcPr>
          <w:p w14:paraId="5C52A002" w14:textId="77777777" w:rsidR="00DE4646" w:rsidRPr="001659A5" w:rsidRDefault="00DE4646" w:rsidP="001659A5">
            <w:pPr>
              <w:jc w:val="center"/>
              <w:rPr>
                <w:sz w:val="16"/>
                <w:szCs w:val="16"/>
              </w:rPr>
            </w:pPr>
          </w:p>
        </w:tc>
      </w:tr>
      <w:tr w:rsidR="00DE4646" w:rsidRPr="001659A5" w14:paraId="20F9AB3B" w14:textId="77777777" w:rsidTr="00D27456">
        <w:trPr>
          <w:trHeight w:val="300"/>
          <w:jc w:val="center"/>
        </w:trPr>
        <w:tc>
          <w:tcPr>
            <w:tcW w:w="636" w:type="dxa"/>
            <w:tcBorders>
              <w:top w:val="single" w:sz="12" w:space="0" w:color="auto"/>
              <w:left w:val="single" w:sz="12" w:space="0" w:color="auto"/>
            </w:tcBorders>
            <w:noWrap/>
            <w:vAlign w:val="center"/>
            <w:hideMark/>
          </w:tcPr>
          <w:p w14:paraId="420B1DA3" w14:textId="77777777" w:rsidR="00DE4646" w:rsidRPr="001659A5" w:rsidRDefault="00DE4646" w:rsidP="001659A5">
            <w:pPr>
              <w:jc w:val="center"/>
              <w:rPr>
                <w:sz w:val="16"/>
                <w:szCs w:val="16"/>
              </w:rPr>
            </w:pPr>
            <w:r w:rsidRPr="001659A5">
              <w:rPr>
                <w:sz w:val="16"/>
                <w:szCs w:val="16"/>
              </w:rPr>
              <w:t>1.1</w:t>
            </w:r>
          </w:p>
        </w:tc>
        <w:tc>
          <w:tcPr>
            <w:tcW w:w="851" w:type="dxa"/>
            <w:tcBorders>
              <w:top w:val="single" w:sz="12" w:space="0" w:color="auto"/>
            </w:tcBorders>
            <w:noWrap/>
            <w:vAlign w:val="center"/>
            <w:hideMark/>
          </w:tcPr>
          <w:p w14:paraId="3F7CD573" w14:textId="77777777" w:rsidR="00DE4646" w:rsidRPr="001659A5" w:rsidRDefault="00DE4646" w:rsidP="001659A5">
            <w:pPr>
              <w:jc w:val="center"/>
              <w:rPr>
                <w:sz w:val="16"/>
                <w:szCs w:val="16"/>
              </w:rPr>
            </w:pPr>
            <w:r w:rsidRPr="001659A5">
              <w:rPr>
                <w:sz w:val="16"/>
                <w:szCs w:val="16"/>
              </w:rPr>
              <w:t>Dataset 2</w:t>
            </w:r>
          </w:p>
        </w:tc>
        <w:tc>
          <w:tcPr>
            <w:tcW w:w="992" w:type="dxa"/>
            <w:tcBorders>
              <w:top w:val="single" w:sz="12" w:space="0" w:color="auto"/>
              <w:right w:val="single" w:sz="12" w:space="0" w:color="auto"/>
            </w:tcBorders>
            <w:noWrap/>
            <w:vAlign w:val="center"/>
            <w:hideMark/>
          </w:tcPr>
          <w:p w14:paraId="33157173" w14:textId="77777777" w:rsidR="00DE4646" w:rsidRPr="001659A5" w:rsidRDefault="00DE4646" w:rsidP="001659A5">
            <w:pPr>
              <w:jc w:val="center"/>
              <w:rPr>
                <w:sz w:val="16"/>
                <w:szCs w:val="16"/>
              </w:rPr>
            </w:pPr>
            <w:r w:rsidRPr="001659A5">
              <w:rPr>
                <w:sz w:val="16"/>
                <w:szCs w:val="16"/>
              </w:rPr>
              <w:t>Abnormal</w:t>
            </w:r>
          </w:p>
        </w:tc>
        <w:tc>
          <w:tcPr>
            <w:tcW w:w="1170" w:type="dxa"/>
            <w:tcBorders>
              <w:top w:val="single" w:sz="12" w:space="0" w:color="auto"/>
              <w:left w:val="single" w:sz="12" w:space="0" w:color="auto"/>
            </w:tcBorders>
            <w:noWrap/>
            <w:vAlign w:val="center"/>
            <w:hideMark/>
          </w:tcPr>
          <w:p w14:paraId="58AE05FE" w14:textId="77777777" w:rsidR="00DE4646" w:rsidRPr="001659A5" w:rsidRDefault="00DE4646" w:rsidP="001659A5">
            <w:pPr>
              <w:jc w:val="center"/>
              <w:rPr>
                <w:sz w:val="16"/>
                <w:szCs w:val="16"/>
              </w:rPr>
            </w:pPr>
            <w:r w:rsidRPr="001659A5">
              <w:rPr>
                <w:sz w:val="16"/>
                <w:szCs w:val="16"/>
              </w:rPr>
              <w:t>Database connection</w:t>
            </w:r>
          </w:p>
        </w:tc>
        <w:tc>
          <w:tcPr>
            <w:tcW w:w="1382" w:type="dxa"/>
            <w:tcBorders>
              <w:top w:val="single" w:sz="12" w:space="0" w:color="auto"/>
              <w:right w:val="single" w:sz="12" w:space="0" w:color="auto"/>
            </w:tcBorders>
            <w:noWrap/>
            <w:vAlign w:val="center"/>
            <w:hideMark/>
          </w:tcPr>
          <w:p w14:paraId="2728CA79" w14:textId="77777777" w:rsidR="00DE4646" w:rsidRPr="001659A5" w:rsidRDefault="00DE4646" w:rsidP="001659A5">
            <w:pPr>
              <w:jc w:val="center"/>
              <w:rPr>
                <w:sz w:val="16"/>
                <w:szCs w:val="16"/>
              </w:rPr>
            </w:pPr>
            <w:r w:rsidRPr="001659A5">
              <w:rPr>
                <w:sz w:val="16"/>
                <w:szCs w:val="16"/>
              </w:rPr>
              <w:t>Disconnected</w:t>
            </w:r>
          </w:p>
        </w:tc>
        <w:tc>
          <w:tcPr>
            <w:tcW w:w="4936" w:type="dxa"/>
            <w:gridSpan w:val="4"/>
            <w:tcBorders>
              <w:top w:val="single" w:sz="12" w:space="0" w:color="auto"/>
              <w:left w:val="single" w:sz="12" w:space="0" w:color="auto"/>
              <w:right w:val="single" w:sz="12" w:space="0" w:color="auto"/>
            </w:tcBorders>
            <w:noWrap/>
            <w:vAlign w:val="center"/>
            <w:hideMark/>
          </w:tcPr>
          <w:p w14:paraId="62EC5EB2" w14:textId="77777777" w:rsidR="00DE4646" w:rsidRPr="001659A5" w:rsidRDefault="00DE4646" w:rsidP="001659A5">
            <w:pPr>
              <w:jc w:val="center"/>
              <w:rPr>
                <w:sz w:val="16"/>
                <w:szCs w:val="16"/>
              </w:rPr>
            </w:pPr>
          </w:p>
        </w:tc>
      </w:tr>
      <w:tr w:rsidR="00DE4646" w:rsidRPr="001659A5" w14:paraId="317B6216" w14:textId="77777777" w:rsidTr="00D27456">
        <w:trPr>
          <w:trHeight w:val="300"/>
          <w:jc w:val="center"/>
        </w:trPr>
        <w:tc>
          <w:tcPr>
            <w:tcW w:w="2479" w:type="dxa"/>
            <w:gridSpan w:val="3"/>
            <w:tcBorders>
              <w:left w:val="single" w:sz="12" w:space="0" w:color="auto"/>
              <w:bottom w:val="single" w:sz="12" w:space="0" w:color="auto"/>
              <w:right w:val="single" w:sz="12" w:space="0" w:color="auto"/>
            </w:tcBorders>
            <w:noWrap/>
            <w:vAlign w:val="center"/>
            <w:hideMark/>
          </w:tcPr>
          <w:p w14:paraId="252AC4BC" w14:textId="77777777" w:rsidR="00DE4646" w:rsidRPr="001659A5" w:rsidRDefault="00DE4646" w:rsidP="001659A5">
            <w:pPr>
              <w:jc w:val="center"/>
              <w:rPr>
                <w:sz w:val="16"/>
                <w:szCs w:val="16"/>
              </w:rPr>
            </w:pPr>
          </w:p>
        </w:tc>
        <w:tc>
          <w:tcPr>
            <w:tcW w:w="1170" w:type="dxa"/>
            <w:tcBorders>
              <w:left w:val="single" w:sz="12" w:space="0" w:color="auto"/>
              <w:bottom w:val="single" w:sz="12" w:space="0" w:color="auto"/>
            </w:tcBorders>
            <w:noWrap/>
            <w:vAlign w:val="center"/>
            <w:hideMark/>
          </w:tcPr>
          <w:p w14:paraId="74CA3304" w14:textId="77777777" w:rsidR="00DE4646" w:rsidRPr="001659A5" w:rsidRDefault="00DE4646" w:rsidP="001659A5">
            <w:pPr>
              <w:jc w:val="center"/>
              <w:rPr>
                <w:sz w:val="16"/>
                <w:szCs w:val="16"/>
              </w:rPr>
            </w:pPr>
            <w:r w:rsidRPr="001659A5">
              <w:rPr>
                <w:sz w:val="16"/>
                <w:szCs w:val="16"/>
              </w:rPr>
              <w:t>New Subject ID</w:t>
            </w:r>
          </w:p>
        </w:tc>
        <w:tc>
          <w:tcPr>
            <w:tcW w:w="1382" w:type="dxa"/>
            <w:tcBorders>
              <w:bottom w:val="single" w:sz="12" w:space="0" w:color="auto"/>
              <w:right w:val="single" w:sz="12" w:space="0" w:color="auto"/>
            </w:tcBorders>
            <w:noWrap/>
            <w:vAlign w:val="center"/>
            <w:hideMark/>
          </w:tcPr>
          <w:p w14:paraId="0C140EAD" w14:textId="77777777" w:rsidR="00DE4646" w:rsidRPr="001659A5" w:rsidRDefault="00DE4646" w:rsidP="001659A5">
            <w:pPr>
              <w:jc w:val="center"/>
              <w:rPr>
                <w:sz w:val="16"/>
                <w:szCs w:val="16"/>
              </w:rPr>
            </w:pPr>
            <w:r w:rsidRPr="001659A5">
              <w:rPr>
                <w:sz w:val="16"/>
                <w:szCs w:val="16"/>
              </w:rPr>
              <w:t>N/A</w:t>
            </w:r>
          </w:p>
        </w:tc>
        <w:tc>
          <w:tcPr>
            <w:tcW w:w="1490" w:type="dxa"/>
            <w:tcBorders>
              <w:left w:val="single" w:sz="12" w:space="0" w:color="auto"/>
              <w:bottom w:val="single" w:sz="12" w:space="0" w:color="auto"/>
            </w:tcBorders>
            <w:noWrap/>
            <w:vAlign w:val="center"/>
            <w:hideMark/>
          </w:tcPr>
          <w:p w14:paraId="7883BDD0" w14:textId="77777777" w:rsidR="00DE4646" w:rsidRPr="001659A5" w:rsidRDefault="00DE4646" w:rsidP="001659A5">
            <w:pPr>
              <w:jc w:val="center"/>
              <w:rPr>
                <w:sz w:val="16"/>
                <w:szCs w:val="16"/>
              </w:rPr>
            </w:pPr>
            <w:r w:rsidRPr="001659A5">
              <w:rPr>
                <w:sz w:val="16"/>
                <w:szCs w:val="16"/>
              </w:rPr>
              <w:t>Error message advising user of SQL issue</w:t>
            </w:r>
          </w:p>
        </w:tc>
        <w:tc>
          <w:tcPr>
            <w:tcW w:w="1628" w:type="dxa"/>
            <w:tcBorders>
              <w:bottom w:val="single" w:sz="12" w:space="0" w:color="auto"/>
              <w:right w:val="single" w:sz="12" w:space="0" w:color="auto"/>
            </w:tcBorders>
            <w:noWrap/>
            <w:vAlign w:val="center"/>
            <w:hideMark/>
          </w:tcPr>
          <w:p w14:paraId="7115D2E4" w14:textId="77777777" w:rsidR="00DE4646" w:rsidRPr="001659A5" w:rsidRDefault="00DE4646" w:rsidP="001659A5">
            <w:pPr>
              <w:jc w:val="center"/>
              <w:rPr>
                <w:sz w:val="16"/>
                <w:szCs w:val="16"/>
              </w:rPr>
            </w:pPr>
            <w:r w:rsidRPr="001659A5">
              <w:rPr>
                <w:sz w:val="16"/>
                <w:szCs w:val="16"/>
              </w:rPr>
              <w:t>Error message advising user of SQL issue</w:t>
            </w:r>
          </w:p>
        </w:tc>
        <w:tc>
          <w:tcPr>
            <w:tcW w:w="567" w:type="dxa"/>
            <w:tcBorders>
              <w:left w:val="single" w:sz="12" w:space="0" w:color="auto"/>
              <w:bottom w:val="single" w:sz="12" w:space="0" w:color="auto"/>
            </w:tcBorders>
            <w:noWrap/>
            <w:vAlign w:val="center"/>
            <w:hideMark/>
          </w:tcPr>
          <w:p w14:paraId="6D485841" w14:textId="77777777" w:rsidR="00DE4646" w:rsidRPr="001659A5" w:rsidRDefault="00DE4646" w:rsidP="001659A5">
            <w:pPr>
              <w:jc w:val="center"/>
              <w:rPr>
                <w:sz w:val="16"/>
                <w:szCs w:val="16"/>
              </w:rPr>
            </w:pPr>
            <w:r w:rsidRPr="001659A5">
              <w:rPr>
                <w:sz w:val="16"/>
                <w:szCs w:val="16"/>
              </w:rPr>
              <w:t>Pass</w:t>
            </w:r>
          </w:p>
        </w:tc>
        <w:tc>
          <w:tcPr>
            <w:tcW w:w="1251" w:type="dxa"/>
            <w:tcBorders>
              <w:bottom w:val="single" w:sz="12" w:space="0" w:color="auto"/>
              <w:right w:val="single" w:sz="12" w:space="0" w:color="auto"/>
            </w:tcBorders>
            <w:noWrap/>
            <w:vAlign w:val="center"/>
            <w:hideMark/>
          </w:tcPr>
          <w:p w14:paraId="0B6EB751" w14:textId="77777777" w:rsidR="00DE4646" w:rsidRPr="001659A5" w:rsidRDefault="00DE4646" w:rsidP="001659A5">
            <w:pPr>
              <w:jc w:val="center"/>
              <w:rPr>
                <w:sz w:val="16"/>
                <w:szCs w:val="16"/>
              </w:rPr>
            </w:pPr>
          </w:p>
        </w:tc>
      </w:tr>
    </w:tbl>
    <w:p w14:paraId="656EC0A7" w14:textId="77777777" w:rsidR="00DE4646" w:rsidRDefault="00DE4646" w:rsidP="00CD6217"/>
    <w:p w14:paraId="64E1BEA0" w14:textId="77777777" w:rsidR="001425C1" w:rsidRDefault="001425C1" w:rsidP="00CD6217"/>
    <w:tbl>
      <w:tblPr>
        <w:tblStyle w:val="TableGrid"/>
        <w:tblW w:w="9989" w:type="dxa"/>
        <w:jc w:val="center"/>
        <w:tblLayout w:type="fixed"/>
        <w:tblLook w:val="04A0" w:firstRow="1" w:lastRow="0" w:firstColumn="1" w:lastColumn="0" w:noHBand="0" w:noVBand="1"/>
      </w:tblPr>
      <w:tblGrid>
        <w:gridCol w:w="647"/>
        <w:gridCol w:w="862"/>
        <w:gridCol w:w="992"/>
        <w:gridCol w:w="1228"/>
        <w:gridCol w:w="1418"/>
        <w:gridCol w:w="1319"/>
        <w:gridCol w:w="1374"/>
        <w:gridCol w:w="992"/>
        <w:gridCol w:w="1157"/>
      </w:tblGrid>
      <w:tr w:rsidR="00DE4646" w:rsidRPr="00DE4646" w14:paraId="1A651309" w14:textId="77777777" w:rsidTr="00D27456">
        <w:trPr>
          <w:trHeight w:val="315"/>
          <w:jc w:val="center"/>
        </w:trPr>
        <w:tc>
          <w:tcPr>
            <w:tcW w:w="2501"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435AF8E9" w14:textId="77777777" w:rsidR="00941E29" w:rsidRPr="00DE4646" w:rsidRDefault="00941E29" w:rsidP="00DE4646">
            <w:pPr>
              <w:jc w:val="center"/>
              <w:rPr>
                <w:b/>
                <w:bCs/>
                <w:sz w:val="16"/>
                <w:szCs w:val="16"/>
              </w:rPr>
            </w:pPr>
            <w:r w:rsidRPr="00DE4646">
              <w:rPr>
                <w:b/>
                <w:bCs/>
                <w:sz w:val="16"/>
                <w:szCs w:val="16"/>
              </w:rPr>
              <w:t>Datasets</w:t>
            </w:r>
          </w:p>
        </w:tc>
        <w:tc>
          <w:tcPr>
            <w:tcW w:w="2646"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140BD4FE" w14:textId="77777777" w:rsidR="00941E29" w:rsidRPr="00DE4646" w:rsidRDefault="00941E29" w:rsidP="00DE4646">
            <w:pPr>
              <w:jc w:val="center"/>
              <w:rPr>
                <w:b/>
                <w:bCs/>
                <w:sz w:val="16"/>
                <w:szCs w:val="16"/>
              </w:rPr>
            </w:pPr>
            <w:r w:rsidRPr="00DE4646">
              <w:rPr>
                <w:b/>
                <w:bCs/>
                <w:sz w:val="16"/>
                <w:szCs w:val="16"/>
              </w:rPr>
              <w:t>Inputs</w:t>
            </w:r>
          </w:p>
        </w:tc>
        <w:tc>
          <w:tcPr>
            <w:tcW w:w="2693"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24F6DFA7" w14:textId="77777777" w:rsidR="00941E29" w:rsidRPr="00DE4646" w:rsidRDefault="00941E29" w:rsidP="00DE4646">
            <w:pPr>
              <w:jc w:val="center"/>
              <w:rPr>
                <w:b/>
                <w:bCs/>
                <w:sz w:val="16"/>
                <w:szCs w:val="16"/>
              </w:rPr>
            </w:pPr>
            <w:r w:rsidRPr="00DE4646">
              <w:rPr>
                <w:b/>
                <w:bCs/>
                <w:sz w:val="16"/>
                <w:szCs w:val="16"/>
              </w:rPr>
              <w:t>Results</w:t>
            </w:r>
          </w:p>
        </w:tc>
        <w:tc>
          <w:tcPr>
            <w:tcW w:w="992" w:type="dxa"/>
            <w:tcBorders>
              <w:top w:val="single" w:sz="12" w:space="0" w:color="auto"/>
              <w:left w:val="single" w:sz="12" w:space="0" w:color="auto"/>
            </w:tcBorders>
            <w:shd w:val="clear" w:color="auto" w:fill="D9D9D9" w:themeFill="background1" w:themeFillShade="D9"/>
            <w:noWrap/>
            <w:vAlign w:val="center"/>
            <w:hideMark/>
          </w:tcPr>
          <w:p w14:paraId="2DEED92B" w14:textId="77777777" w:rsidR="00941E29" w:rsidRPr="00DE4646" w:rsidRDefault="00941E29" w:rsidP="00DE4646">
            <w:pPr>
              <w:jc w:val="center"/>
              <w:rPr>
                <w:b/>
                <w:bCs/>
                <w:sz w:val="16"/>
                <w:szCs w:val="16"/>
              </w:rPr>
            </w:pPr>
            <w:r w:rsidRPr="00DE4646">
              <w:rPr>
                <w:b/>
                <w:bCs/>
                <w:sz w:val="16"/>
                <w:szCs w:val="16"/>
              </w:rPr>
              <w:t>Pass/Fail</w:t>
            </w:r>
          </w:p>
        </w:tc>
        <w:tc>
          <w:tcPr>
            <w:tcW w:w="1157" w:type="dxa"/>
            <w:tcBorders>
              <w:top w:val="single" w:sz="12" w:space="0" w:color="auto"/>
              <w:right w:val="single" w:sz="12" w:space="0" w:color="auto"/>
            </w:tcBorders>
            <w:shd w:val="clear" w:color="auto" w:fill="D9D9D9" w:themeFill="background1" w:themeFillShade="D9"/>
            <w:noWrap/>
            <w:vAlign w:val="center"/>
            <w:hideMark/>
          </w:tcPr>
          <w:p w14:paraId="3F0E15BF" w14:textId="77777777" w:rsidR="00941E29" w:rsidRPr="00DE4646" w:rsidRDefault="00941E29" w:rsidP="00DE4646">
            <w:pPr>
              <w:jc w:val="center"/>
              <w:rPr>
                <w:b/>
                <w:bCs/>
                <w:sz w:val="16"/>
                <w:szCs w:val="16"/>
              </w:rPr>
            </w:pPr>
            <w:r w:rsidRPr="00DE4646">
              <w:rPr>
                <w:b/>
                <w:bCs/>
                <w:sz w:val="16"/>
                <w:szCs w:val="16"/>
              </w:rPr>
              <w:t>Comments</w:t>
            </w:r>
          </w:p>
        </w:tc>
      </w:tr>
      <w:tr w:rsidR="00DE4646" w:rsidRPr="00DE4646" w14:paraId="3FCD9082" w14:textId="77777777" w:rsidTr="00D27456">
        <w:trPr>
          <w:trHeight w:val="315"/>
          <w:jc w:val="center"/>
        </w:trPr>
        <w:tc>
          <w:tcPr>
            <w:tcW w:w="647" w:type="dxa"/>
            <w:tcBorders>
              <w:left w:val="single" w:sz="12" w:space="0" w:color="auto"/>
              <w:bottom w:val="single" w:sz="12" w:space="0" w:color="auto"/>
            </w:tcBorders>
            <w:shd w:val="clear" w:color="auto" w:fill="D9D9D9" w:themeFill="background1" w:themeFillShade="D9"/>
            <w:noWrap/>
            <w:vAlign w:val="center"/>
            <w:hideMark/>
          </w:tcPr>
          <w:p w14:paraId="32980129" w14:textId="77777777" w:rsidR="00DE4646" w:rsidRPr="00DE4646" w:rsidRDefault="00DE4646" w:rsidP="00DE4646">
            <w:pPr>
              <w:jc w:val="center"/>
              <w:rPr>
                <w:b/>
                <w:bCs/>
                <w:sz w:val="16"/>
                <w:szCs w:val="16"/>
              </w:rPr>
            </w:pPr>
            <w:r w:rsidRPr="00DE4646">
              <w:rPr>
                <w:b/>
                <w:bCs/>
                <w:sz w:val="16"/>
                <w:szCs w:val="16"/>
              </w:rPr>
              <w:t>Test Case</w:t>
            </w:r>
          </w:p>
        </w:tc>
        <w:tc>
          <w:tcPr>
            <w:tcW w:w="862" w:type="dxa"/>
            <w:tcBorders>
              <w:bottom w:val="single" w:sz="12" w:space="0" w:color="auto"/>
            </w:tcBorders>
            <w:shd w:val="clear" w:color="auto" w:fill="D9D9D9" w:themeFill="background1" w:themeFillShade="D9"/>
            <w:noWrap/>
            <w:vAlign w:val="center"/>
            <w:hideMark/>
          </w:tcPr>
          <w:p w14:paraId="0C7140EA" w14:textId="77777777" w:rsidR="00DE4646" w:rsidRPr="00DE4646" w:rsidRDefault="00DE4646" w:rsidP="00DE4646">
            <w:pPr>
              <w:jc w:val="center"/>
              <w:rPr>
                <w:b/>
                <w:bCs/>
                <w:sz w:val="16"/>
                <w:szCs w:val="16"/>
              </w:rPr>
            </w:pPr>
          </w:p>
        </w:tc>
        <w:tc>
          <w:tcPr>
            <w:tcW w:w="992" w:type="dxa"/>
            <w:tcBorders>
              <w:bottom w:val="single" w:sz="12" w:space="0" w:color="auto"/>
              <w:right w:val="single" w:sz="12" w:space="0" w:color="auto"/>
            </w:tcBorders>
            <w:shd w:val="clear" w:color="auto" w:fill="D9D9D9" w:themeFill="background1" w:themeFillShade="D9"/>
            <w:noWrap/>
            <w:vAlign w:val="center"/>
            <w:hideMark/>
          </w:tcPr>
          <w:p w14:paraId="6FD3FB44" w14:textId="77777777" w:rsidR="00DE4646" w:rsidRPr="00DE4646" w:rsidRDefault="00DE4646" w:rsidP="00DE4646">
            <w:pPr>
              <w:jc w:val="center"/>
              <w:rPr>
                <w:b/>
                <w:bCs/>
                <w:sz w:val="16"/>
                <w:szCs w:val="16"/>
              </w:rPr>
            </w:pPr>
            <w:r w:rsidRPr="00DE4646">
              <w:rPr>
                <w:b/>
                <w:bCs/>
                <w:sz w:val="16"/>
                <w:szCs w:val="16"/>
              </w:rPr>
              <w:t>Type</w:t>
            </w:r>
          </w:p>
        </w:tc>
        <w:tc>
          <w:tcPr>
            <w:tcW w:w="1228" w:type="dxa"/>
            <w:tcBorders>
              <w:left w:val="single" w:sz="12" w:space="0" w:color="auto"/>
              <w:bottom w:val="single" w:sz="12" w:space="0" w:color="auto"/>
            </w:tcBorders>
            <w:shd w:val="clear" w:color="auto" w:fill="D9D9D9" w:themeFill="background1" w:themeFillShade="D9"/>
            <w:noWrap/>
            <w:vAlign w:val="center"/>
            <w:hideMark/>
          </w:tcPr>
          <w:p w14:paraId="325B4AA1" w14:textId="77777777" w:rsidR="00DE4646" w:rsidRPr="00DE4646" w:rsidRDefault="00DE4646" w:rsidP="00DE4646">
            <w:pPr>
              <w:jc w:val="center"/>
              <w:rPr>
                <w:b/>
                <w:bCs/>
                <w:sz w:val="16"/>
                <w:szCs w:val="16"/>
              </w:rPr>
            </w:pPr>
            <w:r w:rsidRPr="00DE4646">
              <w:rPr>
                <w:b/>
                <w:bCs/>
                <w:sz w:val="16"/>
                <w:szCs w:val="16"/>
              </w:rPr>
              <w:t>Field</w:t>
            </w:r>
          </w:p>
        </w:tc>
        <w:tc>
          <w:tcPr>
            <w:tcW w:w="1418" w:type="dxa"/>
            <w:tcBorders>
              <w:bottom w:val="single" w:sz="12" w:space="0" w:color="auto"/>
              <w:right w:val="single" w:sz="12" w:space="0" w:color="auto"/>
            </w:tcBorders>
            <w:shd w:val="clear" w:color="auto" w:fill="D9D9D9" w:themeFill="background1" w:themeFillShade="D9"/>
            <w:noWrap/>
            <w:vAlign w:val="center"/>
            <w:hideMark/>
          </w:tcPr>
          <w:p w14:paraId="734ABDC1" w14:textId="77777777" w:rsidR="00DE4646" w:rsidRPr="00DE4646" w:rsidRDefault="00DE4646" w:rsidP="00DE4646">
            <w:pPr>
              <w:jc w:val="center"/>
              <w:rPr>
                <w:b/>
                <w:bCs/>
                <w:sz w:val="16"/>
                <w:szCs w:val="16"/>
              </w:rPr>
            </w:pPr>
            <w:r w:rsidRPr="00DE4646">
              <w:rPr>
                <w:b/>
                <w:bCs/>
                <w:sz w:val="16"/>
                <w:szCs w:val="16"/>
              </w:rPr>
              <w:t>Value</w:t>
            </w:r>
          </w:p>
        </w:tc>
        <w:tc>
          <w:tcPr>
            <w:tcW w:w="1319" w:type="dxa"/>
            <w:tcBorders>
              <w:left w:val="single" w:sz="12" w:space="0" w:color="auto"/>
              <w:bottom w:val="single" w:sz="12" w:space="0" w:color="auto"/>
            </w:tcBorders>
            <w:shd w:val="clear" w:color="auto" w:fill="D9D9D9" w:themeFill="background1" w:themeFillShade="D9"/>
            <w:noWrap/>
            <w:vAlign w:val="center"/>
            <w:hideMark/>
          </w:tcPr>
          <w:p w14:paraId="155E88F5" w14:textId="77777777" w:rsidR="00DE4646" w:rsidRPr="00DE4646" w:rsidRDefault="00DE4646" w:rsidP="00DE4646">
            <w:pPr>
              <w:jc w:val="center"/>
              <w:rPr>
                <w:b/>
                <w:bCs/>
                <w:sz w:val="16"/>
                <w:szCs w:val="16"/>
              </w:rPr>
            </w:pPr>
            <w:r w:rsidRPr="00DE4646">
              <w:rPr>
                <w:b/>
                <w:bCs/>
                <w:sz w:val="16"/>
                <w:szCs w:val="16"/>
              </w:rPr>
              <w:t>Expected</w:t>
            </w:r>
          </w:p>
        </w:tc>
        <w:tc>
          <w:tcPr>
            <w:tcW w:w="1374" w:type="dxa"/>
            <w:tcBorders>
              <w:bottom w:val="single" w:sz="12" w:space="0" w:color="auto"/>
              <w:right w:val="single" w:sz="12" w:space="0" w:color="auto"/>
            </w:tcBorders>
            <w:shd w:val="clear" w:color="auto" w:fill="D9D9D9" w:themeFill="background1" w:themeFillShade="D9"/>
            <w:noWrap/>
            <w:vAlign w:val="center"/>
            <w:hideMark/>
          </w:tcPr>
          <w:p w14:paraId="66B8CB96" w14:textId="77777777" w:rsidR="00DE4646" w:rsidRPr="00DE4646" w:rsidRDefault="00DE4646" w:rsidP="00DE4646">
            <w:pPr>
              <w:jc w:val="center"/>
              <w:rPr>
                <w:b/>
                <w:bCs/>
                <w:sz w:val="16"/>
                <w:szCs w:val="16"/>
              </w:rPr>
            </w:pPr>
            <w:r w:rsidRPr="00DE4646">
              <w:rPr>
                <w:b/>
                <w:bCs/>
                <w:sz w:val="16"/>
                <w:szCs w:val="16"/>
              </w:rPr>
              <w:t>Actual</w:t>
            </w:r>
          </w:p>
        </w:tc>
        <w:tc>
          <w:tcPr>
            <w:tcW w:w="2149"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5A671641" w14:textId="77777777" w:rsidR="00DE4646" w:rsidRPr="00DE4646" w:rsidRDefault="00DE4646" w:rsidP="00DE4646">
            <w:pPr>
              <w:jc w:val="center"/>
              <w:rPr>
                <w:sz w:val="16"/>
                <w:szCs w:val="16"/>
              </w:rPr>
            </w:pPr>
          </w:p>
        </w:tc>
      </w:tr>
      <w:tr w:rsidR="00DE4646" w:rsidRPr="00DE4646" w14:paraId="69281C59" w14:textId="77777777" w:rsidTr="00D27456">
        <w:trPr>
          <w:trHeight w:val="300"/>
          <w:jc w:val="center"/>
        </w:trPr>
        <w:tc>
          <w:tcPr>
            <w:tcW w:w="647" w:type="dxa"/>
            <w:tcBorders>
              <w:top w:val="single" w:sz="12" w:space="0" w:color="auto"/>
              <w:left w:val="single" w:sz="12" w:space="0" w:color="auto"/>
            </w:tcBorders>
            <w:noWrap/>
            <w:vAlign w:val="center"/>
            <w:hideMark/>
          </w:tcPr>
          <w:p w14:paraId="4C2D9D59" w14:textId="77777777" w:rsidR="00DE4646" w:rsidRPr="00DE4646" w:rsidRDefault="00DE4646" w:rsidP="00DE4646">
            <w:pPr>
              <w:jc w:val="center"/>
              <w:rPr>
                <w:sz w:val="16"/>
                <w:szCs w:val="16"/>
              </w:rPr>
            </w:pPr>
            <w:r w:rsidRPr="00DE4646">
              <w:rPr>
                <w:sz w:val="16"/>
                <w:szCs w:val="16"/>
              </w:rPr>
              <w:t>1.2</w:t>
            </w:r>
          </w:p>
        </w:tc>
        <w:tc>
          <w:tcPr>
            <w:tcW w:w="862" w:type="dxa"/>
            <w:tcBorders>
              <w:top w:val="single" w:sz="12" w:space="0" w:color="auto"/>
            </w:tcBorders>
            <w:noWrap/>
            <w:vAlign w:val="center"/>
            <w:hideMark/>
          </w:tcPr>
          <w:p w14:paraId="0CFA3C2C" w14:textId="77777777" w:rsidR="00DE4646" w:rsidRPr="00DE4646" w:rsidRDefault="00DE4646" w:rsidP="00DE4646">
            <w:pPr>
              <w:jc w:val="center"/>
              <w:rPr>
                <w:sz w:val="16"/>
                <w:szCs w:val="16"/>
              </w:rPr>
            </w:pPr>
            <w:r w:rsidRPr="00DE4646">
              <w:rPr>
                <w:sz w:val="16"/>
                <w:szCs w:val="16"/>
              </w:rPr>
              <w:t>Dataset 1</w:t>
            </w:r>
          </w:p>
        </w:tc>
        <w:tc>
          <w:tcPr>
            <w:tcW w:w="992" w:type="dxa"/>
            <w:tcBorders>
              <w:top w:val="single" w:sz="12" w:space="0" w:color="auto"/>
              <w:right w:val="single" w:sz="12" w:space="0" w:color="auto"/>
            </w:tcBorders>
            <w:noWrap/>
            <w:vAlign w:val="center"/>
            <w:hideMark/>
          </w:tcPr>
          <w:p w14:paraId="76E3197B" w14:textId="77777777" w:rsidR="00DE4646" w:rsidRPr="00DE4646" w:rsidRDefault="00DE4646" w:rsidP="00DE4646">
            <w:pPr>
              <w:jc w:val="center"/>
              <w:rPr>
                <w:sz w:val="16"/>
                <w:szCs w:val="16"/>
              </w:rPr>
            </w:pPr>
            <w:r w:rsidRPr="00DE4646">
              <w:rPr>
                <w:sz w:val="16"/>
                <w:szCs w:val="16"/>
              </w:rPr>
              <w:t>Normal</w:t>
            </w:r>
          </w:p>
        </w:tc>
        <w:tc>
          <w:tcPr>
            <w:tcW w:w="1228" w:type="dxa"/>
            <w:tcBorders>
              <w:top w:val="single" w:sz="12" w:space="0" w:color="auto"/>
              <w:left w:val="single" w:sz="12" w:space="0" w:color="auto"/>
            </w:tcBorders>
            <w:noWrap/>
            <w:vAlign w:val="center"/>
            <w:hideMark/>
          </w:tcPr>
          <w:p w14:paraId="0155780D" w14:textId="77777777" w:rsidR="00DE4646" w:rsidRPr="00DE4646" w:rsidRDefault="00DE4646" w:rsidP="00DE4646">
            <w:pPr>
              <w:jc w:val="center"/>
              <w:rPr>
                <w:sz w:val="16"/>
                <w:szCs w:val="16"/>
              </w:rPr>
            </w:pPr>
            <w:r w:rsidRPr="00DE4646">
              <w:rPr>
                <w:sz w:val="16"/>
                <w:szCs w:val="16"/>
              </w:rPr>
              <w:t>Database connection</w:t>
            </w:r>
          </w:p>
        </w:tc>
        <w:tc>
          <w:tcPr>
            <w:tcW w:w="1418" w:type="dxa"/>
            <w:tcBorders>
              <w:top w:val="single" w:sz="12" w:space="0" w:color="auto"/>
              <w:right w:val="single" w:sz="12" w:space="0" w:color="auto"/>
            </w:tcBorders>
            <w:noWrap/>
            <w:vAlign w:val="center"/>
            <w:hideMark/>
          </w:tcPr>
          <w:p w14:paraId="46EB41A5" w14:textId="77777777" w:rsidR="00DE4646" w:rsidRPr="00DE4646" w:rsidRDefault="00DE4646" w:rsidP="00DE4646">
            <w:pPr>
              <w:jc w:val="center"/>
              <w:rPr>
                <w:sz w:val="16"/>
                <w:szCs w:val="16"/>
              </w:rPr>
            </w:pPr>
            <w:r w:rsidRPr="00DE4646">
              <w:rPr>
                <w:sz w:val="16"/>
                <w:szCs w:val="16"/>
              </w:rPr>
              <w:t>Connected</w:t>
            </w:r>
          </w:p>
        </w:tc>
        <w:tc>
          <w:tcPr>
            <w:tcW w:w="4842" w:type="dxa"/>
            <w:gridSpan w:val="4"/>
            <w:tcBorders>
              <w:top w:val="single" w:sz="12" w:space="0" w:color="auto"/>
              <w:left w:val="single" w:sz="12" w:space="0" w:color="auto"/>
              <w:right w:val="single" w:sz="12" w:space="0" w:color="auto"/>
            </w:tcBorders>
            <w:noWrap/>
            <w:vAlign w:val="center"/>
            <w:hideMark/>
          </w:tcPr>
          <w:p w14:paraId="4A423640" w14:textId="77777777" w:rsidR="00DE4646" w:rsidRPr="00DE4646" w:rsidRDefault="00DE4646" w:rsidP="00DE4646">
            <w:pPr>
              <w:jc w:val="center"/>
              <w:rPr>
                <w:sz w:val="16"/>
                <w:szCs w:val="16"/>
              </w:rPr>
            </w:pPr>
          </w:p>
        </w:tc>
      </w:tr>
      <w:tr w:rsidR="00DE4646" w:rsidRPr="00DE4646" w14:paraId="471EB3AD" w14:textId="77777777" w:rsidTr="00D27456">
        <w:trPr>
          <w:trHeight w:val="300"/>
          <w:jc w:val="center"/>
        </w:trPr>
        <w:tc>
          <w:tcPr>
            <w:tcW w:w="2501" w:type="dxa"/>
            <w:gridSpan w:val="3"/>
            <w:tcBorders>
              <w:left w:val="single" w:sz="12" w:space="0" w:color="auto"/>
              <w:bottom w:val="single" w:sz="12" w:space="0" w:color="auto"/>
              <w:right w:val="single" w:sz="12" w:space="0" w:color="auto"/>
            </w:tcBorders>
            <w:noWrap/>
            <w:vAlign w:val="center"/>
            <w:hideMark/>
          </w:tcPr>
          <w:p w14:paraId="42D48023" w14:textId="77777777" w:rsidR="00DE4646" w:rsidRPr="00DE4646" w:rsidRDefault="00DE4646" w:rsidP="00DE4646">
            <w:pPr>
              <w:jc w:val="center"/>
              <w:rPr>
                <w:sz w:val="16"/>
                <w:szCs w:val="16"/>
              </w:rPr>
            </w:pPr>
          </w:p>
        </w:tc>
        <w:tc>
          <w:tcPr>
            <w:tcW w:w="1228" w:type="dxa"/>
            <w:tcBorders>
              <w:left w:val="single" w:sz="12" w:space="0" w:color="auto"/>
              <w:bottom w:val="single" w:sz="12" w:space="0" w:color="auto"/>
            </w:tcBorders>
            <w:noWrap/>
            <w:vAlign w:val="center"/>
            <w:hideMark/>
          </w:tcPr>
          <w:p w14:paraId="6D449794" w14:textId="77777777" w:rsidR="00DE4646" w:rsidRPr="00DE4646" w:rsidRDefault="00DE4646" w:rsidP="00DE4646">
            <w:pPr>
              <w:jc w:val="center"/>
              <w:rPr>
                <w:sz w:val="16"/>
                <w:szCs w:val="16"/>
              </w:rPr>
            </w:pPr>
            <w:r w:rsidRPr="00DE4646">
              <w:rPr>
                <w:sz w:val="16"/>
                <w:szCs w:val="16"/>
              </w:rPr>
              <w:t>New Lecturer ID</w:t>
            </w:r>
          </w:p>
        </w:tc>
        <w:tc>
          <w:tcPr>
            <w:tcW w:w="1418" w:type="dxa"/>
            <w:tcBorders>
              <w:bottom w:val="single" w:sz="12" w:space="0" w:color="auto"/>
              <w:right w:val="single" w:sz="12" w:space="0" w:color="auto"/>
            </w:tcBorders>
            <w:noWrap/>
            <w:vAlign w:val="center"/>
            <w:hideMark/>
          </w:tcPr>
          <w:p w14:paraId="7B77F2F0" w14:textId="77777777" w:rsidR="00DE4646" w:rsidRPr="00DE4646" w:rsidRDefault="00DE4646" w:rsidP="00DE4646">
            <w:pPr>
              <w:jc w:val="center"/>
              <w:rPr>
                <w:sz w:val="16"/>
                <w:szCs w:val="16"/>
              </w:rPr>
            </w:pPr>
            <w:r w:rsidRPr="00DE4646">
              <w:rPr>
                <w:sz w:val="16"/>
                <w:szCs w:val="16"/>
              </w:rPr>
              <w:t>N/A</w:t>
            </w:r>
          </w:p>
        </w:tc>
        <w:tc>
          <w:tcPr>
            <w:tcW w:w="1319" w:type="dxa"/>
            <w:tcBorders>
              <w:left w:val="single" w:sz="12" w:space="0" w:color="auto"/>
              <w:bottom w:val="single" w:sz="12" w:space="0" w:color="auto"/>
            </w:tcBorders>
            <w:noWrap/>
            <w:vAlign w:val="center"/>
            <w:hideMark/>
          </w:tcPr>
          <w:p w14:paraId="43AFC9DD" w14:textId="77777777" w:rsidR="00DE4646" w:rsidRPr="00DE4646" w:rsidRDefault="00DE4646" w:rsidP="00DE4646">
            <w:pPr>
              <w:jc w:val="center"/>
              <w:rPr>
                <w:sz w:val="16"/>
                <w:szCs w:val="16"/>
              </w:rPr>
            </w:pPr>
            <w:r w:rsidRPr="00DE4646">
              <w:rPr>
                <w:sz w:val="16"/>
                <w:szCs w:val="16"/>
              </w:rPr>
              <w:t>New Lecturer ID field auto populated</w:t>
            </w:r>
          </w:p>
        </w:tc>
        <w:tc>
          <w:tcPr>
            <w:tcW w:w="1374" w:type="dxa"/>
            <w:tcBorders>
              <w:bottom w:val="single" w:sz="12" w:space="0" w:color="auto"/>
              <w:right w:val="single" w:sz="12" w:space="0" w:color="auto"/>
            </w:tcBorders>
            <w:noWrap/>
            <w:vAlign w:val="center"/>
            <w:hideMark/>
          </w:tcPr>
          <w:p w14:paraId="49DFF3AF" w14:textId="77777777" w:rsidR="00DE4646" w:rsidRPr="00DE4646" w:rsidRDefault="00DE4646" w:rsidP="00DE4646">
            <w:pPr>
              <w:jc w:val="center"/>
              <w:rPr>
                <w:sz w:val="16"/>
                <w:szCs w:val="16"/>
              </w:rPr>
            </w:pPr>
            <w:r w:rsidRPr="00DE4646">
              <w:rPr>
                <w:sz w:val="16"/>
                <w:szCs w:val="16"/>
              </w:rPr>
              <w:t>New Lecturer ID field auto populated</w:t>
            </w:r>
          </w:p>
        </w:tc>
        <w:tc>
          <w:tcPr>
            <w:tcW w:w="992" w:type="dxa"/>
            <w:tcBorders>
              <w:left w:val="single" w:sz="12" w:space="0" w:color="auto"/>
              <w:bottom w:val="single" w:sz="12" w:space="0" w:color="auto"/>
            </w:tcBorders>
            <w:noWrap/>
            <w:vAlign w:val="center"/>
            <w:hideMark/>
          </w:tcPr>
          <w:p w14:paraId="2F945698" w14:textId="77777777" w:rsidR="00DE4646" w:rsidRPr="00DE4646" w:rsidRDefault="00DE4646" w:rsidP="00DE4646">
            <w:pPr>
              <w:jc w:val="center"/>
              <w:rPr>
                <w:sz w:val="16"/>
                <w:szCs w:val="16"/>
              </w:rPr>
            </w:pPr>
            <w:r w:rsidRPr="00DE4646">
              <w:rPr>
                <w:sz w:val="16"/>
                <w:szCs w:val="16"/>
              </w:rPr>
              <w:t>Pass</w:t>
            </w:r>
          </w:p>
        </w:tc>
        <w:tc>
          <w:tcPr>
            <w:tcW w:w="1157" w:type="dxa"/>
            <w:tcBorders>
              <w:bottom w:val="single" w:sz="12" w:space="0" w:color="auto"/>
              <w:right w:val="single" w:sz="12" w:space="0" w:color="auto"/>
            </w:tcBorders>
            <w:noWrap/>
            <w:vAlign w:val="center"/>
            <w:hideMark/>
          </w:tcPr>
          <w:p w14:paraId="68CACCC6" w14:textId="77777777" w:rsidR="00DE4646" w:rsidRPr="00DE4646" w:rsidRDefault="00DE4646" w:rsidP="00DE4646">
            <w:pPr>
              <w:jc w:val="center"/>
              <w:rPr>
                <w:sz w:val="16"/>
                <w:szCs w:val="16"/>
              </w:rPr>
            </w:pPr>
          </w:p>
        </w:tc>
      </w:tr>
      <w:tr w:rsidR="00DE4646" w:rsidRPr="00DE4646" w14:paraId="4907DD6B" w14:textId="77777777" w:rsidTr="00D27456">
        <w:trPr>
          <w:trHeight w:val="300"/>
          <w:jc w:val="center"/>
        </w:trPr>
        <w:tc>
          <w:tcPr>
            <w:tcW w:w="9989" w:type="dxa"/>
            <w:gridSpan w:val="9"/>
            <w:tcBorders>
              <w:top w:val="single" w:sz="12" w:space="0" w:color="auto"/>
              <w:left w:val="single" w:sz="12" w:space="0" w:color="auto"/>
              <w:bottom w:val="single" w:sz="12" w:space="0" w:color="auto"/>
              <w:right w:val="single" w:sz="12" w:space="0" w:color="auto"/>
            </w:tcBorders>
            <w:noWrap/>
            <w:vAlign w:val="center"/>
            <w:hideMark/>
          </w:tcPr>
          <w:p w14:paraId="7FDFD553" w14:textId="77777777" w:rsidR="00DE4646" w:rsidRPr="00DE4646" w:rsidRDefault="00DE4646" w:rsidP="00DE4646">
            <w:pPr>
              <w:jc w:val="center"/>
              <w:rPr>
                <w:sz w:val="16"/>
                <w:szCs w:val="16"/>
              </w:rPr>
            </w:pPr>
          </w:p>
        </w:tc>
      </w:tr>
      <w:tr w:rsidR="00DE4646" w:rsidRPr="00DE4646" w14:paraId="368E0F5D" w14:textId="77777777" w:rsidTr="00D27456">
        <w:trPr>
          <w:trHeight w:val="300"/>
          <w:jc w:val="center"/>
        </w:trPr>
        <w:tc>
          <w:tcPr>
            <w:tcW w:w="647" w:type="dxa"/>
            <w:tcBorders>
              <w:top w:val="single" w:sz="12" w:space="0" w:color="auto"/>
              <w:left w:val="single" w:sz="12" w:space="0" w:color="auto"/>
            </w:tcBorders>
            <w:noWrap/>
            <w:vAlign w:val="center"/>
            <w:hideMark/>
          </w:tcPr>
          <w:p w14:paraId="4DC62CE9" w14:textId="77777777" w:rsidR="00DE4646" w:rsidRPr="00DE4646" w:rsidRDefault="00DE4646" w:rsidP="00DE4646">
            <w:pPr>
              <w:jc w:val="center"/>
              <w:rPr>
                <w:sz w:val="16"/>
                <w:szCs w:val="16"/>
              </w:rPr>
            </w:pPr>
            <w:r w:rsidRPr="00DE4646">
              <w:rPr>
                <w:sz w:val="16"/>
                <w:szCs w:val="16"/>
              </w:rPr>
              <w:t>1.2</w:t>
            </w:r>
          </w:p>
        </w:tc>
        <w:tc>
          <w:tcPr>
            <w:tcW w:w="862" w:type="dxa"/>
            <w:tcBorders>
              <w:top w:val="single" w:sz="12" w:space="0" w:color="auto"/>
            </w:tcBorders>
            <w:noWrap/>
            <w:vAlign w:val="center"/>
            <w:hideMark/>
          </w:tcPr>
          <w:p w14:paraId="46B5B4B8" w14:textId="77777777" w:rsidR="00DE4646" w:rsidRPr="00DE4646" w:rsidRDefault="00DE4646" w:rsidP="00DE4646">
            <w:pPr>
              <w:jc w:val="center"/>
              <w:rPr>
                <w:sz w:val="16"/>
                <w:szCs w:val="16"/>
              </w:rPr>
            </w:pPr>
            <w:r w:rsidRPr="00DE4646">
              <w:rPr>
                <w:sz w:val="16"/>
                <w:szCs w:val="16"/>
              </w:rPr>
              <w:t>Dataset 2</w:t>
            </w:r>
          </w:p>
        </w:tc>
        <w:tc>
          <w:tcPr>
            <w:tcW w:w="992" w:type="dxa"/>
            <w:tcBorders>
              <w:top w:val="single" w:sz="12" w:space="0" w:color="auto"/>
              <w:right w:val="single" w:sz="12" w:space="0" w:color="auto"/>
            </w:tcBorders>
            <w:noWrap/>
            <w:vAlign w:val="center"/>
            <w:hideMark/>
          </w:tcPr>
          <w:p w14:paraId="43E2DB06" w14:textId="77777777" w:rsidR="00DE4646" w:rsidRPr="00DE4646" w:rsidRDefault="00DE4646" w:rsidP="00DE4646">
            <w:pPr>
              <w:jc w:val="center"/>
              <w:rPr>
                <w:sz w:val="16"/>
                <w:szCs w:val="16"/>
              </w:rPr>
            </w:pPr>
            <w:r w:rsidRPr="00DE4646">
              <w:rPr>
                <w:sz w:val="16"/>
                <w:szCs w:val="16"/>
              </w:rPr>
              <w:t>Abnormal</w:t>
            </w:r>
          </w:p>
        </w:tc>
        <w:tc>
          <w:tcPr>
            <w:tcW w:w="1228" w:type="dxa"/>
            <w:tcBorders>
              <w:top w:val="single" w:sz="12" w:space="0" w:color="auto"/>
              <w:left w:val="single" w:sz="12" w:space="0" w:color="auto"/>
            </w:tcBorders>
            <w:noWrap/>
            <w:vAlign w:val="center"/>
            <w:hideMark/>
          </w:tcPr>
          <w:p w14:paraId="70F94965" w14:textId="77777777" w:rsidR="00DE4646" w:rsidRPr="00DE4646" w:rsidRDefault="00DE4646" w:rsidP="00DE4646">
            <w:pPr>
              <w:jc w:val="center"/>
              <w:rPr>
                <w:sz w:val="16"/>
                <w:szCs w:val="16"/>
              </w:rPr>
            </w:pPr>
            <w:r w:rsidRPr="00DE4646">
              <w:rPr>
                <w:sz w:val="16"/>
                <w:szCs w:val="16"/>
              </w:rPr>
              <w:t>Database connection</w:t>
            </w:r>
          </w:p>
        </w:tc>
        <w:tc>
          <w:tcPr>
            <w:tcW w:w="1418" w:type="dxa"/>
            <w:tcBorders>
              <w:top w:val="single" w:sz="12" w:space="0" w:color="auto"/>
              <w:right w:val="single" w:sz="12" w:space="0" w:color="auto"/>
            </w:tcBorders>
            <w:noWrap/>
            <w:vAlign w:val="center"/>
            <w:hideMark/>
          </w:tcPr>
          <w:p w14:paraId="2681AE31" w14:textId="77777777" w:rsidR="00DE4646" w:rsidRPr="00DE4646" w:rsidRDefault="00DE4646" w:rsidP="00DE4646">
            <w:pPr>
              <w:jc w:val="center"/>
              <w:rPr>
                <w:sz w:val="16"/>
                <w:szCs w:val="16"/>
              </w:rPr>
            </w:pPr>
            <w:r w:rsidRPr="00DE4646">
              <w:rPr>
                <w:sz w:val="16"/>
                <w:szCs w:val="16"/>
              </w:rPr>
              <w:t>Disconnected</w:t>
            </w:r>
          </w:p>
        </w:tc>
        <w:tc>
          <w:tcPr>
            <w:tcW w:w="4842" w:type="dxa"/>
            <w:gridSpan w:val="4"/>
            <w:tcBorders>
              <w:top w:val="single" w:sz="12" w:space="0" w:color="auto"/>
              <w:left w:val="single" w:sz="12" w:space="0" w:color="auto"/>
              <w:right w:val="single" w:sz="12" w:space="0" w:color="auto"/>
            </w:tcBorders>
            <w:noWrap/>
            <w:vAlign w:val="center"/>
            <w:hideMark/>
          </w:tcPr>
          <w:p w14:paraId="58044313" w14:textId="77777777" w:rsidR="00DE4646" w:rsidRPr="00DE4646" w:rsidRDefault="00DE4646" w:rsidP="00DE4646">
            <w:pPr>
              <w:jc w:val="center"/>
              <w:rPr>
                <w:sz w:val="16"/>
                <w:szCs w:val="16"/>
              </w:rPr>
            </w:pPr>
          </w:p>
        </w:tc>
      </w:tr>
      <w:tr w:rsidR="00DE4646" w:rsidRPr="00DE4646" w14:paraId="10BECE0A" w14:textId="77777777" w:rsidTr="00D27456">
        <w:trPr>
          <w:trHeight w:val="300"/>
          <w:jc w:val="center"/>
        </w:trPr>
        <w:tc>
          <w:tcPr>
            <w:tcW w:w="2501" w:type="dxa"/>
            <w:gridSpan w:val="3"/>
            <w:tcBorders>
              <w:left w:val="single" w:sz="12" w:space="0" w:color="auto"/>
              <w:bottom w:val="single" w:sz="12" w:space="0" w:color="auto"/>
              <w:right w:val="single" w:sz="12" w:space="0" w:color="auto"/>
            </w:tcBorders>
            <w:noWrap/>
            <w:vAlign w:val="center"/>
            <w:hideMark/>
          </w:tcPr>
          <w:p w14:paraId="02F02600" w14:textId="77777777" w:rsidR="00DE4646" w:rsidRPr="00DE4646" w:rsidRDefault="00DE4646" w:rsidP="00DE4646">
            <w:pPr>
              <w:jc w:val="center"/>
              <w:rPr>
                <w:sz w:val="16"/>
                <w:szCs w:val="16"/>
              </w:rPr>
            </w:pPr>
          </w:p>
        </w:tc>
        <w:tc>
          <w:tcPr>
            <w:tcW w:w="1228" w:type="dxa"/>
            <w:tcBorders>
              <w:left w:val="single" w:sz="12" w:space="0" w:color="auto"/>
              <w:bottom w:val="single" w:sz="12" w:space="0" w:color="auto"/>
            </w:tcBorders>
            <w:noWrap/>
            <w:vAlign w:val="center"/>
            <w:hideMark/>
          </w:tcPr>
          <w:p w14:paraId="51EE7EDA" w14:textId="77777777" w:rsidR="00DE4646" w:rsidRPr="00DE4646" w:rsidRDefault="00DE4646" w:rsidP="00DE4646">
            <w:pPr>
              <w:jc w:val="center"/>
              <w:rPr>
                <w:sz w:val="16"/>
                <w:szCs w:val="16"/>
              </w:rPr>
            </w:pPr>
            <w:r w:rsidRPr="00DE4646">
              <w:rPr>
                <w:sz w:val="16"/>
                <w:szCs w:val="16"/>
              </w:rPr>
              <w:t>New Lecturer ID</w:t>
            </w:r>
          </w:p>
        </w:tc>
        <w:tc>
          <w:tcPr>
            <w:tcW w:w="1418" w:type="dxa"/>
            <w:tcBorders>
              <w:bottom w:val="single" w:sz="12" w:space="0" w:color="auto"/>
              <w:right w:val="single" w:sz="12" w:space="0" w:color="auto"/>
            </w:tcBorders>
            <w:noWrap/>
            <w:vAlign w:val="center"/>
            <w:hideMark/>
          </w:tcPr>
          <w:p w14:paraId="45855B85" w14:textId="77777777" w:rsidR="00DE4646" w:rsidRPr="00DE4646" w:rsidRDefault="00DE4646" w:rsidP="00DE4646">
            <w:pPr>
              <w:jc w:val="center"/>
              <w:rPr>
                <w:sz w:val="16"/>
                <w:szCs w:val="16"/>
              </w:rPr>
            </w:pPr>
            <w:r w:rsidRPr="00DE4646">
              <w:rPr>
                <w:sz w:val="16"/>
                <w:szCs w:val="16"/>
              </w:rPr>
              <w:t>N/A</w:t>
            </w:r>
          </w:p>
        </w:tc>
        <w:tc>
          <w:tcPr>
            <w:tcW w:w="1319" w:type="dxa"/>
            <w:tcBorders>
              <w:left w:val="single" w:sz="12" w:space="0" w:color="auto"/>
              <w:bottom w:val="single" w:sz="12" w:space="0" w:color="auto"/>
            </w:tcBorders>
            <w:noWrap/>
            <w:vAlign w:val="center"/>
            <w:hideMark/>
          </w:tcPr>
          <w:p w14:paraId="2814E47F" w14:textId="77777777" w:rsidR="00DE4646" w:rsidRPr="00DE4646" w:rsidRDefault="00DE4646" w:rsidP="00DE4646">
            <w:pPr>
              <w:jc w:val="center"/>
              <w:rPr>
                <w:sz w:val="16"/>
                <w:szCs w:val="16"/>
              </w:rPr>
            </w:pPr>
            <w:r w:rsidRPr="00DE4646">
              <w:rPr>
                <w:sz w:val="16"/>
                <w:szCs w:val="16"/>
              </w:rPr>
              <w:t>Error message advising user of SQL issue</w:t>
            </w:r>
          </w:p>
        </w:tc>
        <w:tc>
          <w:tcPr>
            <w:tcW w:w="1374" w:type="dxa"/>
            <w:tcBorders>
              <w:bottom w:val="single" w:sz="12" w:space="0" w:color="auto"/>
              <w:right w:val="single" w:sz="12" w:space="0" w:color="auto"/>
            </w:tcBorders>
            <w:noWrap/>
            <w:vAlign w:val="center"/>
            <w:hideMark/>
          </w:tcPr>
          <w:p w14:paraId="448E942F" w14:textId="77777777" w:rsidR="00DE4646" w:rsidRPr="00DE4646" w:rsidRDefault="00DE4646" w:rsidP="00DE4646">
            <w:pPr>
              <w:jc w:val="center"/>
              <w:rPr>
                <w:sz w:val="16"/>
                <w:szCs w:val="16"/>
              </w:rPr>
            </w:pPr>
            <w:r w:rsidRPr="00DE4646">
              <w:rPr>
                <w:sz w:val="16"/>
                <w:szCs w:val="16"/>
              </w:rPr>
              <w:t>Error message advising user of SQL issue</w:t>
            </w:r>
          </w:p>
        </w:tc>
        <w:tc>
          <w:tcPr>
            <w:tcW w:w="992" w:type="dxa"/>
            <w:tcBorders>
              <w:left w:val="single" w:sz="12" w:space="0" w:color="auto"/>
              <w:bottom w:val="single" w:sz="12" w:space="0" w:color="auto"/>
            </w:tcBorders>
            <w:noWrap/>
            <w:vAlign w:val="center"/>
            <w:hideMark/>
          </w:tcPr>
          <w:p w14:paraId="2CD7A3D2" w14:textId="77777777" w:rsidR="00DE4646" w:rsidRPr="00DE4646" w:rsidRDefault="00DE4646" w:rsidP="00DE4646">
            <w:pPr>
              <w:jc w:val="center"/>
              <w:rPr>
                <w:sz w:val="16"/>
                <w:szCs w:val="16"/>
              </w:rPr>
            </w:pPr>
            <w:r w:rsidRPr="00DE4646">
              <w:rPr>
                <w:sz w:val="16"/>
                <w:szCs w:val="16"/>
              </w:rPr>
              <w:t>Pass</w:t>
            </w:r>
          </w:p>
        </w:tc>
        <w:tc>
          <w:tcPr>
            <w:tcW w:w="1157" w:type="dxa"/>
            <w:tcBorders>
              <w:bottom w:val="single" w:sz="12" w:space="0" w:color="auto"/>
              <w:right w:val="single" w:sz="12" w:space="0" w:color="auto"/>
            </w:tcBorders>
            <w:noWrap/>
            <w:vAlign w:val="center"/>
            <w:hideMark/>
          </w:tcPr>
          <w:p w14:paraId="67B47379" w14:textId="77777777" w:rsidR="00DE4646" w:rsidRPr="00DE4646" w:rsidRDefault="00DE4646" w:rsidP="00DE4646">
            <w:pPr>
              <w:jc w:val="center"/>
              <w:rPr>
                <w:sz w:val="16"/>
                <w:szCs w:val="16"/>
              </w:rPr>
            </w:pPr>
          </w:p>
        </w:tc>
      </w:tr>
    </w:tbl>
    <w:p w14:paraId="02F30A63" w14:textId="77777777" w:rsidR="00941E29" w:rsidRDefault="00941E29" w:rsidP="00D27456">
      <w:pPr>
        <w:spacing w:before="0" w:after="0"/>
      </w:pPr>
    </w:p>
    <w:p w14:paraId="40E226A5" w14:textId="77777777" w:rsidR="001425C1" w:rsidRDefault="001425C1" w:rsidP="00D27456">
      <w:pPr>
        <w:spacing w:before="0" w:after="0"/>
      </w:pPr>
    </w:p>
    <w:p w14:paraId="3EF16801" w14:textId="77777777" w:rsidR="001425C1" w:rsidRDefault="001425C1" w:rsidP="00D27456">
      <w:pPr>
        <w:spacing w:before="0" w:after="0"/>
      </w:pPr>
    </w:p>
    <w:tbl>
      <w:tblPr>
        <w:tblStyle w:val="TableGrid"/>
        <w:tblW w:w="9987" w:type="dxa"/>
        <w:jc w:val="center"/>
        <w:tblLook w:val="04A0" w:firstRow="1" w:lastRow="0" w:firstColumn="1" w:lastColumn="0" w:noHBand="0" w:noVBand="1"/>
      </w:tblPr>
      <w:tblGrid>
        <w:gridCol w:w="643"/>
        <w:gridCol w:w="852"/>
        <w:gridCol w:w="852"/>
        <w:gridCol w:w="1134"/>
        <w:gridCol w:w="709"/>
        <w:gridCol w:w="1559"/>
        <w:gridCol w:w="1843"/>
        <w:gridCol w:w="1334"/>
        <w:gridCol w:w="1061"/>
      </w:tblGrid>
      <w:tr w:rsidR="00DE4646" w:rsidRPr="00DE4646" w14:paraId="581F7DBE" w14:textId="77777777" w:rsidTr="00D27456">
        <w:trPr>
          <w:trHeight w:val="315"/>
          <w:jc w:val="center"/>
        </w:trPr>
        <w:tc>
          <w:tcPr>
            <w:tcW w:w="2347"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4E2FB399" w14:textId="77777777" w:rsidR="00941E29" w:rsidRPr="00DE4646" w:rsidRDefault="00941E29" w:rsidP="00DE4646">
            <w:pPr>
              <w:jc w:val="center"/>
              <w:rPr>
                <w:b/>
                <w:bCs/>
                <w:sz w:val="16"/>
                <w:szCs w:val="16"/>
              </w:rPr>
            </w:pPr>
            <w:r w:rsidRPr="00DE4646">
              <w:rPr>
                <w:b/>
                <w:bCs/>
                <w:sz w:val="16"/>
                <w:szCs w:val="16"/>
              </w:rPr>
              <w:t>Datasets</w:t>
            </w:r>
          </w:p>
        </w:tc>
        <w:tc>
          <w:tcPr>
            <w:tcW w:w="1843"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1709C821" w14:textId="77777777" w:rsidR="00941E29" w:rsidRPr="00DE4646" w:rsidRDefault="00941E29" w:rsidP="00DE4646">
            <w:pPr>
              <w:jc w:val="center"/>
              <w:rPr>
                <w:b/>
                <w:bCs/>
                <w:sz w:val="16"/>
                <w:szCs w:val="16"/>
              </w:rPr>
            </w:pPr>
            <w:r w:rsidRPr="00DE4646">
              <w:rPr>
                <w:b/>
                <w:bCs/>
                <w:sz w:val="16"/>
                <w:szCs w:val="16"/>
              </w:rPr>
              <w:t>Inputs</w:t>
            </w:r>
          </w:p>
        </w:tc>
        <w:tc>
          <w:tcPr>
            <w:tcW w:w="3402"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D4F61C4" w14:textId="77777777" w:rsidR="00941E29" w:rsidRPr="00DE4646" w:rsidRDefault="00941E29" w:rsidP="00DE4646">
            <w:pPr>
              <w:jc w:val="center"/>
              <w:rPr>
                <w:b/>
                <w:bCs/>
                <w:sz w:val="16"/>
                <w:szCs w:val="16"/>
              </w:rPr>
            </w:pPr>
            <w:r w:rsidRPr="00DE4646">
              <w:rPr>
                <w:b/>
                <w:bCs/>
                <w:sz w:val="16"/>
                <w:szCs w:val="16"/>
              </w:rPr>
              <w:t>Results</w:t>
            </w:r>
          </w:p>
        </w:tc>
        <w:tc>
          <w:tcPr>
            <w:tcW w:w="1334" w:type="dxa"/>
            <w:tcBorders>
              <w:top w:val="single" w:sz="12" w:space="0" w:color="auto"/>
              <w:left w:val="single" w:sz="12" w:space="0" w:color="auto"/>
            </w:tcBorders>
            <w:shd w:val="clear" w:color="auto" w:fill="D9D9D9" w:themeFill="background1" w:themeFillShade="D9"/>
            <w:noWrap/>
            <w:vAlign w:val="center"/>
            <w:hideMark/>
          </w:tcPr>
          <w:p w14:paraId="19669CDC" w14:textId="77777777" w:rsidR="00941E29" w:rsidRPr="00DE4646" w:rsidRDefault="00941E29" w:rsidP="00DE4646">
            <w:pPr>
              <w:jc w:val="center"/>
              <w:rPr>
                <w:b/>
                <w:bCs/>
                <w:sz w:val="16"/>
                <w:szCs w:val="16"/>
              </w:rPr>
            </w:pPr>
            <w:r w:rsidRPr="00DE4646">
              <w:rPr>
                <w:b/>
                <w:bCs/>
                <w:sz w:val="16"/>
                <w:szCs w:val="16"/>
              </w:rPr>
              <w:t>Pass/Fail</w:t>
            </w:r>
          </w:p>
        </w:tc>
        <w:tc>
          <w:tcPr>
            <w:tcW w:w="1061" w:type="dxa"/>
            <w:tcBorders>
              <w:top w:val="single" w:sz="12" w:space="0" w:color="auto"/>
              <w:right w:val="single" w:sz="12" w:space="0" w:color="auto"/>
            </w:tcBorders>
            <w:shd w:val="clear" w:color="auto" w:fill="D9D9D9" w:themeFill="background1" w:themeFillShade="D9"/>
            <w:noWrap/>
            <w:vAlign w:val="center"/>
            <w:hideMark/>
          </w:tcPr>
          <w:p w14:paraId="109C52C1" w14:textId="77777777" w:rsidR="00941E29" w:rsidRPr="00DE4646" w:rsidRDefault="00941E29" w:rsidP="00DE4646">
            <w:pPr>
              <w:jc w:val="center"/>
              <w:rPr>
                <w:b/>
                <w:bCs/>
                <w:sz w:val="16"/>
                <w:szCs w:val="16"/>
              </w:rPr>
            </w:pPr>
            <w:r w:rsidRPr="00DE4646">
              <w:rPr>
                <w:b/>
                <w:bCs/>
                <w:sz w:val="16"/>
                <w:szCs w:val="16"/>
              </w:rPr>
              <w:t>Comments</w:t>
            </w:r>
          </w:p>
        </w:tc>
      </w:tr>
      <w:tr w:rsidR="00DE4646" w:rsidRPr="00DE4646" w14:paraId="63D9674A" w14:textId="77777777" w:rsidTr="00D27456">
        <w:trPr>
          <w:trHeight w:val="315"/>
          <w:jc w:val="center"/>
        </w:trPr>
        <w:tc>
          <w:tcPr>
            <w:tcW w:w="643" w:type="dxa"/>
            <w:tcBorders>
              <w:left w:val="single" w:sz="12" w:space="0" w:color="auto"/>
              <w:bottom w:val="single" w:sz="12" w:space="0" w:color="auto"/>
            </w:tcBorders>
            <w:shd w:val="clear" w:color="auto" w:fill="D9D9D9" w:themeFill="background1" w:themeFillShade="D9"/>
            <w:noWrap/>
            <w:vAlign w:val="center"/>
            <w:hideMark/>
          </w:tcPr>
          <w:p w14:paraId="4B27D4BD" w14:textId="77777777" w:rsidR="00DE4646" w:rsidRPr="00DE4646" w:rsidRDefault="00DE4646" w:rsidP="00DE4646">
            <w:pPr>
              <w:jc w:val="center"/>
              <w:rPr>
                <w:b/>
                <w:bCs/>
                <w:sz w:val="16"/>
                <w:szCs w:val="16"/>
              </w:rPr>
            </w:pPr>
            <w:r w:rsidRPr="00DE4646">
              <w:rPr>
                <w:b/>
                <w:bCs/>
                <w:sz w:val="16"/>
                <w:szCs w:val="16"/>
              </w:rPr>
              <w:t>Test Case</w:t>
            </w:r>
          </w:p>
        </w:tc>
        <w:tc>
          <w:tcPr>
            <w:tcW w:w="852" w:type="dxa"/>
            <w:tcBorders>
              <w:bottom w:val="single" w:sz="12" w:space="0" w:color="auto"/>
            </w:tcBorders>
            <w:shd w:val="clear" w:color="auto" w:fill="D9D9D9" w:themeFill="background1" w:themeFillShade="D9"/>
            <w:noWrap/>
            <w:vAlign w:val="center"/>
            <w:hideMark/>
          </w:tcPr>
          <w:p w14:paraId="52193405" w14:textId="77777777" w:rsidR="00DE4646" w:rsidRPr="00DE4646" w:rsidRDefault="00DE4646" w:rsidP="00DE4646">
            <w:pPr>
              <w:jc w:val="center"/>
              <w:rPr>
                <w:b/>
                <w:bCs/>
                <w:sz w:val="16"/>
                <w:szCs w:val="16"/>
              </w:rPr>
            </w:pPr>
          </w:p>
        </w:tc>
        <w:tc>
          <w:tcPr>
            <w:tcW w:w="852" w:type="dxa"/>
            <w:tcBorders>
              <w:bottom w:val="single" w:sz="12" w:space="0" w:color="auto"/>
              <w:right w:val="single" w:sz="12" w:space="0" w:color="auto"/>
            </w:tcBorders>
            <w:shd w:val="clear" w:color="auto" w:fill="D9D9D9" w:themeFill="background1" w:themeFillShade="D9"/>
            <w:noWrap/>
            <w:vAlign w:val="center"/>
            <w:hideMark/>
          </w:tcPr>
          <w:p w14:paraId="2BED8A18" w14:textId="77777777" w:rsidR="00DE4646" w:rsidRPr="00DE4646" w:rsidRDefault="00DE4646" w:rsidP="00DE4646">
            <w:pPr>
              <w:jc w:val="center"/>
              <w:rPr>
                <w:b/>
                <w:bCs/>
                <w:sz w:val="16"/>
                <w:szCs w:val="16"/>
              </w:rPr>
            </w:pPr>
            <w:r w:rsidRPr="00DE4646">
              <w:rPr>
                <w:b/>
                <w:bCs/>
                <w:sz w:val="16"/>
                <w:szCs w:val="16"/>
              </w:rPr>
              <w:t>Type</w:t>
            </w:r>
          </w:p>
        </w:tc>
        <w:tc>
          <w:tcPr>
            <w:tcW w:w="1134" w:type="dxa"/>
            <w:tcBorders>
              <w:left w:val="single" w:sz="12" w:space="0" w:color="auto"/>
              <w:bottom w:val="single" w:sz="12" w:space="0" w:color="auto"/>
            </w:tcBorders>
            <w:shd w:val="clear" w:color="auto" w:fill="D9D9D9" w:themeFill="background1" w:themeFillShade="D9"/>
            <w:noWrap/>
            <w:vAlign w:val="center"/>
            <w:hideMark/>
          </w:tcPr>
          <w:p w14:paraId="52D7923C" w14:textId="77777777" w:rsidR="00DE4646" w:rsidRPr="00DE4646" w:rsidRDefault="00DE4646" w:rsidP="00DE4646">
            <w:pPr>
              <w:jc w:val="center"/>
              <w:rPr>
                <w:b/>
                <w:bCs/>
                <w:sz w:val="16"/>
                <w:szCs w:val="16"/>
              </w:rPr>
            </w:pPr>
            <w:r w:rsidRPr="00DE4646">
              <w:rPr>
                <w:b/>
                <w:bCs/>
                <w:sz w:val="16"/>
                <w:szCs w:val="16"/>
              </w:rPr>
              <w:t>Field</w:t>
            </w:r>
          </w:p>
        </w:tc>
        <w:tc>
          <w:tcPr>
            <w:tcW w:w="709" w:type="dxa"/>
            <w:tcBorders>
              <w:bottom w:val="single" w:sz="12" w:space="0" w:color="auto"/>
              <w:right w:val="single" w:sz="12" w:space="0" w:color="auto"/>
            </w:tcBorders>
            <w:shd w:val="clear" w:color="auto" w:fill="D9D9D9" w:themeFill="background1" w:themeFillShade="D9"/>
            <w:noWrap/>
            <w:vAlign w:val="center"/>
            <w:hideMark/>
          </w:tcPr>
          <w:p w14:paraId="3311E7A2" w14:textId="77777777" w:rsidR="00DE4646" w:rsidRPr="00DE4646" w:rsidRDefault="00DE4646" w:rsidP="00DE4646">
            <w:pPr>
              <w:jc w:val="center"/>
              <w:rPr>
                <w:b/>
                <w:bCs/>
                <w:sz w:val="16"/>
                <w:szCs w:val="16"/>
              </w:rPr>
            </w:pPr>
            <w:r w:rsidRPr="00DE4646">
              <w:rPr>
                <w:b/>
                <w:bCs/>
                <w:sz w:val="16"/>
                <w:szCs w:val="16"/>
              </w:rPr>
              <w:t>Value</w:t>
            </w:r>
          </w:p>
        </w:tc>
        <w:tc>
          <w:tcPr>
            <w:tcW w:w="1559" w:type="dxa"/>
            <w:tcBorders>
              <w:left w:val="single" w:sz="12" w:space="0" w:color="auto"/>
              <w:bottom w:val="single" w:sz="12" w:space="0" w:color="auto"/>
            </w:tcBorders>
            <w:shd w:val="clear" w:color="auto" w:fill="D9D9D9" w:themeFill="background1" w:themeFillShade="D9"/>
            <w:noWrap/>
            <w:vAlign w:val="center"/>
            <w:hideMark/>
          </w:tcPr>
          <w:p w14:paraId="50EFF18A" w14:textId="77777777" w:rsidR="00DE4646" w:rsidRPr="00DE4646" w:rsidRDefault="00DE4646" w:rsidP="00DE4646">
            <w:pPr>
              <w:jc w:val="center"/>
              <w:rPr>
                <w:b/>
                <w:bCs/>
                <w:sz w:val="16"/>
                <w:szCs w:val="16"/>
              </w:rPr>
            </w:pPr>
            <w:r w:rsidRPr="00DE4646">
              <w:rPr>
                <w:b/>
                <w:bCs/>
                <w:sz w:val="16"/>
                <w:szCs w:val="16"/>
              </w:rPr>
              <w:t>Expected</w:t>
            </w:r>
          </w:p>
        </w:tc>
        <w:tc>
          <w:tcPr>
            <w:tcW w:w="1843" w:type="dxa"/>
            <w:tcBorders>
              <w:bottom w:val="single" w:sz="12" w:space="0" w:color="auto"/>
              <w:right w:val="single" w:sz="12" w:space="0" w:color="auto"/>
            </w:tcBorders>
            <w:shd w:val="clear" w:color="auto" w:fill="D9D9D9" w:themeFill="background1" w:themeFillShade="D9"/>
            <w:noWrap/>
            <w:vAlign w:val="center"/>
            <w:hideMark/>
          </w:tcPr>
          <w:p w14:paraId="2012241C" w14:textId="77777777" w:rsidR="00DE4646" w:rsidRPr="00DE4646" w:rsidRDefault="00DE4646" w:rsidP="00DE4646">
            <w:pPr>
              <w:jc w:val="center"/>
              <w:rPr>
                <w:b/>
                <w:bCs/>
                <w:sz w:val="16"/>
                <w:szCs w:val="16"/>
              </w:rPr>
            </w:pPr>
            <w:r w:rsidRPr="00DE4646">
              <w:rPr>
                <w:b/>
                <w:bCs/>
                <w:sz w:val="16"/>
                <w:szCs w:val="16"/>
              </w:rPr>
              <w:t>Actual</w:t>
            </w:r>
          </w:p>
        </w:tc>
        <w:tc>
          <w:tcPr>
            <w:tcW w:w="2395"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73000C01" w14:textId="77777777" w:rsidR="00DE4646" w:rsidRPr="00DE4646" w:rsidRDefault="00DE4646" w:rsidP="00DE4646">
            <w:pPr>
              <w:jc w:val="center"/>
              <w:rPr>
                <w:sz w:val="16"/>
                <w:szCs w:val="16"/>
              </w:rPr>
            </w:pPr>
          </w:p>
        </w:tc>
      </w:tr>
      <w:tr w:rsidR="00D27456" w:rsidRPr="00DE4646" w14:paraId="625E70C9" w14:textId="77777777" w:rsidTr="00D27456">
        <w:trPr>
          <w:trHeight w:val="300"/>
          <w:jc w:val="center"/>
        </w:trPr>
        <w:tc>
          <w:tcPr>
            <w:tcW w:w="643" w:type="dxa"/>
            <w:tcBorders>
              <w:top w:val="single" w:sz="12" w:space="0" w:color="auto"/>
              <w:left w:val="single" w:sz="12" w:space="0" w:color="auto"/>
              <w:bottom w:val="single" w:sz="12" w:space="0" w:color="auto"/>
            </w:tcBorders>
            <w:noWrap/>
            <w:vAlign w:val="center"/>
            <w:hideMark/>
          </w:tcPr>
          <w:p w14:paraId="265C7580" w14:textId="77777777" w:rsidR="00941E29" w:rsidRPr="00DE4646" w:rsidRDefault="00941E29" w:rsidP="00DE4646">
            <w:pPr>
              <w:jc w:val="center"/>
              <w:rPr>
                <w:sz w:val="16"/>
                <w:szCs w:val="16"/>
              </w:rPr>
            </w:pPr>
            <w:r w:rsidRPr="00DE4646">
              <w:rPr>
                <w:sz w:val="16"/>
                <w:szCs w:val="16"/>
              </w:rPr>
              <w:t>1.3</w:t>
            </w:r>
          </w:p>
        </w:tc>
        <w:tc>
          <w:tcPr>
            <w:tcW w:w="852" w:type="dxa"/>
            <w:tcBorders>
              <w:top w:val="single" w:sz="12" w:space="0" w:color="auto"/>
              <w:bottom w:val="single" w:sz="12" w:space="0" w:color="auto"/>
            </w:tcBorders>
            <w:noWrap/>
            <w:vAlign w:val="center"/>
            <w:hideMark/>
          </w:tcPr>
          <w:p w14:paraId="44146D64" w14:textId="77777777" w:rsidR="00941E29" w:rsidRPr="00DE4646" w:rsidRDefault="00941E29" w:rsidP="00DE4646">
            <w:pPr>
              <w:jc w:val="center"/>
              <w:rPr>
                <w:sz w:val="16"/>
                <w:szCs w:val="16"/>
              </w:rPr>
            </w:pPr>
            <w:r w:rsidRPr="00DE4646">
              <w:rPr>
                <w:sz w:val="16"/>
                <w:szCs w:val="16"/>
              </w:rPr>
              <w:t>Dataset 1</w:t>
            </w:r>
          </w:p>
        </w:tc>
        <w:tc>
          <w:tcPr>
            <w:tcW w:w="852" w:type="dxa"/>
            <w:tcBorders>
              <w:top w:val="single" w:sz="12" w:space="0" w:color="auto"/>
              <w:bottom w:val="single" w:sz="12" w:space="0" w:color="auto"/>
              <w:right w:val="single" w:sz="12" w:space="0" w:color="auto"/>
            </w:tcBorders>
            <w:noWrap/>
            <w:vAlign w:val="center"/>
            <w:hideMark/>
          </w:tcPr>
          <w:p w14:paraId="5EB57084" w14:textId="77777777" w:rsidR="00941E29" w:rsidRPr="00DE4646" w:rsidRDefault="00941E29" w:rsidP="00DE4646">
            <w:pPr>
              <w:jc w:val="center"/>
              <w:rPr>
                <w:sz w:val="16"/>
                <w:szCs w:val="16"/>
              </w:rPr>
            </w:pPr>
            <w:r w:rsidRPr="00DE4646">
              <w:rPr>
                <w:sz w:val="16"/>
                <w:szCs w:val="16"/>
              </w:rPr>
              <w:t>Normal</w:t>
            </w:r>
          </w:p>
        </w:tc>
        <w:tc>
          <w:tcPr>
            <w:tcW w:w="1134" w:type="dxa"/>
            <w:tcBorders>
              <w:top w:val="single" w:sz="12" w:space="0" w:color="auto"/>
              <w:left w:val="single" w:sz="12" w:space="0" w:color="auto"/>
              <w:bottom w:val="single" w:sz="12" w:space="0" w:color="auto"/>
            </w:tcBorders>
            <w:noWrap/>
            <w:vAlign w:val="center"/>
            <w:hideMark/>
          </w:tcPr>
          <w:p w14:paraId="71AA53F6" w14:textId="77777777" w:rsidR="00941E29" w:rsidRPr="00DE4646" w:rsidRDefault="00941E29" w:rsidP="00DE4646">
            <w:pPr>
              <w:jc w:val="center"/>
              <w:rPr>
                <w:sz w:val="16"/>
                <w:szCs w:val="16"/>
              </w:rPr>
            </w:pPr>
            <w:r w:rsidRPr="00DE4646">
              <w:rPr>
                <w:sz w:val="16"/>
                <w:szCs w:val="16"/>
              </w:rPr>
              <w:t>Show/Hide Lecturer</w:t>
            </w:r>
          </w:p>
        </w:tc>
        <w:tc>
          <w:tcPr>
            <w:tcW w:w="709" w:type="dxa"/>
            <w:tcBorders>
              <w:top w:val="single" w:sz="12" w:space="0" w:color="auto"/>
              <w:bottom w:val="single" w:sz="12" w:space="0" w:color="auto"/>
              <w:right w:val="single" w:sz="12" w:space="0" w:color="auto"/>
            </w:tcBorders>
            <w:noWrap/>
            <w:vAlign w:val="center"/>
            <w:hideMark/>
          </w:tcPr>
          <w:p w14:paraId="2E6406AB" w14:textId="77777777" w:rsidR="00941E29" w:rsidRPr="00DE4646" w:rsidRDefault="00941E29" w:rsidP="00DE4646">
            <w:pPr>
              <w:jc w:val="center"/>
              <w:rPr>
                <w:sz w:val="16"/>
                <w:szCs w:val="16"/>
              </w:rPr>
            </w:pPr>
            <w:r w:rsidRPr="00DE4646">
              <w:rPr>
                <w:sz w:val="16"/>
                <w:szCs w:val="16"/>
              </w:rPr>
              <w:t>N/A</w:t>
            </w:r>
          </w:p>
        </w:tc>
        <w:tc>
          <w:tcPr>
            <w:tcW w:w="1559" w:type="dxa"/>
            <w:tcBorders>
              <w:top w:val="single" w:sz="12" w:space="0" w:color="auto"/>
              <w:left w:val="single" w:sz="12" w:space="0" w:color="auto"/>
              <w:bottom w:val="single" w:sz="12" w:space="0" w:color="auto"/>
            </w:tcBorders>
            <w:noWrap/>
            <w:vAlign w:val="center"/>
            <w:hideMark/>
          </w:tcPr>
          <w:p w14:paraId="4E60A32A" w14:textId="77777777" w:rsidR="00941E29" w:rsidRPr="00DE4646" w:rsidRDefault="00941E29" w:rsidP="00DE4646">
            <w:pPr>
              <w:jc w:val="center"/>
              <w:rPr>
                <w:sz w:val="16"/>
                <w:szCs w:val="16"/>
              </w:rPr>
            </w:pPr>
            <w:r w:rsidRPr="00DE4646">
              <w:rPr>
                <w:sz w:val="16"/>
                <w:szCs w:val="16"/>
              </w:rPr>
              <w:t>Toggles lecturer data between visible and not</w:t>
            </w:r>
          </w:p>
        </w:tc>
        <w:tc>
          <w:tcPr>
            <w:tcW w:w="1843" w:type="dxa"/>
            <w:tcBorders>
              <w:top w:val="single" w:sz="12" w:space="0" w:color="auto"/>
              <w:bottom w:val="single" w:sz="12" w:space="0" w:color="auto"/>
              <w:right w:val="single" w:sz="12" w:space="0" w:color="auto"/>
            </w:tcBorders>
            <w:noWrap/>
            <w:vAlign w:val="center"/>
            <w:hideMark/>
          </w:tcPr>
          <w:p w14:paraId="6C606250" w14:textId="77777777" w:rsidR="00941E29" w:rsidRPr="00DE4646" w:rsidRDefault="00941E29" w:rsidP="00DE4646">
            <w:pPr>
              <w:jc w:val="center"/>
              <w:rPr>
                <w:sz w:val="16"/>
                <w:szCs w:val="16"/>
              </w:rPr>
            </w:pPr>
            <w:r w:rsidRPr="00DE4646">
              <w:rPr>
                <w:sz w:val="16"/>
                <w:szCs w:val="16"/>
              </w:rPr>
              <w:t>Toggles lecturer data between visible and not</w:t>
            </w:r>
          </w:p>
        </w:tc>
        <w:tc>
          <w:tcPr>
            <w:tcW w:w="1334" w:type="dxa"/>
            <w:tcBorders>
              <w:top w:val="single" w:sz="12" w:space="0" w:color="auto"/>
              <w:left w:val="single" w:sz="12" w:space="0" w:color="auto"/>
              <w:bottom w:val="single" w:sz="12" w:space="0" w:color="auto"/>
            </w:tcBorders>
            <w:noWrap/>
            <w:vAlign w:val="center"/>
            <w:hideMark/>
          </w:tcPr>
          <w:p w14:paraId="48A89205" w14:textId="77777777" w:rsidR="00941E29" w:rsidRPr="00DE4646" w:rsidRDefault="00941E29" w:rsidP="00DE4646">
            <w:pPr>
              <w:jc w:val="center"/>
              <w:rPr>
                <w:sz w:val="16"/>
                <w:szCs w:val="16"/>
              </w:rPr>
            </w:pPr>
            <w:r w:rsidRPr="00DE4646">
              <w:rPr>
                <w:sz w:val="16"/>
                <w:szCs w:val="16"/>
              </w:rPr>
              <w:t>Pass</w:t>
            </w:r>
          </w:p>
        </w:tc>
        <w:tc>
          <w:tcPr>
            <w:tcW w:w="1061" w:type="dxa"/>
            <w:tcBorders>
              <w:top w:val="single" w:sz="12" w:space="0" w:color="auto"/>
              <w:bottom w:val="single" w:sz="12" w:space="0" w:color="auto"/>
              <w:right w:val="single" w:sz="12" w:space="0" w:color="auto"/>
            </w:tcBorders>
            <w:noWrap/>
            <w:vAlign w:val="center"/>
            <w:hideMark/>
          </w:tcPr>
          <w:p w14:paraId="05F6A682" w14:textId="77777777" w:rsidR="00941E29" w:rsidRPr="00DE4646" w:rsidRDefault="00941E29" w:rsidP="00DE4646">
            <w:pPr>
              <w:jc w:val="center"/>
              <w:rPr>
                <w:sz w:val="16"/>
                <w:szCs w:val="16"/>
              </w:rPr>
            </w:pPr>
          </w:p>
        </w:tc>
      </w:tr>
    </w:tbl>
    <w:p w14:paraId="5C19CBA0" w14:textId="77777777" w:rsidR="007E5A69" w:rsidRDefault="007E5A69" w:rsidP="00D27456">
      <w:pPr>
        <w:spacing w:before="0" w:after="0"/>
      </w:pPr>
    </w:p>
    <w:p w14:paraId="64A59596" w14:textId="77777777" w:rsidR="001425C1" w:rsidRDefault="001425C1" w:rsidP="00D27456">
      <w:pPr>
        <w:spacing w:before="0" w:after="0"/>
      </w:pPr>
    </w:p>
    <w:p w14:paraId="3F687AE0" w14:textId="77777777" w:rsidR="001425C1" w:rsidRDefault="001425C1" w:rsidP="00D27456">
      <w:pPr>
        <w:spacing w:before="0" w:after="0"/>
      </w:pPr>
    </w:p>
    <w:tbl>
      <w:tblPr>
        <w:tblStyle w:val="TableGrid"/>
        <w:tblW w:w="9954"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683"/>
        <w:gridCol w:w="969"/>
        <w:gridCol w:w="992"/>
        <w:gridCol w:w="1134"/>
        <w:gridCol w:w="1387"/>
        <w:gridCol w:w="1306"/>
        <w:gridCol w:w="1418"/>
        <w:gridCol w:w="992"/>
        <w:gridCol w:w="1073"/>
      </w:tblGrid>
      <w:tr w:rsidR="007E5A69" w:rsidRPr="007E5A69" w14:paraId="018418FB" w14:textId="77777777" w:rsidTr="008F5562">
        <w:trPr>
          <w:trHeight w:val="315"/>
          <w:jc w:val="center"/>
        </w:trPr>
        <w:tc>
          <w:tcPr>
            <w:tcW w:w="2644" w:type="dxa"/>
            <w:gridSpan w:val="3"/>
            <w:tcBorders>
              <w:top w:val="single" w:sz="12" w:space="0" w:color="auto"/>
              <w:bottom w:val="single" w:sz="4" w:space="0" w:color="auto"/>
              <w:right w:val="single" w:sz="12" w:space="0" w:color="auto"/>
            </w:tcBorders>
            <w:shd w:val="clear" w:color="auto" w:fill="D9D9D9" w:themeFill="background1" w:themeFillShade="D9"/>
            <w:noWrap/>
            <w:vAlign w:val="center"/>
            <w:hideMark/>
          </w:tcPr>
          <w:p w14:paraId="263EC5FC" w14:textId="77777777" w:rsidR="00941E29" w:rsidRPr="007E5A69" w:rsidRDefault="00941E29" w:rsidP="007E5A69">
            <w:pPr>
              <w:jc w:val="center"/>
              <w:rPr>
                <w:b/>
                <w:bCs/>
                <w:sz w:val="16"/>
                <w:szCs w:val="16"/>
              </w:rPr>
            </w:pPr>
            <w:r w:rsidRPr="007E5A69">
              <w:rPr>
                <w:b/>
                <w:bCs/>
                <w:sz w:val="16"/>
                <w:szCs w:val="16"/>
              </w:rPr>
              <w:t>Datasets</w:t>
            </w:r>
          </w:p>
        </w:tc>
        <w:tc>
          <w:tcPr>
            <w:tcW w:w="2521"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513E0985" w14:textId="77777777" w:rsidR="00941E29" w:rsidRPr="007E5A69" w:rsidRDefault="00941E29" w:rsidP="007E5A69">
            <w:pPr>
              <w:jc w:val="center"/>
              <w:rPr>
                <w:b/>
                <w:bCs/>
                <w:sz w:val="16"/>
                <w:szCs w:val="16"/>
              </w:rPr>
            </w:pPr>
            <w:r w:rsidRPr="007E5A69">
              <w:rPr>
                <w:b/>
                <w:bCs/>
                <w:sz w:val="16"/>
                <w:szCs w:val="16"/>
              </w:rPr>
              <w:t>Inputs</w:t>
            </w:r>
          </w:p>
        </w:tc>
        <w:tc>
          <w:tcPr>
            <w:tcW w:w="2724"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54001D44" w14:textId="77777777" w:rsidR="00941E29" w:rsidRPr="007E5A69" w:rsidRDefault="00941E29" w:rsidP="007E5A69">
            <w:pPr>
              <w:jc w:val="center"/>
              <w:rPr>
                <w:b/>
                <w:bCs/>
                <w:sz w:val="16"/>
                <w:szCs w:val="16"/>
              </w:rPr>
            </w:pPr>
            <w:r w:rsidRPr="007E5A69">
              <w:rPr>
                <w:b/>
                <w:bCs/>
                <w:sz w:val="16"/>
                <w:szCs w:val="16"/>
              </w:rPr>
              <w:t>Results</w:t>
            </w:r>
          </w:p>
        </w:tc>
        <w:tc>
          <w:tcPr>
            <w:tcW w:w="992" w:type="dxa"/>
            <w:tcBorders>
              <w:top w:val="single" w:sz="12" w:space="0" w:color="auto"/>
              <w:left w:val="single" w:sz="12" w:space="0" w:color="auto"/>
              <w:bottom w:val="single" w:sz="4" w:space="0" w:color="auto"/>
            </w:tcBorders>
            <w:shd w:val="clear" w:color="auto" w:fill="D9D9D9" w:themeFill="background1" w:themeFillShade="D9"/>
            <w:noWrap/>
            <w:vAlign w:val="center"/>
            <w:hideMark/>
          </w:tcPr>
          <w:p w14:paraId="236F8D66" w14:textId="77777777" w:rsidR="00941E29" w:rsidRPr="007E5A69" w:rsidRDefault="00941E29" w:rsidP="007E5A69">
            <w:pPr>
              <w:jc w:val="center"/>
              <w:rPr>
                <w:b/>
                <w:bCs/>
                <w:sz w:val="16"/>
                <w:szCs w:val="16"/>
              </w:rPr>
            </w:pPr>
            <w:r w:rsidRPr="007E5A69">
              <w:rPr>
                <w:b/>
                <w:bCs/>
                <w:sz w:val="16"/>
                <w:szCs w:val="16"/>
              </w:rPr>
              <w:t>Pass/Fail</w:t>
            </w:r>
          </w:p>
        </w:tc>
        <w:tc>
          <w:tcPr>
            <w:tcW w:w="1073" w:type="dxa"/>
            <w:tcBorders>
              <w:top w:val="single" w:sz="12" w:space="0" w:color="auto"/>
              <w:bottom w:val="single" w:sz="4" w:space="0" w:color="auto"/>
            </w:tcBorders>
            <w:shd w:val="clear" w:color="auto" w:fill="D9D9D9" w:themeFill="background1" w:themeFillShade="D9"/>
            <w:noWrap/>
            <w:vAlign w:val="center"/>
            <w:hideMark/>
          </w:tcPr>
          <w:p w14:paraId="099057C7" w14:textId="77777777" w:rsidR="00941E29" w:rsidRPr="007E5A69" w:rsidRDefault="00941E29" w:rsidP="007E5A69">
            <w:pPr>
              <w:jc w:val="center"/>
              <w:rPr>
                <w:b/>
                <w:bCs/>
                <w:sz w:val="16"/>
                <w:szCs w:val="16"/>
              </w:rPr>
            </w:pPr>
            <w:r w:rsidRPr="007E5A69">
              <w:rPr>
                <w:b/>
                <w:bCs/>
                <w:sz w:val="16"/>
                <w:szCs w:val="16"/>
              </w:rPr>
              <w:t>Comments</w:t>
            </w:r>
          </w:p>
        </w:tc>
      </w:tr>
      <w:tr w:rsidR="007E5A69" w:rsidRPr="007E5A69" w14:paraId="366A130F" w14:textId="77777777" w:rsidTr="008F5562">
        <w:trPr>
          <w:trHeight w:val="315"/>
          <w:jc w:val="center"/>
        </w:trPr>
        <w:tc>
          <w:tcPr>
            <w:tcW w:w="683" w:type="dxa"/>
            <w:tcBorders>
              <w:top w:val="single" w:sz="4" w:space="0" w:color="auto"/>
              <w:bottom w:val="single" w:sz="12" w:space="0" w:color="auto"/>
            </w:tcBorders>
            <w:shd w:val="clear" w:color="auto" w:fill="D9D9D9" w:themeFill="background1" w:themeFillShade="D9"/>
            <w:noWrap/>
            <w:vAlign w:val="center"/>
            <w:hideMark/>
          </w:tcPr>
          <w:p w14:paraId="43BF04B0" w14:textId="77777777" w:rsidR="007E5A69" w:rsidRPr="007E5A69" w:rsidRDefault="007E5A69" w:rsidP="007E5A69">
            <w:pPr>
              <w:jc w:val="center"/>
              <w:rPr>
                <w:b/>
                <w:bCs/>
                <w:sz w:val="16"/>
                <w:szCs w:val="16"/>
              </w:rPr>
            </w:pPr>
            <w:r w:rsidRPr="007E5A69">
              <w:rPr>
                <w:b/>
                <w:bCs/>
                <w:sz w:val="16"/>
                <w:szCs w:val="16"/>
              </w:rPr>
              <w:t>Test Case</w:t>
            </w:r>
          </w:p>
        </w:tc>
        <w:tc>
          <w:tcPr>
            <w:tcW w:w="969" w:type="dxa"/>
            <w:tcBorders>
              <w:top w:val="single" w:sz="4" w:space="0" w:color="auto"/>
              <w:bottom w:val="single" w:sz="12" w:space="0" w:color="auto"/>
            </w:tcBorders>
            <w:shd w:val="clear" w:color="auto" w:fill="D9D9D9" w:themeFill="background1" w:themeFillShade="D9"/>
            <w:noWrap/>
            <w:vAlign w:val="center"/>
            <w:hideMark/>
          </w:tcPr>
          <w:p w14:paraId="1223B3ED" w14:textId="77777777" w:rsidR="007E5A69" w:rsidRPr="007E5A69" w:rsidRDefault="007E5A69" w:rsidP="007E5A69">
            <w:pPr>
              <w:jc w:val="center"/>
              <w:rPr>
                <w:b/>
                <w:bCs/>
                <w:sz w:val="16"/>
                <w:szCs w:val="16"/>
              </w:rPr>
            </w:pPr>
          </w:p>
        </w:tc>
        <w:tc>
          <w:tcPr>
            <w:tcW w:w="992"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7EBA3DD2" w14:textId="77777777" w:rsidR="007E5A69" w:rsidRPr="007E5A69" w:rsidRDefault="007E5A69" w:rsidP="007E5A69">
            <w:pPr>
              <w:jc w:val="center"/>
              <w:rPr>
                <w:b/>
                <w:bCs/>
                <w:sz w:val="16"/>
                <w:szCs w:val="16"/>
              </w:rPr>
            </w:pPr>
            <w:r w:rsidRPr="007E5A69">
              <w:rPr>
                <w:b/>
                <w:bCs/>
                <w:sz w:val="16"/>
                <w:szCs w:val="16"/>
              </w:rPr>
              <w:t>Type</w:t>
            </w:r>
          </w:p>
        </w:tc>
        <w:tc>
          <w:tcPr>
            <w:tcW w:w="1134"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49E2A05E" w14:textId="77777777" w:rsidR="007E5A69" w:rsidRPr="007E5A69" w:rsidRDefault="007E5A69" w:rsidP="007E5A69">
            <w:pPr>
              <w:jc w:val="center"/>
              <w:rPr>
                <w:b/>
                <w:bCs/>
                <w:sz w:val="16"/>
                <w:szCs w:val="16"/>
              </w:rPr>
            </w:pPr>
            <w:r w:rsidRPr="007E5A69">
              <w:rPr>
                <w:b/>
                <w:bCs/>
                <w:sz w:val="16"/>
                <w:szCs w:val="16"/>
              </w:rPr>
              <w:t>Field</w:t>
            </w:r>
          </w:p>
        </w:tc>
        <w:tc>
          <w:tcPr>
            <w:tcW w:w="1387"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162F1263" w14:textId="77777777" w:rsidR="007E5A69" w:rsidRPr="007E5A69" w:rsidRDefault="007E5A69" w:rsidP="007E5A69">
            <w:pPr>
              <w:jc w:val="center"/>
              <w:rPr>
                <w:b/>
                <w:bCs/>
                <w:sz w:val="16"/>
                <w:szCs w:val="16"/>
              </w:rPr>
            </w:pPr>
            <w:r w:rsidRPr="007E5A69">
              <w:rPr>
                <w:b/>
                <w:bCs/>
                <w:sz w:val="16"/>
                <w:szCs w:val="16"/>
              </w:rPr>
              <w:t>Value</w:t>
            </w:r>
          </w:p>
        </w:tc>
        <w:tc>
          <w:tcPr>
            <w:tcW w:w="1306"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26E12A72" w14:textId="77777777" w:rsidR="007E5A69" w:rsidRPr="007E5A69" w:rsidRDefault="007E5A69" w:rsidP="007E5A69">
            <w:pPr>
              <w:jc w:val="center"/>
              <w:rPr>
                <w:b/>
                <w:bCs/>
                <w:sz w:val="16"/>
                <w:szCs w:val="16"/>
              </w:rPr>
            </w:pPr>
            <w:r w:rsidRPr="007E5A69">
              <w:rPr>
                <w:b/>
                <w:bCs/>
                <w:sz w:val="16"/>
                <w:szCs w:val="16"/>
              </w:rPr>
              <w:t>Expected</w:t>
            </w:r>
          </w:p>
        </w:tc>
        <w:tc>
          <w:tcPr>
            <w:tcW w:w="1418"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27262005" w14:textId="77777777" w:rsidR="007E5A69" w:rsidRPr="007E5A69" w:rsidRDefault="007E5A69" w:rsidP="007E5A69">
            <w:pPr>
              <w:jc w:val="center"/>
              <w:rPr>
                <w:b/>
                <w:bCs/>
                <w:sz w:val="16"/>
                <w:szCs w:val="16"/>
              </w:rPr>
            </w:pPr>
            <w:r w:rsidRPr="007E5A69">
              <w:rPr>
                <w:b/>
                <w:bCs/>
                <w:sz w:val="16"/>
                <w:szCs w:val="16"/>
              </w:rPr>
              <w:t>Actual</w:t>
            </w:r>
          </w:p>
        </w:tc>
        <w:tc>
          <w:tcPr>
            <w:tcW w:w="2065" w:type="dxa"/>
            <w:gridSpan w:val="2"/>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7CA73A07" w14:textId="77777777" w:rsidR="007E5A69" w:rsidRPr="007E5A69" w:rsidRDefault="007E5A69" w:rsidP="007E5A69">
            <w:pPr>
              <w:jc w:val="center"/>
              <w:rPr>
                <w:sz w:val="16"/>
                <w:szCs w:val="16"/>
              </w:rPr>
            </w:pPr>
          </w:p>
        </w:tc>
      </w:tr>
      <w:tr w:rsidR="007E5A69" w:rsidRPr="007E5A69" w14:paraId="44290460" w14:textId="77777777" w:rsidTr="008F5562">
        <w:trPr>
          <w:trHeight w:val="300"/>
          <w:jc w:val="center"/>
        </w:trPr>
        <w:tc>
          <w:tcPr>
            <w:tcW w:w="683" w:type="dxa"/>
            <w:tcBorders>
              <w:top w:val="single" w:sz="12" w:space="0" w:color="auto"/>
              <w:bottom w:val="single" w:sz="4" w:space="0" w:color="auto"/>
            </w:tcBorders>
            <w:noWrap/>
            <w:vAlign w:val="center"/>
            <w:hideMark/>
          </w:tcPr>
          <w:p w14:paraId="1E69EB50" w14:textId="77777777" w:rsidR="007E5A69" w:rsidRPr="007E5A69" w:rsidRDefault="007E5A69" w:rsidP="007E5A69">
            <w:pPr>
              <w:jc w:val="center"/>
              <w:rPr>
                <w:sz w:val="16"/>
                <w:szCs w:val="16"/>
              </w:rPr>
            </w:pPr>
            <w:r w:rsidRPr="007E5A69">
              <w:rPr>
                <w:sz w:val="16"/>
                <w:szCs w:val="16"/>
              </w:rPr>
              <w:lastRenderedPageBreak/>
              <w:t>1.4</w:t>
            </w:r>
          </w:p>
        </w:tc>
        <w:tc>
          <w:tcPr>
            <w:tcW w:w="969" w:type="dxa"/>
            <w:tcBorders>
              <w:top w:val="single" w:sz="12" w:space="0" w:color="auto"/>
              <w:bottom w:val="single" w:sz="4" w:space="0" w:color="auto"/>
            </w:tcBorders>
            <w:noWrap/>
            <w:vAlign w:val="center"/>
            <w:hideMark/>
          </w:tcPr>
          <w:p w14:paraId="60750CC4" w14:textId="77777777" w:rsidR="007E5A69" w:rsidRPr="007E5A69" w:rsidRDefault="007E5A69" w:rsidP="007E5A69">
            <w:pPr>
              <w:jc w:val="center"/>
              <w:rPr>
                <w:sz w:val="16"/>
                <w:szCs w:val="16"/>
              </w:rPr>
            </w:pPr>
            <w:r w:rsidRPr="007E5A69">
              <w:rPr>
                <w:sz w:val="16"/>
                <w:szCs w:val="16"/>
              </w:rPr>
              <w:t>Dataset 1</w:t>
            </w:r>
          </w:p>
        </w:tc>
        <w:tc>
          <w:tcPr>
            <w:tcW w:w="992" w:type="dxa"/>
            <w:tcBorders>
              <w:top w:val="single" w:sz="12" w:space="0" w:color="auto"/>
              <w:bottom w:val="single" w:sz="4" w:space="0" w:color="auto"/>
              <w:right w:val="single" w:sz="12" w:space="0" w:color="auto"/>
            </w:tcBorders>
            <w:noWrap/>
            <w:vAlign w:val="center"/>
            <w:hideMark/>
          </w:tcPr>
          <w:p w14:paraId="05779798" w14:textId="77777777" w:rsidR="007E5A69" w:rsidRPr="007E5A69" w:rsidRDefault="007E5A69" w:rsidP="007E5A69">
            <w:pPr>
              <w:jc w:val="center"/>
              <w:rPr>
                <w:sz w:val="16"/>
                <w:szCs w:val="16"/>
              </w:rPr>
            </w:pPr>
            <w:r w:rsidRPr="007E5A69">
              <w:rPr>
                <w:sz w:val="16"/>
                <w:szCs w:val="16"/>
              </w:rPr>
              <w:t>Normal</w:t>
            </w:r>
          </w:p>
        </w:tc>
        <w:tc>
          <w:tcPr>
            <w:tcW w:w="1134" w:type="dxa"/>
            <w:tcBorders>
              <w:top w:val="single" w:sz="12" w:space="0" w:color="auto"/>
              <w:left w:val="single" w:sz="12" w:space="0" w:color="auto"/>
              <w:bottom w:val="single" w:sz="4" w:space="0" w:color="auto"/>
            </w:tcBorders>
            <w:noWrap/>
            <w:vAlign w:val="center"/>
            <w:hideMark/>
          </w:tcPr>
          <w:p w14:paraId="57FF5445" w14:textId="77777777" w:rsidR="007E5A69" w:rsidRPr="007E5A69" w:rsidRDefault="007E5A69" w:rsidP="007E5A69">
            <w:pPr>
              <w:jc w:val="center"/>
              <w:rPr>
                <w:sz w:val="16"/>
                <w:szCs w:val="16"/>
              </w:rPr>
            </w:pPr>
            <w:r w:rsidRPr="007E5A69">
              <w:rPr>
                <w:sz w:val="16"/>
                <w:szCs w:val="16"/>
              </w:rPr>
              <w:t>Database connection</w:t>
            </w:r>
          </w:p>
        </w:tc>
        <w:tc>
          <w:tcPr>
            <w:tcW w:w="1387" w:type="dxa"/>
            <w:tcBorders>
              <w:top w:val="single" w:sz="12" w:space="0" w:color="auto"/>
              <w:bottom w:val="single" w:sz="4" w:space="0" w:color="auto"/>
              <w:right w:val="single" w:sz="12" w:space="0" w:color="auto"/>
            </w:tcBorders>
            <w:noWrap/>
            <w:vAlign w:val="center"/>
            <w:hideMark/>
          </w:tcPr>
          <w:p w14:paraId="7950C1CA" w14:textId="77777777" w:rsidR="007E5A69" w:rsidRPr="007E5A69" w:rsidRDefault="007E5A69" w:rsidP="007E5A69">
            <w:pPr>
              <w:jc w:val="center"/>
              <w:rPr>
                <w:sz w:val="16"/>
                <w:szCs w:val="16"/>
              </w:rPr>
            </w:pPr>
            <w:r w:rsidRPr="007E5A69">
              <w:rPr>
                <w:sz w:val="16"/>
                <w:szCs w:val="16"/>
              </w:rPr>
              <w:t>Connected</w:t>
            </w:r>
          </w:p>
        </w:tc>
        <w:tc>
          <w:tcPr>
            <w:tcW w:w="4789" w:type="dxa"/>
            <w:gridSpan w:val="4"/>
            <w:tcBorders>
              <w:top w:val="single" w:sz="12" w:space="0" w:color="auto"/>
              <w:left w:val="single" w:sz="12" w:space="0" w:color="auto"/>
              <w:bottom w:val="single" w:sz="4" w:space="0" w:color="auto"/>
            </w:tcBorders>
            <w:noWrap/>
            <w:vAlign w:val="center"/>
            <w:hideMark/>
          </w:tcPr>
          <w:p w14:paraId="2A2763B6" w14:textId="77777777" w:rsidR="007E5A69" w:rsidRPr="007E5A69" w:rsidRDefault="007E5A69" w:rsidP="007E5A69">
            <w:pPr>
              <w:jc w:val="center"/>
              <w:rPr>
                <w:sz w:val="16"/>
                <w:szCs w:val="16"/>
              </w:rPr>
            </w:pPr>
          </w:p>
        </w:tc>
      </w:tr>
      <w:tr w:rsidR="007E5A69" w:rsidRPr="007E5A69" w14:paraId="4BD5918D" w14:textId="77777777" w:rsidTr="008F5562">
        <w:trPr>
          <w:trHeight w:val="300"/>
          <w:jc w:val="center"/>
        </w:trPr>
        <w:tc>
          <w:tcPr>
            <w:tcW w:w="2644" w:type="dxa"/>
            <w:gridSpan w:val="3"/>
            <w:tcBorders>
              <w:top w:val="single" w:sz="4" w:space="0" w:color="auto"/>
              <w:bottom w:val="single" w:sz="12" w:space="0" w:color="auto"/>
              <w:right w:val="single" w:sz="12" w:space="0" w:color="auto"/>
            </w:tcBorders>
            <w:noWrap/>
            <w:vAlign w:val="center"/>
            <w:hideMark/>
          </w:tcPr>
          <w:p w14:paraId="7499A6BF" w14:textId="77777777" w:rsidR="007E5A69" w:rsidRPr="007E5A69" w:rsidRDefault="007E5A69" w:rsidP="007E5A69">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459EDF5A" w14:textId="77777777" w:rsidR="007E5A69" w:rsidRPr="007E5A69" w:rsidRDefault="007E5A69" w:rsidP="007E5A69">
            <w:pPr>
              <w:jc w:val="center"/>
              <w:rPr>
                <w:sz w:val="16"/>
                <w:szCs w:val="16"/>
              </w:rPr>
            </w:pPr>
            <w:r w:rsidRPr="007E5A69">
              <w:rPr>
                <w:sz w:val="16"/>
                <w:szCs w:val="16"/>
              </w:rPr>
              <w:t>Lecturer ID</w:t>
            </w:r>
          </w:p>
        </w:tc>
        <w:tc>
          <w:tcPr>
            <w:tcW w:w="1387" w:type="dxa"/>
            <w:tcBorders>
              <w:top w:val="single" w:sz="4" w:space="0" w:color="auto"/>
              <w:bottom w:val="single" w:sz="12" w:space="0" w:color="auto"/>
              <w:right w:val="single" w:sz="12" w:space="0" w:color="auto"/>
            </w:tcBorders>
            <w:noWrap/>
            <w:vAlign w:val="center"/>
            <w:hideMark/>
          </w:tcPr>
          <w:p w14:paraId="7AEB642C" w14:textId="77777777" w:rsidR="007E5A69" w:rsidRPr="007E5A69" w:rsidRDefault="007E5A69" w:rsidP="007E5A69">
            <w:pPr>
              <w:jc w:val="center"/>
              <w:rPr>
                <w:sz w:val="16"/>
                <w:szCs w:val="16"/>
              </w:rPr>
            </w:pPr>
            <w:r w:rsidRPr="007E5A69">
              <w:rPr>
                <w:sz w:val="16"/>
                <w:szCs w:val="16"/>
              </w:rPr>
              <w:t>Any Valid</w:t>
            </w:r>
          </w:p>
        </w:tc>
        <w:tc>
          <w:tcPr>
            <w:tcW w:w="1306" w:type="dxa"/>
            <w:tcBorders>
              <w:top w:val="single" w:sz="4" w:space="0" w:color="auto"/>
              <w:left w:val="single" w:sz="12" w:space="0" w:color="auto"/>
              <w:bottom w:val="single" w:sz="12" w:space="0" w:color="auto"/>
            </w:tcBorders>
            <w:noWrap/>
            <w:vAlign w:val="center"/>
            <w:hideMark/>
          </w:tcPr>
          <w:p w14:paraId="336EDC14" w14:textId="77777777" w:rsidR="007E5A69" w:rsidRPr="007E5A69" w:rsidRDefault="007E5A69" w:rsidP="007E5A69">
            <w:pPr>
              <w:jc w:val="center"/>
              <w:rPr>
                <w:sz w:val="16"/>
                <w:szCs w:val="16"/>
              </w:rPr>
            </w:pPr>
            <w:r w:rsidRPr="007E5A69">
              <w:rPr>
                <w:sz w:val="16"/>
                <w:szCs w:val="16"/>
              </w:rPr>
              <w:t>Found ID populated in Chosen Lecturer ID field</w:t>
            </w:r>
          </w:p>
        </w:tc>
        <w:tc>
          <w:tcPr>
            <w:tcW w:w="1418" w:type="dxa"/>
            <w:tcBorders>
              <w:top w:val="single" w:sz="4" w:space="0" w:color="auto"/>
              <w:bottom w:val="single" w:sz="12" w:space="0" w:color="auto"/>
              <w:right w:val="single" w:sz="12" w:space="0" w:color="auto"/>
            </w:tcBorders>
            <w:noWrap/>
            <w:vAlign w:val="center"/>
            <w:hideMark/>
          </w:tcPr>
          <w:p w14:paraId="3EFDBAEA" w14:textId="77777777" w:rsidR="007E5A69" w:rsidRPr="007E5A69" w:rsidRDefault="007E5A69" w:rsidP="007E5A69">
            <w:pPr>
              <w:jc w:val="center"/>
              <w:rPr>
                <w:sz w:val="16"/>
                <w:szCs w:val="16"/>
              </w:rPr>
            </w:pPr>
            <w:r w:rsidRPr="007E5A69">
              <w:rPr>
                <w:sz w:val="16"/>
                <w:szCs w:val="16"/>
              </w:rPr>
              <w:t>Found ID populated in Chosen Lecturer ID field</w:t>
            </w:r>
          </w:p>
        </w:tc>
        <w:tc>
          <w:tcPr>
            <w:tcW w:w="992" w:type="dxa"/>
            <w:tcBorders>
              <w:left w:val="single" w:sz="12" w:space="0" w:color="auto"/>
            </w:tcBorders>
            <w:noWrap/>
            <w:vAlign w:val="center"/>
            <w:hideMark/>
          </w:tcPr>
          <w:p w14:paraId="26F88012" w14:textId="77777777" w:rsidR="007E5A69" w:rsidRPr="007E5A69" w:rsidRDefault="007E5A69" w:rsidP="007E5A69">
            <w:pPr>
              <w:jc w:val="center"/>
              <w:rPr>
                <w:sz w:val="16"/>
                <w:szCs w:val="16"/>
              </w:rPr>
            </w:pPr>
            <w:r w:rsidRPr="007E5A69">
              <w:rPr>
                <w:sz w:val="16"/>
                <w:szCs w:val="16"/>
              </w:rPr>
              <w:t>Pass</w:t>
            </w:r>
          </w:p>
        </w:tc>
        <w:tc>
          <w:tcPr>
            <w:tcW w:w="1073" w:type="dxa"/>
            <w:noWrap/>
            <w:vAlign w:val="center"/>
            <w:hideMark/>
          </w:tcPr>
          <w:p w14:paraId="2655FCF2" w14:textId="77777777" w:rsidR="007E5A69" w:rsidRPr="007E5A69" w:rsidRDefault="007E5A69" w:rsidP="007E5A69">
            <w:pPr>
              <w:jc w:val="center"/>
              <w:rPr>
                <w:sz w:val="16"/>
                <w:szCs w:val="16"/>
              </w:rPr>
            </w:pPr>
          </w:p>
        </w:tc>
      </w:tr>
      <w:tr w:rsidR="007E5A69" w:rsidRPr="007E5A69" w14:paraId="6811B7B9" w14:textId="77777777" w:rsidTr="00D27456">
        <w:trPr>
          <w:trHeight w:val="300"/>
          <w:jc w:val="center"/>
        </w:trPr>
        <w:tc>
          <w:tcPr>
            <w:tcW w:w="9954" w:type="dxa"/>
            <w:gridSpan w:val="9"/>
            <w:tcBorders>
              <w:top w:val="single" w:sz="12" w:space="0" w:color="auto"/>
              <w:bottom w:val="single" w:sz="12" w:space="0" w:color="auto"/>
            </w:tcBorders>
            <w:noWrap/>
            <w:vAlign w:val="center"/>
            <w:hideMark/>
          </w:tcPr>
          <w:p w14:paraId="5B3DAC8E" w14:textId="77777777" w:rsidR="007E5A69" w:rsidRPr="007E5A69" w:rsidRDefault="007E5A69" w:rsidP="007E5A69">
            <w:pPr>
              <w:jc w:val="center"/>
              <w:rPr>
                <w:sz w:val="16"/>
                <w:szCs w:val="16"/>
              </w:rPr>
            </w:pPr>
          </w:p>
        </w:tc>
      </w:tr>
      <w:tr w:rsidR="007E5A69" w:rsidRPr="007E5A69" w14:paraId="68F4D25B" w14:textId="77777777" w:rsidTr="008F5562">
        <w:trPr>
          <w:trHeight w:val="300"/>
          <w:jc w:val="center"/>
        </w:trPr>
        <w:tc>
          <w:tcPr>
            <w:tcW w:w="683" w:type="dxa"/>
            <w:tcBorders>
              <w:top w:val="single" w:sz="12" w:space="0" w:color="auto"/>
              <w:bottom w:val="single" w:sz="4" w:space="0" w:color="auto"/>
            </w:tcBorders>
            <w:noWrap/>
            <w:vAlign w:val="center"/>
            <w:hideMark/>
          </w:tcPr>
          <w:p w14:paraId="0AC222E1" w14:textId="77777777" w:rsidR="007E5A69" w:rsidRPr="007E5A69" w:rsidRDefault="007E5A69" w:rsidP="007E5A69">
            <w:pPr>
              <w:jc w:val="center"/>
              <w:rPr>
                <w:sz w:val="16"/>
                <w:szCs w:val="16"/>
              </w:rPr>
            </w:pPr>
            <w:r w:rsidRPr="007E5A69">
              <w:rPr>
                <w:sz w:val="16"/>
                <w:szCs w:val="16"/>
              </w:rPr>
              <w:t>1.1</w:t>
            </w:r>
          </w:p>
        </w:tc>
        <w:tc>
          <w:tcPr>
            <w:tcW w:w="969" w:type="dxa"/>
            <w:tcBorders>
              <w:top w:val="single" w:sz="12" w:space="0" w:color="auto"/>
              <w:bottom w:val="single" w:sz="4" w:space="0" w:color="auto"/>
            </w:tcBorders>
            <w:noWrap/>
            <w:vAlign w:val="center"/>
            <w:hideMark/>
          </w:tcPr>
          <w:p w14:paraId="54C0D014" w14:textId="77777777" w:rsidR="007E5A69" w:rsidRPr="007E5A69" w:rsidRDefault="007E5A69" w:rsidP="007E5A69">
            <w:pPr>
              <w:jc w:val="center"/>
              <w:rPr>
                <w:sz w:val="16"/>
                <w:szCs w:val="16"/>
              </w:rPr>
            </w:pPr>
            <w:r w:rsidRPr="007E5A69">
              <w:rPr>
                <w:sz w:val="16"/>
                <w:szCs w:val="16"/>
              </w:rPr>
              <w:t>Dataset 2</w:t>
            </w:r>
          </w:p>
        </w:tc>
        <w:tc>
          <w:tcPr>
            <w:tcW w:w="992" w:type="dxa"/>
            <w:tcBorders>
              <w:top w:val="single" w:sz="12" w:space="0" w:color="auto"/>
              <w:bottom w:val="single" w:sz="4" w:space="0" w:color="auto"/>
              <w:right w:val="single" w:sz="12" w:space="0" w:color="auto"/>
            </w:tcBorders>
            <w:noWrap/>
            <w:vAlign w:val="center"/>
            <w:hideMark/>
          </w:tcPr>
          <w:p w14:paraId="03FB6DE7" w14:textId="77777777" w:rsidR="007E5A69" w:rsidRPr="007E5A69" w:rsidRDefault="007E5A69" w:rsidP="007E5A69">
            <w:pPr>
              <w:jc w:val="center"/>
              <w:rPr>
                <w:sz w:val="16"/>
                <w:szCs w:val="16"/>
              </w:rPr>
            </w:pPr>
            <w:r w:rsidRPr="007E5A69">
              <w:rPr>
                <w:sz w:val="16"/>
                <w:szCs w:val="16"/>
              </w:rPr>
              <w:t>Abnormal</w:t>
            </w:r>
          </w:p>
        </w:tc>
        <w:tc>
          <w:tcPr>
            <w:tcW w:w="1134" w:type="dxa"/>
            <w:tcBorders>
              <w:top w:val="single" w:sz="12" w:space="0" w:color="auto"/>
              <w:left w:val="single" w:sz="12" w:space="0" w:color="auto"/>
              <w:bottom w:val="single" w:sz="4" w:space="0" w:color="auto"/>
            </w:tcBorders>
            <w:noWrap/>
            <w:vAlign w:val="center"/>
            <w:hideMark/>
          </w:tcPr>
          <w:p w14:paraId="5FB3FA34" w14:textId="77777777" w:rsidR="007E5A69" w:rsidRPr="007E5A69" w:rsidRDefault="007E5A69" w:rsidP="007E5A69">
            <w:pPr>
              <w:jc w:val="center"/>
              <w:rPr>
                <w:sz w:val="16"/>
                <w:szCs w:val="16"/>
              </w:rPr>
            </w:pPr>
            <w:r w:rsidRPr="007E5A69">
              <w:rPr>
                <w:sz w:val="16"/>
                <w:szCs w:val="16"/>
              </w:rPr>
              <w:t>Database connection</w:t>
            </w:r>
          </w:p>
        </w:tc>
        <w:tc>
          <w:tcPr>
            <w:tcW w:w="1387" w:type="dxa"/>
            <w:tcBorders>
              <w:top w:val="single" w:sz="12" w:space="0" w:color="auto"/>
              <w:bottom w:val="single" w:sz="4" w:space="0" w:color="auto"/>
              <w:right w:val="single" w:sz="12" w:space="0" w:color="auto"/>
            </w:tcBorders>
            <w:noWrap/>
            <w:vAlign w:val="center"/>
            <w:hideMark/>
          </w:tcPr>
          <w:p w14:paraId="16927B14" w14:textId="77777777" w:rsidR="007E5A69" w:rsidRPr="007E5A69" w:rsidRDefault="007E5A69" w:rsidP="007E5A69">
            <w:pPr>
              <w:jc w:val="center"/>
              <w:rPr>
                <w:sz w:val="16"/>
                <w:szCs w:val="16"/>
              </w:rPr>
            </w:pPr>
            <w:r w:rsidRPr="007E5A69">
              <w:rPr>
                <w:sz w:val="16"/>
                <w:szCs w:val="16"/>
              </w:rPr>
              <w:t>Connected</w:t>
            </w:r>
          </w:p>
        </w:tc>
        <w:tc>
          <w:tcPr>
            <w:tcW w:w="4789" w:type="dxa"/>
            <w:gridSpan w:val="4"/>
            <w:tcBorders>
              <w:top w:val="single" w:sz="12" w:space="0" w:color="auto"/>
              <w:left w:val="single" w:sz="12" w:space="0" w:color="auto"/>
              <w:bottom w:val="single" w:sz="4" w:space="0" w:color="auto"/>
            </w:tcBorders>
            <w:noWrap/>
            <w:vAlign w:val="center"/>
            <w:hideMark/>
          </w:tcPr>
          <w:p w14:paraId="0C886E1C" w14:textId="77777777" w:rsidR="007E5A69" w:rsidRPr="007E5A69" w:rsidRDefault="007E5A69" w:rsidP="007E5A69">
            <w:pPr>
              <w:jc w:val="center"/>
              <w:rPr>
                <w:sz w:val="16"/>
                <w:szCs w:val="16"/>
              </w:rPr>
            </w:pPr>
          </w:p>
        </w:tc>
      </w:tr>
      <w:tr w:rsidR="007E5A69" w:rsidRPr="007E5A69" w14:paraId="0FA07CAD" w14:textId="77777777" w:rsidTr="008F5562">
        <w:trPr>
          <w:trHeight w:val="300"/>
          <w:jc w:val="center"/>
        </w:trPr>
        <w:tc>
          <w:tcPr>
            <w:tcW w:w="2644" w:type="dxa"/>
            <w:gridSpan w:val="3"/>
            <w:tcBorders>
              <w:top w:val="single" w:sz="4" w:space="0" w:color="auto"/>
              <w:bottom w:val="single" w:sz="12" w:space="0" w:color="auto"/>
              <w:right w:val="single" w:sz="12" w:space="0" w:color="auto"/>
            </w:tcBorders>
            <w:noWrap/>
            <w:vAlign w:val="center"/>
            <w:hideMark/>
          </w:tcPr>
          <w:p w14:paraId="1336D104" w14:textId="77777777" w:rsidR="007E5A69" w:rsidRPr="007E5A69" w:rsidRDefault="007E5A69" w:rsidP="007E5A69">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38FD45C5" w14:textId="77777777" w:rsidR="007E5A69" w:rsidRPr="007E5A69" w:rsidRDefault="007E5A69" w:rsidP="007E5A69">
            <w:pPr>
              <w:jc w:val="center"/>
              <w:rPr>
                <w:sz w:val="16"/>
                <w:szCs w:val="16"/>
              </w:rPr>
            </w:pPr>
            <w:r w:rsidRPr="007E5A69">
              <w:rPr>
                <w:sz w:val="16"/>
                <w:szCs w:val="16"/>
              </w:rPr>
              <w:t>Lecturer ID</w:t>
            </w:r>
          </w:p>
        </w:tc>
        <w:tc>
          <w:tcPr>
            <w:tcW w:w="1387" w:type="dxa"/>
            <w:tcBorders>
              <w:top w:val="single" w:sz="4" w:space="0" w:color="auto"/>
              <w:bottom w:val="single" w:sz="12" w:space="0" w:color="auto"/>
              <w:right w:val="single" w:sz="12" w:space="0" w:color="auto"/>
            </w:tcBorders>
            <w:noWrap/>
            <w:vAlign w:val="center"/>
            <w:hideMark/>
          </w:tcPr>
          <w:p w14:paraId="676A5CB2" w14:textId="77777777" w:rsidR="007E5A69" w:rsidRPr="007E5A69" w:rsidRDefault="007E5A69" w:rsidP="007E5A69">
            <w:pPr>
              <w:jc w:val="center"/>
              <w:rPr>
                <w:sz w:val="16"/>
                <w:szCs w:val="16"/>
              </w:rPr>
            </w:pPr>
            <w:r w:rsidRPr="007E5A69">
              <w:rPr>
                <w:sz w:val="16"/>
                <w:szCs w:val="16"/>
              </w:rPr>
              <w:t>Any Invalid</w:t>
            </w:r>
          </w:p>
        </w:tc>
        <w:tc>
          <w:tcPr>
            <w:tcW w:w="1306" w:type="dxa"/>
            <w:tcBorders>
              <w:top w:val="single" w:sz="4" w:space="0" w:color="auto"/>
              <w:left w:val="single" w:sz="12" w:space="0" w:color="auto"/>
              <w:bottom w:val="single" w:sz="12" w:space="0" w:color="auto"/>
            </w:tcBorders>
            <w:noWrap/>
            <w:vAlign w:val="center"/>
            <w:hideMark/>
          </w:tcPr>
          <w:p w14:paraId="76731976" w14:textId="77777777" w:rsidR="007E5A69" w:rsidRPr="007E5A69" w:rsidRDefault="007E5A69" w:rsidP="007E5A69">
            <w:pPr>
              <w:jc w:val="center"/>
              <w:rPr>
                <w:sz w:val="16"/>
                <w:szCs w:val="16"/>
              </w:rPr>
            </w:pPr>
            <w:r w:rsidRPr="007E5A69">
              <w:rPr>
                <w:sz w:val="16"/>
                <w:szCs w:val="16"/>
              </w:rPr>
              <w:t>Error message advising user lecturer wasn't found</w:t>
            </w:r>
          </w:p>
        </w:tc>
        <w:tc>
          <w:tcPr>
            <w:tcW w:w="1418" w:type="dxa"/>
            <w:tcBorders>
              <w:top w:val="single" w:sz="4" w:space="0" w:color="auto"/>
              <w:bottom w:val="single" w:sz="12" w:space="0" w:color="auto"/>
              <w:right w:val="single" w:sz="12" w:space="0" w:color="auto"/>
            </w:tcBorders>
            <w:noWrap/>
            <w:vAlign w:val="center"/>
            <w:hideMark/>
          </w:tcPr>
          <w:p w14:paraId="38A4CD49" w14:textId="77777777" w:rsidR="007E5A69" w:rsidRPr="007E5A69" w:rsidRDefault="007E5A69" w:rsidP="007E5A69">
            <w:pPr>
              <w:jc w:val="center"/>
              <w:rPr>
                <w:sz w:val="16"/>
                <w:szCs w:val="16"/>
              </w:rPr>
            </w:pPr>
            <w:r w:rsidRPr="007E5A69">
              <w:rPr>
                <w:sz w:val="16"/>
                <w:szCs w:val="16"/>
              </w:rPr>
              <w:t>Error message advising user lecturer wasn't found</w:t>
            </w:r>
          </w:p>
        </w:tc>
        <w:tc>
          <w:tcPr>
            <w:tcW w:w="992" w:type="dxa"/>
            <w:tcBorders>
              <w:left w:val="single" w:sz="12" w:space="0" w:color="auto"/>
            </w:tcBorders>
            <w:noWrap/>
            <w:vAlign w:val="center"/>
            <w:hideMark/>
          </w:tcPr>
          <w:p w14:paraId="25644875" w14:textId="77777777" w:rsidR="007E5A69" w:rsidRPr="007E5A69" w:rsidRDefault="007E5A69" w:rsidP="007E5A69">
            <w:pPr>
              <w:jc w:val="center"/>
              <w:rPr>
                <w:sz w:val="16"/>
                <w:szCs w:val="16"/>
              </w:rPr>
            </w:pPr>
            <w:r w:rsidRPr="007E5A69">
              <w:rPr>
                <w:sz w:val="16"/>
                <w:szCs w:val="16"/>
              </w:rPr>
              <w:t>Pass</w:t>
            </w:r>
          </w:p>
        </w:tc>
        <w:tc>
          <w:tcPr>
            <w:tcW w:w="1073" w:type="dxa"/>
            <w:noWrap/>
            <w:vAlign w:val="center"/>
            <w:hideMark/>
          </w:tcPr>
          <w:p w14:paraId="133C694D" w14:textId="77777777" w:rsidR="007E5A69" w:rsidRPr="007E5A69" w:rsidRDefault="007E5A69" w:rsidP="007E5A69">
            <w:pPr>
              <w:jc w:val="center"/>
              <w:rPr>
                <w:sz w:val="16"/>
                <w:szCs w:val="16"/>
              </w:rPr>
            </w:pPr>
          </w:p>
        </w:tc>
      </w:tr>
      <w:tr w:rsidR="007E5A69" w:rsidRPr="007E5A69" w14:paraId="7A8285E5" w14:textId="77777777" w:rsidTr="00D27456">
        <w:trPr>
          <w:trHeight w:val="300"/>
          <w:jc w:val="center"/>
        </w:trPr>
        <w:tc>
          <w:tcPr>
            <w:tcW w:w="9954" w:type="dxa"/>
            <w:gridSpan w:val="9"/>
            <w:tcBorders>
              <w:top w:val="single" w:sz="12" w:space="0" w:color="auto"/>
              <w:bottom w:val="single" w:sz="12" w:space="0" w:color="auto"/>
            </w:tcBorders>
            <w:noWrap/>
            <w:vAlign w:val="center"/>
            <w:hideMark/>
          </w:tcPr>
          <w:p w14:paraId="1ADBBA30" w14:textId="77777777" w:rsidR="007E5A69" w:rsidRPr="007E5A69" w:rsidRDefault="007E5A69" w:rsidP="007E5A69">
            <w:pPr>
              <w:jc w:val="center"/>
              <w:rPr>
                <w:sz w:val="16"/>
                <w:szCs w:val="16"/>
              </w:rPr>
            </w:pPr>
          </w:p>
        </w:tc>
      </w:tr>
      <w:tr w:rsidR="007E5A69" w:rsidRPr="007E5A69" w14:paraId="54057A46" w14:textId="77777777" w:rsidTr="008F5562">
        <w:trPr>
          <w:trHeight w:val="300"/>
          <w:jc w:val="center"/>
        </w:trPr>
        <w:tc>
          <w:tcPr>
            <w:tcW w:w="683" w:type="dxa"/>
            <w:tcBorders>
              <w:top w:val="single" w:sz="12" w:space="0" w:color="auto"/>
              <w:bottom w:val="single" w:sz="4" w:space="0" w:color="auto"/>
            </w:tcBorders>
            <w:noWrap/>
            <w:vAlign w:val="center"/>
            <w:hideMark/>
          </w:tcPr>
          <w:p w14:paraId="7C57A6D0" w14:textId="77777777" w:rsidR="007E5A69" w:rsidRPr="007E5A69" w:rsidRDefault="007E5A69" w:rsidP="007E5A69">
            <w:pPr>
              <w:jc w:val="center"/>
              <w:rPr>
                <w:sz w:val="16"/>
                <w:szCs w:val="16"/>
              </w:rPr>
            </w:pPr>
            <w:r w:rsidRPr="007E5A69">
              <w:rPr>
                <w:sz w:val="16"/>
                <w:szCs w:val="16"/>
              </w:rPr>
              <w:t>1.4</w:t>
            </w:r>
          </w:p>
        </w:tc>
        <w:tc>
          <w:tcPr>
            <w:tcW w:w="969" w:type="dxa"/>
            <w:tcBorders>
              <w:top w:val="single" w:sz="12" w:space="0" w:color="auto"/>
              <w:bottom w:val="single" w:sz="4" w:space="0" w:color="auto"/>
            </w:tcBorders>
            <w:noWrap/>
            <w:vAlign w:val="center"/>
            <w:hideMark/>
          </w:tcPr>
          <w:p w14:paraId="49A766E2" w14:textId="77777777" w:rsidR="007E5A69" w:rsidRPr="007E5A69" w:rsidRDefault="007E5A69" w:rsidP="007E5A69">
            <w:pPr>
              <w:jc w:val="center"/>
              <w:rPr>
                <w:sz w:val="16"/>
                <w:szCs w:val="16"/>
              </w:rPr>
            </w:pPr>
            <w:r w:rsidRPr="007E5A69">
              <w:rPr>
                <w:sz w:val="16"/>
                <w:szCs w:val="16"/>
              </w:rPr>
              <w:t>Dataset 2</w:t>
            </w:r>
          </w:p>
        </w:tc>
        <w:tc>
          <w:tcPr>
            <w:tcW w:w="992" w:type="dxa"/>
            <w:tcBorders>
              <w:top w:val="single" w:sz="12" w:space="0" w:color="auto"/>
              <w:bottom w:val="single" w:sz="4" w:space="0" w:color="auto"/>
              <w:right w:val="single" w:sz="12" w:space="0" w:color="auto"/>
            </w:tcBorders>
            <w:noWrap/>
            <w:vAlign w:val="center"/>
            <w:hideMark/>
          </w:tcPr>
          <w:p w14:paraId="3622C68A" w14:textId="77777777" w:rsidR="007E5A69" w:rsidRPr="007E5A69" w:rsidRDefault="007E5A69" w:rsidP="007E5A69">
            <w:pPr>
              <w:jc w:val="center"/>
              <w:rPr>
                <w:sz w:val="16"/>
                <w:szCs w:val="16"/>
              </w:rPr>
            </w:pPr>
            <w:r w:rsidRPr="007E5A69">
              <w:rPr>
                <w:sz w:val="16"/>
                <w:szCs w:val="16"/>
              </w:rPr>
              <w:t>Abnormal</w:t>
            </w:r>
          </w:p>
        </w:tc>
        <w:tc>
          <w:tcPr>
            <w:tcW w:w="1134" w:type="dxa"/>
            <w:tcBorders>
              <w:top w:val="single" w:sz="12" w:space="0" w:color="auto"/>
              <w:left w:val="single" w:sz="12" w:space="0" w:color="auto"/>
              <w:bottom w:val="single" w:sz="4" w:space="0" w:color="auto"/>
            </w:tcBorders>
            <w:noWrap/>
            <w:vAlign w:val="center"/>
            <w:hideMark/>
          </w:tcPr>
          <w:p w14:paraId="6F277F2F" w14:textId="77777777" w:rsidR="007E5A69" w:rsidRPr="007E5A69" w:rsidRDefault="007E5A69" w:rsidP="007E5A69">
            <w:pPr>
              <w:jc w:val="center"/>
              <w:rPr>
                <w:sz w:val="16"/>
                <w:szCs w:val="16"/>
              </w:rPr>
            </w:pPr>
            <w:r w:rsidRPr="007E5A69">
              <w:rPr>
                <w:sz w:val="16"/>
                <w:szCs w:val="16"/>
              </w:rPr>
              <w:t>Database connection</w:t>
            </w:r>
          </w:p>
        </w:tc>
        <w:tc>
          <w:tcPr>
            <w:tcW w:w="1387" w:type="dxa"/>
            <w:tcBorders>
              <w:top w:val="single" w:sz="12" w:space="0" w:color="auto"/>
              <w:bottom w:val="single" w:sz="4" w:space="0" w:color="auto"/>
              <w:right w:val="single" w:sz="12" w:space="0" w:color="auto"/>
            </w:tcBorders>
            <w:noWrap/>
            <w:vAlign w:val="center"/>
            <w:hideMark/>
          </w:tcPr>
          <w:p w14:paraId="59473338" w14:textId="77777777" w:rsidR="007E5A69" w:rsidRPr="007E5A69" w:rsidRDefault="007E5A69" w:rsidP="007E5A69">
            <w:pPr>
              <w:jc w:val="center"/>
              <w:rPr>
                <w:sz w:val="16"/>
                <w:szCs w:val="16"/>
              </w:rPr>
            </w:pPr>
            <w:r w:rsidRPr="007E5A69">
              <w:rPr>
                <w:sz w:val="16"/>
                <w:szCs w:val="16"/>
              </w:rPr>
              <w:t>Connected</w:t>
            </w:r>
          </w:p>
        </w:tc>
        <w:tc>
          <w:tcPr>
            <w:tcW w:w="4789" w:type="dxa"/>
            <w:gridSpan w:val="4"/>
            <w:tcBorders>
              <w:top w:val="single" w:sz="12" w:space="0" w:color="auto"/>
              <w:left w:val="single" w:sz="12" w:space="0" w:color="auto"/>
              <w:bottom w:val="single" w:sz="4" w:space="0" w:color="auto"/>
            </w:tcBorders>
            <w:noWrap/>
            <w:vAlign w:val="center"/>
            <w:hideMark/>
          </w:tcPr>
          <w:p w14:paraId="1B84E302" w14:textId="77777777" w:rsidR="007E5A69" w:rsidRPr="007E5A69" w:rsidRDefault="007E5A69" w:rsidP="007E5A69">
            <w:pPr>
              <w:jc w:val="center"/>
              <w:rPr>
                <w:sz w:val="16"/>
                <w:szCs w:val="16"/>
              </w:rPr>
            </w:pPr>
          </w:p>
        </w:tc>
      </w:tr>
      <w:tr w:rsidR="007E5A69" w:rsidRPr="007E5A69" w14:paraId="20BD173A" w14:textId="77777777" w:rsidTr="008F5562">
        <w:trPr>
          <w:trHeight w:val="300"/>
          <w:jc w:val="center"/>
        </w:trPr>
        <w:tc>
          <w:tcPr>
            <w:tcW w:w="2644" w:type="dxa"/>
            <w:gridSpan w:val="3"/>
            <w:tcBorders>
              <w:top w:val="single" w:sz="4" w:space="0" w:color="auto"/>
              <w:bottom w:val="single" w:sz="12" w:space="0" w:color="auto"/>
              <w:right w:val="single" w:sz="12" w:space="0" w:color="auto"/>
            </w:tcBorders>
            <w:noWrap/>
            <w:vAlign w:val="center"/>
            <w:hideMark/>
          </w:tcPr>
          <w:p w14:paraId="7130B242" w14:textId="77777777" w:rsidR="007E5A69" w:rsidRPr="007E5A69" w:rsidRDefault="007E5A69" w:rsidP="007E5A69">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74337E37" w14:textId="77777777" w:rsidR="007E5A69" w:rsidRPr="007E5A69" w:rsidRDefault="007E5A69" w:rsidP="007E5A69">
            <w:pPr>
              <w:jc w:val="center"/>
              <w:rPr>
                <w:sz w:val="16"/>
                <w:szCs w:val="16"/>
              </w:rPr>
            </w:pPr>
            <w:r w:rsidRPr="007E5A69">
              <w:rPr>
                <w:sz w:val="16"/>
                <w:szCs w:val="16"/>
              </w:rPr>
              <w:t>New Lecturer ID</w:t>
            </w:r>
          </w:p>
        </w:tc>
        <w:tc>
          <w:tcPr>
            <w:tcW w:w="1387" w:type="dxa"/>
            <w:tcBorders>
              <w:top w:val="single" w:sz="4" w:space="0" w:color="auto"/>
              <w:bottom w:val="single" w:sz="12" w:space="0" w:color="auto"/>
              <w:right w:val="single" w:sz="12" w:space="0" w:color="auto"/>
            </w:tcBorders>
            <w:noWrap/>
            <w:vAlign w:val="center"/>
            <w:hideMark/>
          </w:tcPr>
          <w:p w14:paraId="767E0813" w14:textId="77777777" w:rsidR="007E5A69" w:rsidRPr="007E5A69" w:rsidRDefault="007E5A69" w:rsidP="007E5A69">
            <w:pPr>
              <w:jc w:val="center"/>
              <w:rPr>
                <w:sz w:val="16"/>
                <w:szCs w:val="16"/>
              </w:rPr>
            </w:pPr>
            <w:r w:rsidRPr="007E5A69">
              <w:rPr>
                <w:sz w:val="16"/>
                <w:szCs w:val="16"/>
              </w:rPr>
              <w:t>Blank</w:t>
            </w:r>
          </w:p>
        </w:tc>
        <w:tc>
          <w:tcPr>
            <w:tcW w:w="1306" w:type="dxa"/>
            <w:tcBorders>
              <w:top w:val="single" w:sz="4" w:space="0" w:color="auto"/>
              <w:left w:val="single" w:sz="12" w:space="0" w:color="auto"/>
              <w:bottom w:val="single" w:sz="12" w:space="0" w:color="auto"/>
            </w:tcBorders>
            <w:noWrap/>
            <w:vAlign w:val="center"/>
            <w:hideMark/>
          </w:tcPr>
          <w:p w14:paraId="5C08CA18" w14:textId="77777777" w:rsidR="007E5A69" w:rsidRPr="007E5A69" w:rsidRDefault="007E5A69" w:rsidP="007E5A69">
            <w:pPr>
              <w:jc w:val="center"/>
              <w:rPr>
                <w:sz w:val="16"/>
                <w:szCs w:val="16"/>
              </w:rPr>
            </w:pPr>
            <w:r w:rsidRPr="007E5A69">
              <w:rPr>
                <w:sz w:val="16"/>
                <w:szCs w:val="16"/>
              </w:rPr>
              <w:t>Error message advising user to fill in valid data</w:t>
            </w:r>
          </w:p>
        </w:tc>
        <w:tc>
          <w:tcPr>
            <w:tcW w:w="1418" w:type="dxa"/>
            <w:tcBorders>
              <w:top w:val="single" w:sz="4" w:space="0" w:color="auto"/>
              <w:bottom w:val="single" w:sz="12" w:space="0" w:color="auto"/>
              <w:right w:val="single" w:sz="12" w:space="0" w:color="auto"/>
            </w:tcBorders>
            <w:noWrap/>
            <w:vAlign w:val="center"/>
            <w:hideMark/>
          </w:tcPr>
          <w:p w14:paraId="583DEB09" w14:textId="77777777" w:rsidR="007E5A69" w:rsidRPr="007E5A69" w:rsidRDefault="007E5A69" w:rsidP="007E5A69">
            <w:pPr>
              <w:jc w:val="center"/>
              <w:rPr>
                <w:sz w:val="16"/>
                <w:szCs w:val="16"/>
              </w:rPr>
            </w:pPr>
            <w:r w:rsidRPr="007E5A69">
              <w:rPr>
                <w:sz w:val="16"/>
                <w:szCs w:val="16"/>
              </w:rPr>
              <w:t>Error message advising user to fill in valid data</w:t>
            </w:r>
          </w:p>
        </w:tc>
        <w:tc>
          <w:tcPr>
            <w:tcW w:w="992" w:type="dxa"/>
            <w:tcBorders>
              <w:left w:val="single" w:sz="12" w:space="0" w:color="auto"/>
            </w:tcBorders>
            <w:noWrap/>
            <w:vAlign w:val="center"/>
            <w:hideMark/>
          </w:tcPr>
          <w:p w14:paraId="5A6E9CD2" w14:textId="77777777" w:rsidR="007E5A69" w:rsidRPr="007E5A69" w:rsidRDefault="007E5A69" w:rsidP="007E5A69">
            <w:pPr>
              <w:jc w:val="center"/>
              <w:rPr>
                <w:sz w:val="16"/>
                <w:szCs w:val="16"/>
              </w:rPr>
            </w:pPr>
            <w:r w:rsidRPr="007E5A69">
              <w:rPr>
                <w:sz w:val="16"/>
                <w:szCs w:val="16"/>
              </w:rPr>
              <w:t>Pass</w:t>
            </w:r>
          </w:p>
        </w:tc>
        <w:tc>
          <w:tcPr>
            <w:tcW w:w="1073" w:type="dxa"/>
            <w:noWrap/>
            <w:vAlign w:val="center"/>
            <w:hideMark/>
          </w:tcPr>
          <w:p w14:paraId="60831B59" w14:textId="77777777" w:rsidR="007E5A69" w:rsidRPr="007E5A69" w:rsidRDefault="007E5A69" w:rsidP="007E5A69">
            <w:pPr>
              <w:jc w:val="center"/>
              <w:rPr>
                <w:sz w:val="16"/>
                <w:szCs w:val="16"/>
              </w:rPr>
            </w:pPr>
          </w:p>
        </w:tc>
      </w:tr>
      <w:tr w:rsidR="007E5A69" w:rsidRPr="007E5A69" w14:paraId="16BB2954" w14:textId="77777777" w:rsidTr="00D27456">
        <w:trPr>
          <w:trHeight w:val="300"/>
          <w:jc w:val="center"/>
        </w:trPr>
        <w:tc>
          <w:tcPr>
            <w:tcW w:w="9954" w:type="dxa"/>
            <w:gridSpan w:val="9"/>
            <w:tcBorders>
              <w:top w:val="single" w:sz="12" w:space="0" w:color="auto"/>
              <w:bottom w:val="single" w:sz="12" w:space="0" w:color="auto"/>
            </w:tcBorders>
            <w:noWrap/>
            <w:vAlign w:val="center"/>
            <w:hideMark/>
          </w:tcPr>
          <w:p w14:paraId="1130C325" w14:textId="77777777" w:rsidR="007E5A69" w:rsidRPr="007E5A69" w:rsidRDefault="007E5A69" w:rsidP="007E5A69">
            <w:pPr>
              <w:jc w:val="center"/>
              <w:rPr>
                <w:sz w:val="16"/>
                <w:szCs w:val="16"/>
              </w:rPr>
            </w:pPr>
          </w:p>
        </w:tc>
      </w:tr>
      <w:tr w:rsidR="007E5A69" w:rsidRPr="007E5A69" w14:paraId="7C6871C3" w14:textId="77777777" w:rsidTr="008F5562">
        <w:trPr>
          <w:trHeight w:val="300"/>
          <w:jc w:val="center"/>
        </w:trPr>
        <w:tc>
          <w:tcPr>
            <w:tcW w:w="683" w:type="dxa"/>
            <w:tcBorders>
              <w:top w:val="single" w:sz="12" w:space="0" w:color="auto"/>
              <w:bottom w:val="single" w:sz="4" w:space="0" w:color="auto"/>
            </w:tcBorders>
            <w:noWrap/>
            <w:vAlign w:val="center"/>
            <w:hideMark/>
          </w:tcPr>
          <w:p w14:paraId="252D288D" w14:textId="77777777" w:rsidR="007E5A69" w:rsidRPr="007E5A69" w:rsidRDefault="007E5A69" w:rsidP="007E5A69">
            <w:pPr>
              <w:jc w:val="center"/>
              <w:rPr>
                <w:sz w:val="16"/>
                <w:szCs w:val="16"/>
              </w:rPr>
            </w:pPr>
            <w:r w:rsidRPr="007E5A69">
              <w:rPr>
                <w:sz w:val="16"/>
                <w:szCs w:val="16"/>
              </w:rPr>
              <w:t>1.4</w:t>
            </w:r>
          </w:p>
        </w:tc>
        <w:tc>
          <w:tcPr>
            <w:tcW w:w="969" w:type="dxa"/>
            <w:tcBorders>
              <w:top w:val="single" w:sz="12" w:space="0" w:color="auto"/>
              <w:bottom w:val="single" w:sz="4" w:space="0" w:color="auto"/>
            </w:tcBorders>
            <w:noWrap/>
            <w:vAlign w:val="center"/>
            <w:hideMark/>
          </w:tcPr>
          <w:p w14:paraId="50796311" w14:textId="77777777" w:rsidR="007E5A69" w:rsidRPr="007E5A69" w:rsidRDefault="007E5A69" w:rsidP="007E5A69">
            <w:pPr>
              <w:jc w:val="center"/>
              <w:rPr>
                <w:sz w:val="16"/>
                <w:szCs w:val="16"/>
              </w:rPr>
            </w:pPr>
            <w:r w:rsidRPr="007E5A69">
              <w:rPr>
                <w:sz w:val="16"/>
                <w:szCs w:val="16"/>
              </w:rPr>
              <w:t>Dataset 3</w:t>
            </w:r>
          </w:p>
        </w:tc>
        <w:tc>
          <w:tcPr>
            <w:tcW w:w="992" w:type="dxa"/>
            <w:tcBorders>
              <w:top w:val="single" w:sz="12" w:space="0" w:color="auto"/>
              <w:bottom w:val="single" w:sz="4" w:space="0" w:color="auto"/>
              <w:right w:val="single" w:sz="12" w:space="0" w:color="auto"/>
            </w:tcBorders>
            <w:noWrap/>
            <w:vAlign w:val="center"/>
            <w:hideMark/>
          </w:tcPr>
          <w:p w14:paraId="5BDA65B5" w14:textId="77777777" w:rsidR="007E5A69" w:rsidRPr="007E5A69" w:rsidRDefault="007E5A69" w:rsidP="007E5A69">
            <w:pPr>
              <w:jc w:val="center"/>
              <w:rPr>
                <w:sz w:val="16"/>
                <w:szCs w:val="16"/>
              </w:rPr>
            </w:pPr>
            <w:r w:rsidRPr="007E5A69">
              <w:rPr>
                <w:sz w:val="16"/>
                <w:szCs w:val="16"/>
              </w:rPr>
              <w:t>Abnormal</w:t>
            </w:r>
          </w:p>
        </w:tc>
        <w:tc>
          <w:tcPr>
            <w:tcW w:w="1134" w:type="dxa"/>
            <w:tcBorders>
              <w:top w:val="single" w:sz="12" w:space="0" w:color="auto"/>
              <w:left w:val="single" w:sz="12" w:space="0" w:color="auto"/>
              <w:bottom w:val="single" w:sz="4" w:space="0" w:color="auto"/>
            </w:tcBorders>
            <w:noWrap/>
            <w:vAlign w:val="center"/>
            <w:hideMark/>
          </w:tcPr>
          <w:p w14:paraId="647CA51F" w14:textId="77777777" w:rsidR="007E5A69" w:rsidRPr="007E5A69" w:rsidRDefault="007E5A69" w:rsidP="007E5A69">
            <w:pPr>
              <w:jc w:val="center"/>
              <w:rPr>
                <w:sz w:val="16"/>
                <w:szCs w:val="16"/>
              </w:rPr>
            </w:pPr>
            <w:r w:rsidRPr="007E5A69">
              <w:rPr>
                <w:sz w:val="16"/>
                <w:szCs w:val="16"/>
              </w:rPr>
              <w:t>Database connection</w:t>
            </w:r>
          </w:p>
        </w:tc>
        <w:tc>
          <w:tcPr>
            <w:tcW w:w="1387" w:type="dxa"/>
            <w:tcBorders>
              <w:top w:val="single" w:sz="12" w:space="0" w:color="auto"/>
              <w:bottom w:val="single" w:sz="4" w:space="0" w:color="auto"/>
              <w:right w:val="single" w:sz="12" w:space="0" w:color="auto"/>
            </w:tcBorders>
            <w:noWrap/>
            <w:vAlign w:val="center"/>
            <w:hideMark/>
          </w:tcPr>
          <w:p w14:paraId="1CD78455" w14:textId="77777777" w:rsidR="007E5A69" w:rsidRPr="007E5A69" w:rsidRDefault="007E5A69" w:rsidP="007E5A69">
            <w:pPr>
              <w:jc w:val="center"/>
              <w:rPr>
                <w:sz w:val="16"/>
                <w:szCs w:val="16"/>
              </w:rPr>
            </w:pPr>
            <w:r w:rsidRPr="007E5A69">
              <w:rPr>
                <w:sz w:val="16"/>
                <w:szCs w:val="16"/>
              </w:rPr>
              <w:t>Disconnected</w:t>
            </w:r>
          </w:p>
        </w:tc>
        <w:tc>
          <w:tcPr>
            <w:tcW w:w="4789" w:type="dxa"/>
            <w:gridSpan w:val="4"/>
            <w:tcBorders>
              <w:top w:val="single" w:sz="12" w:space="0" w:color="auto"/>
              <w:left w:val="single" w:sz="12" w:space="0" w:color="auto"/>
              <w:bottom w:val="single" w:sz="4" w:space="0" w:color="auto"/>
            </w:tcBorders>
            <w:noWrap/>
            <w:vAlign w:val="center"/>
            <w:hideMark/>
          </w:tcPr>
          <w:p w14:paraId="12FC8434" w14:textId="77777777" w:rsidR="007E5A69" w:rsidRPr="007E5A69" w:rsidRDefault="007E5A69" w:rsidP="007E5A69">
            <w:pPr>
              <w:jc w:val="center"/>
              <w:rPr>
                <w:sz w:val="16"/>
                <w:szCs w:val="16"/>
              </w:rPr>
            </w:pPr>
          </w:p>
        </w:tc>
      </w:tr>
      <w:tr w:rsidR="007E5A69" w:rsidRPr="007E5A69" w14:paraId="2776A3AC" w14:textId="77777777" w:rsidTr="008F5562">
        <w:trPr>
          <w:trHeight w:val="300"/>
          <w:jc w:val="center"/>
        </w:trPr>
        <w:tc>
          <w:tcPr>
            <w:tcW w:w="2644" w:type="dxa"/>
            <w:gridSpan w:val="3"/>
            <w:tcBorders>
              <w:top w:val="single" w:sz="4" w:space="0" w:color="auto"/>
              <w:bottom w:val="single" w:sz="12" w:space="0" w:color="auto"/>
              <w:right w:val="single" w:sz="12" w:space="0" w:color="auto"/>
            </w:tcBorders>
            <w:noWrap/>
            <w:vAlign w:val="center"/>
            <w:hideMark/>
          </w:tcPr>
          <w:p w14:paraId="4DE152DB" w14:textId="77777777" w:rsidR="007E5A69" w:rsidRPr="007E5A69" w:rsidRDefault="007E5A69" w:rsidP="007E5A69">
            <w:pPr>
              <w:jc w:val="center"/>
              <w:rPr>
                <w:sz w:val="16"/>
                <w:szCs w:val="16"/>
              </w:rPr>
            </w:pPr>
          </w:p>
        </w:tc>
        <w:tc>
          <w:tcPr>
            <w:tcW w:w="1134" w:type="dxa"/>
            <w:tcBorders>
              <w:top w:val="single" w:sz="4" w:space="0" w:color="auto"/>
              <w:left w:val="single" w:sz="12" w:space="0" w:color="auto"/>
              <w:bottom w:val="single" w:sz="12" w:space="0" w:color="auto"/>
            </w:tcBorders>
            <w:noWrap/>
            <w:vAlign w:val="center"/>
            <w:hideMark/>
          </w:tcPr>
          <w:p w14:paraId="58346FB4" w14:textId="77777777" w:rsidR="007E5A69" w:rsidRPr="007E5A69" w:rsidRDefault="007E5A69" w:rsidP="007E5A69">
            <w:pPr>
              <w:jc w:val="center"/>
              <w:rPr>
                <w:sz w:val="16"/>
                <w:szCs w:val="16"/>
              </w:rPr>
            </w:pPr>
            <w:r w:rsidRPr="007E5A69">
              <w:rPr>
                <w:sz w:val="16"/>
                <w:szCs w:val="16"/>
              </w:rPr>
              <w:t>New Lecturer ID</w:t>
            </w:r>
          </w:p>
        </w:tc>
        <w:tc>
          <w:tcPr>
            <w:tcW w:w="1387" w:type="dxa"/>
            <w:tcBorders>
              <w:top w:val="single" w:sz="4" w:space="0" w:color="auto"/>
              <w:bottom w:val="single" w:sz="12" w:space="0" w:color="auto"/>
              <w:right w:val="single" w:sz="12" w:space="0" w:color="auto"/>
            </w:tcBorders>
            <w:noWrap/>
            <w:vAlign w:val="center"/>
            <w:hideMark/>
          </w:tcPr>
          <w:p w14:paraId="6EAE258E" w14:textId="77777777" w:rsidR="007E5A69" w:rsidRPr="007E5A69" w:rsidRDefault="007E5A69" w:rsidP="007E5A69">
            <w:pPr>
              <w:jc w:val="center"/>
              <w:rPr>
                <w:sz w:val="16"/>
                <w:szCs w:val="16"/>
              </w:rPr>
            </w:pPr>
            <w:r w:rsidRPr="007E5A69">
              <w:rPr>
                <w:sz w:val="16"/>
                <w:szCs w:val="16"/>
              </w:rPr>
              <w:t>N/A</w:t>
            </w:r>
          </w:p>
        </w:tc>
        <w:tc>
          <w:tcPr>
            <w:tcW w:w="1306" w:type="dxa"/>
            <w:tcBorders>
              <w:top w:val="single" w:sz="4" w:space="0" w:color="auto"/>
              <w:left w:val="single" w:sz="12" w:space="0" w:color="auto"/>
              <w:bottom w:val="single" w:sz="12" w:space="0" w:color="auto"/>
            </w:tcBorders>
            <w:noWrap/>
            <w:vAlign w:val="center"/>
            <w:hideMark/>
          </w:tcPr>
          <w:p w14:paraId="29E39845" w14:textId="77777777" w:rsidR="007E5A69" w:rsidRPr="007E5A69" w:rsidRDefault="007E5A69" w:rsidP="007E5A69">
            <w:pPr>
              <w:jc w:val="center"/>
              <w:rPr>
                <w:sz w:val="16"/>
                <w:szCs w:val="16"/>
              </w:rPr>
            </w:pPr>
            <w:r w:rsidRPr="007E5A69">
              <w:rPr>
                <w:sz w:val="16"/>
                <w:szCs w:val="16"/>
              </w:rPr>
              <w:t>Error message advising user of SQL issue</w:t>
            </w:r>
          </w:p>
        </w:tc>
        <w:tc>
          <w:tcPr>
            <w:tcW w:w="1418" w:type="dxa"/>
            <w:tcBorders>
              <w:top w:val="single" w:sz="4" w:space="0" w:color="auto"/>
              <w:bottom w:val="single" w:sz="12" w:space="0" w:color="auto"/>
              <w:right w:val="single" w:sz="12" w:space="0" w:color="auto"/>
            </w:tcBorders>
            <w:noWrap/>
            <w:vAlign w:val="center"/>
            <w:hideMark/>
          </w:tcPr>
          <w:p w14:paraId="1B556742" w14:textId="77777777" w:rsidR="007E5A69" w:rsidRPr="007E5A69" w:rsidRDefault="007E5A69" w:rsidP="007E5A69">
            <w:pPr>
              <w:jc w:val="center"/>
              <w:rPr>
                <w:sz w:val="16"/>
                <w:szCs w:val="16"/>
              </w:rPr>
            </w:pPr>
            <w:r w:rsidRPr="007E5A69">
              <w:rPr>
                <w:sz w:val="16"/>
                <w:szCs w:val="16"/>
              </w:rPr>
              <w:t>Error message advising user of SQL issue</w:t>
            </w:r>
          </w:p>
        </w:tc>
        <w:tc>
          <w:tcPr>
            <w:tcW w:w="992" w:type="dxa"/>
            <w:tcBorders>
              <w:left w:val="single" w:sz="12" w:space="0" w:color="auto"/>
            </w:tcBorders>
            <w:noWrap/>
            <w:vAlign w:val="center"/>
            <w:hideMark/>
          </w:tcPr>
          <w:p w14:paraId="366720CD" w14:textId="77777777" w:rsidR="007E5A69" w:rsidRPr="007E5A69" w:rsidRDefault="007E5A69" w:rsidP="007E5A69">
            <w:pPr>
              <w:jc w:val="center"/>
              <w:rPr>
                <w:sz w:val="16"/>
                <w:szCs w:val="16"/>
              </w:rPr>
            </w:pPr>
            <w:r w:rsidRPr="007E5A69">
              <w:rPr>
                <w:sz w:val="16"/>
                <w:szCs w:val="16"/>
              </w:rPr>
              <w:t>Pass</w:t>
            </w:r>
          </w:p>
        </w:tc>
        <w:tc>
          <w:tcPr>
            <w:tcW w:w="1073" w:type="dxa"/>
            <w:noWrap/>
            <w:vAlign w:val="center"/>
            <w:hideMark/>
          </w:tcPr>
          <w:p w14:paraId="2D621970" w14:textId="77777777" w:rsidR="007E5A69" w:rsidRPr="007E5A69" w:rsidRDefault="007E5A69" w:rsidP="007E5A69">
            <w:pPr>
              <w:jc w:val="center"/>
              <w:rPr>
                <w:sz w:val="16"/>
                <w:szCs w:val="16"/>
              </w:rPr>
            </w:pPr>
          </w:p>
        </w:tc>
      </w:tr>
    </w:tbl>
    <w:p w14:paraId="0D71C9FD" w14:textId="77777777" w:rsidR="007E5A69" w:rsidRDefault="007E5A69" w:rsidP="00CD6217"/>
    <w:p w14:paraId="615EB3D8" w14:textId="77777777" w:rsidR="001425C1" w:rsidRDefault="001425C1" w:rsidP="00CD6217"/>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70"/>
        <w:gridCol w:w="942"/>
        <w:gridCol w:w="994"/>
        <w:gridCol w:w="850"/>
        <w:gridCol w:w="1418"/>
        <w:gridCol w:w="1559"/>
        <w:gridCol w:w="1559"/>
        <w:gridCol w:w="885"/>
        <w:gridCol w:w="1061"/>
      </w:tblGrid>
      <w:tr w:rsidR="00BA4A96" w:rsidRPr="00941E29" w14:paraId="595337E7" w14:textId="77777777" w:rsidTr="00D27456">
        <w:trPr>
          <w:trHeight w:val="315"/>
          <w:jc w:val="center"/>
        </w:trPr>
        <w:tc>
          <w:tcPr>
            <w:tcW w:w="2606" w:type="dxa"/>
            <w:gridSpan w:val="3"/>
            <w:tcBorders>
              <w:top w:val="single" w:sz="12" w:space="0" w:color="auto"/>
              <w:bottom w:val="single" w:sz="4" w:space="0" w:color="auto"/>
              <w:right w:val="single" w:sz="12" w:space="0" w:color="auto"/>
            </w:tcBorders>
            <w:shd w:val="clear" w:color="auto" w:fill="D9D9D9" w:themeFill="background1" w:themeFillShade="D9"/>
            <w:noWrap/>
            <w:vAlign w:val="center"/>
            <w:hideMark/>
          </w:tcPr>
          <w:p w14:paraId="09264382" w14:textId="77777777" w:rsidR="00941E29" w:rsidRPr="007E5A69" w:rsidRDefault="00941E29" w:rsidP="007E5A69">
            <w:pPr>
              <w:jc w:val="center"/>
              <w:rPr>
                <w:b/>
                <w:bCs/>
                <w:sz w:val="16"/>
                <w:szCs w:val="16"/>
              </w:rPr>
            </w:pPr>
            <w:r w:rsidRPr="007E5A69">
              <w:rPr>
                <w:b/>
                <w:bCs/>
                <w:sz w:val="16"/>
                <w:szCs w:val="16"/>
              </w:rPr>
              <w:t>Datasets</w:t>
            </w:r>
          </w:p>
        </w:tc>
        <w:tc>
          <w:tcPr>
            <w:tcW w:w="2268"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1BF88422" w14:textId="77777777" w:rsidR="00941E29" w:rsidRPr="007E5A69" w:rsidRDefault="00941E29" w:rsidP="007E5A69">
            <w:pPr>
              <w:jc w:val="center"/>
              <w:rPr>
                <w:b/>
                <w:bCs/>
                <w:sz w:val="16"/>
                <w:szCs w:val="16"/>
              </w:rPr>
            </w:pPr>
            <w:r w:rsidRPr="007E5A69">
              <w:rPr>
                <w:b/>
                <w:bCs/>
                <w:sz w:val="16"/>
                <w:szCs w:val="16"/>
              </w:rPr>
              <w:t>Inputs</w:t>
            </w:r>
          </w:p>
        </w:tc>
        <w:tc>
          <w:tcPr>
            <w:tcW w:w="3118"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27F1BEC8" w14:textId="77777777" w:rsidR="00941E29" w:rsidRPr="007E5A69" w:rsidRDefault="00941E29" w:rsidP="007E5A69">
            <w:pPr>
              <w:jc w:val="center"/>
              <w:rPr>
                <w:b/>
                <w:bCs/>
                <w:sz w:val="16"/>
                <w:szCs w:val="16"/>
              </w:rPr>
            </w:pPr>
            <w:r w:rsidRPr="007E5A69">
              <w:rPr>
                <w:b/>
                <w:bCs/>
                <w:sz w:val="16"/>
                <w:szCs w:val="16"/>
              </w:rPr>
              <w:t>Results</w:t>
            </w:r>
          </w:p>
        </w:tc>
        <w:tc>
          <w:tcPr>
            <w:tcW w:w="885" w:type="dxa"/>
            <w:tcBorders>
              <w:top w:val="single" w:sz="12" w:space="0" w:color="auto"/>
              <w:left w:val="single" w:sz="12" w:space="0" w:color="auto"/>
              <w:bottom w:val="single" w:sz="4" w:space="0" w:color="auto"/>
            </w:tcBorders>
            <w:shd w:val="clear" w:color="auto" w:fill="D9D9D9" w:themeFill="background1" w:themeFillShade="D9"/>
            <w:noWrap/>
            <w:vAlign w:val="center"/>
            <w:hideMark/>
          </w:tcPr>
          <w:p w14:paraId="0030BB81" w14:textId="77777777" w:rsidR="00941E29" w:rsidRPr="007E5A69" w:rsidRDefault="00941E29" w:rsidP="007E5A69">
            <w:pPr>
              <w:jc w:val="center"/>
              <w:rPr>
                <w:b/>
                <w:bCs/>
                <w:sz w:val="16"/>
                <w:szCs w:val="16"/>
              </w:rPr>
            </w:pPr>
            <w:r w:rsidRPr="007E5A69">
              <w:rPr>
                <w:b/>
                <w:bCs/>
                <w:sz w:val="16"/>
                <w:szCs w:val="16"/>
              </w:rPr>
              <w:t>Pass/Fail</w:t>
            </w:r>
          </w:p>
        </w:tc>
        <w:tc>
          <w:tcPr>
            <w:tcW w:w="1061" w:type="dxa"/>
            <w:tcBorders>
              <w:top w:val="single" w:sz="12" w:space="0" w:color="auto"/>
              <w:bottom w:val="single" w:sz="4" w:space="0" w:color="auto"/>
            </w:tcBorders>
            <w:shd w:val="clear" w:color="auto" w:fill="D9D9D9" w:themeFill="background1" w:themeFillShade="D9"/>
            <w:noWrap/>
            <w:vAlign w:val="center"/>
            <w:hideMark/>
          </w:tcPr>
          <w:p w14:paraId="6895E3DB" w14:textId="77777777" w:rsidR="00941E29" w:rsidRPr="007E5A69" w:rsidRDefault="00941E29" w:rsidP="007E5A69">
            <w:pPr>
              <w:jc w:val="center"/>
              <w:rPr>
                <w:b/>
                <w:bCs/>
                <w:sz w:val="16"/>
                <w:szCs w:val="16"/>
              </w:rPr>
            </w:pPr>
            <w:r w:rsidRPr="007E5A69">
              <w:rPr>
                <w:b/>
                <w:bCs/>
                <w:sz w:val="16"/>
                <w:szCs w:val="16"/>
              </w:rPr>
              <w:t>Comments</w:t>
            </w:r>
          </w:p>
        </w:tc>
      </w:tr>
      <w:tr w:rsidR="00BA4A96" w:rsidRPr="00941E29" w14:paraId="21679650" w14:textId="77777777" w:rsidTr="00D27456">
        <w:trPr>
          <w:trHeight w:val="315"/>
          <w:jc w:val="center"/>
        </w:trPr>
        <w:tc>
          <w:tcPr>
            <w:tcW w:w="670" w:type="dxa"/>
            <w:tcBorders>
              <w:top w:val="single" w:sz="4" w:space="0" w:color="auto"/>
              <w:bottom w:val="single" w:sz="12" w:space="0" w:color="auto"/>
            </w:tcBorders>
            <w:shd w:val="clear" w:color="auto" w:fill="D9D9D9" w:themeFill="background1" w:themeFillShade="D9"/>
            <w:noWrap/>
            <w:vAlign w:val="center"/>
            <w:hideMark/>
          </w:tcPr>
          <w:p w14:paraId="68947DFE" w14:textId="77777777" w:rsidR="00BA4A96" w:rsidRPr="007E5A69" w:rsidRDefault="00BA4A96" w:rsidP="007E5A69">
            <w:pPr>
              <w:jc w:val="center"/>
              <w:rPr>
                <w:b/>
                <w:bCs/>
                <w:sz w:val="16"/>
                <w:szCs w:val="16"/>
              </w:rPr>
            </w:pPr>
            <w:r w:rsidRPr="007E5A69">
              <w:rPr>
                <w:b/>
                <w:bCs/>
                <w:sz w:val="16"/>
                <w:szCs w:val="16"/>
              </w:rPr>
              <w:t>Test Case</w:t>
            </w:r>
          </w:p>
        </w:tc>
        <w:tc>
          <w:tcPr>
            <w:tcW w:w="942" w:type="dxa"/>
            <w:tcBorders>
              <w:top w:val="single" w:sz="4" w:space="0" w:color="auto"/>
              <w:bottom w:val="single" w:sz="12" w:space="0" w:color="auto"/>
            </w:tcBorders>
            <w:shd w:val="clear" w:color="auto" w:fill="D9D9D9" w:themeFill="background1" w:themeFillShade="D9"/>
            <w:noWrap/>
            <w:vAlign w:val="center"/>
            <w:hideMark/>
          </w:tcPr>
          <w:p w14:paraId="23B27AC0" w14:textId="77777777" w:rsidR="00BA4A96" w:rsidRPr="007E5A69" w:rsidRDefault="00BA4A96" w:rsidP="007E5A69">
            <w:pPr>
              <w:jc w:val="center"/>
              <w:rPr>
                <w:b/>
                <w:bCs/>
                <w:sz w:val="16"/>
                <w:szCs w:val="16"/>
              </w:rPr>
            </w:pPr>
          </w:p>
        </w:tc>
        <w:tc>
          <w:tcPr>
            <w:tcW w:w="994"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111BECCC" w14:textId="77777777" w:rsidR="00BA4A96" w:rsidRPr="007E5A69" w:rsidRDefault="00BA4A96" w:rsidP="007E5A69">
            <w:pPr>
              <w:jc w:val="center"/>
              <w:rPr>
                <w:b/>
                <w:bCs/>
                <w:sz w:val="16"/>
                <w:szCs w:val="16"/>
              </w:rPr>
            </w:pPr>
            <w:r w:rsidRPr="007E5A69">
              <w:rPr>
                <w:b/>
                <w:bCs/>
                <w:sz w:val="16"/>
                <w:szCs w:val="16"/>
              </w:rPr>
              <w:t>Type</w:t>
            </w:r>
          </w:p>
        </w:tc>
        <w:tc>
          <w:tcPr>
            <w:tcW w:w="850"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775807CD" w14:textId="77777777" w:rsidR="00BA4A96" w:rsidRPr="007E5A69" w:rsidRDefault="00BA4A96" w:rsidP="007E5A69">
            <w:pPr>
              <w:jc w:val="center"/>
              <w:rPr>
                <w:b/>
                <w:bCs/>
                <w:sz w:val="16"/>
                <w:szCs w:val="16"/>
              </w:rPr>
            </w:pPr>
            <w:r w:rsidRPr="007E5A69">
              <w:rPr>
                <w:b/>
                <w:bCs/>
                <w:sz w:val="16"/>
                <w:szCs w:val="16"/>
              </w:rPr>
              <w:t>Field</w:t>
            </w:r>
          </w:p>
        </w:tc>
        <w:tc>
          <w:tcPr>
            <w:tcW w:w="1418"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07303E6F" w14:textId="77777777" w:rsidR="00BA4A96" w:rsidRPr="007E5A69" w:rsidRDefault="00BA4A96" w:rsidP="007E5A69">
            <w:pPr>
              <w:jc w:val="center"/>
              <w:rPr>
                <w:b/>
                <w:bCs/>
                <w:sz w:val="16"/>
                <w:szCs w:val="16"/>
              </w:rPr>
            </w:pPr>
            <w:r w:rsidRPr="007E5A69">
              <w:rPr>
                <w:b/>
                <w:bCs/>
                <w:sz w:val="16"/>
                <w:szCs w:val="16"/>
              </w:rPr>
              <w:t>Value</w:t>
            </w:r>
          </w:p>
        </w:tc>
        <w:tc>
          <w:tcPr>
            <w:tcW w:w="1559"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60D7DEA5" w14:textId="77777777" w:rsidR="00BA4A96" w:rsidRPr="007E5A69" w:rsidRDefault="00BA4A96" w:rsidP="007E5A69">
            <w:pPr>
              <w:jc w:val="center"/>
              <w:rPr>
                <w:b/>
                <w:bCs/>
                <w:sz w:val="16"/>
                <w:szCs w:val="16"/>
              </w:rPr>
            </w:pPr>
            <w:r w:rsidRPr="007E5A69">
              <w:rPr>
                <w:b/>
                <w:bCs/>
                <w:sz w:val="16"/>
                <w:szCs w:val="16"/>
              </w:rPr>
              <w:t>Expected</w:t>
            </w:r>
          </w:p>
        </w:tc>
        <w:tc>
          <w:tcPr>
            <w:tcW w:w="1559"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5485543B" w14:textId="77777777" w:rsidR="00BA4A96" w:rsidRPr="007E5A69" w:rsidRDefault="00BA4A96" w:rsidP="007E5A69">
            <w:pPr>
              <w:jc w:val="center"/>
              <w:rPr>
                <w:b/>
                <w:bCs/>
                <w:sz w:val="16"/>
                <w:szCs w:val="16"/>
              </w:rPr>
            </w:pPr>
            <w:r w:rsidRPr="007E5A69">
              <w:rPr>
                <w:b/>
                <w:bCs/>
                <w:sz w:val="16"/>
                <w:szCs w:val="16"/>
              </w:rPr>
              <w:t>Actual</w:t>
            </w:r>
          </w:p>
        </w:tc>
        <w:tc>
          <w:tcPr>
            <w:tcW w:w="1946" w:type="dxa"/>
            <w:gridSpan w:val="2"/>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19FD31AE" w14:textId="77777777" w:rsidR="00BA4A96" w:rsidRPr="007E5A69" w:rsidRDefault="00BA4A96" w:rsidP="007E5A69">
            <w:pPr>
              <w:jc w:val="center"/>
              <w:rPr>
                <w:sz w:val="16"/>
                <w:szCs w:val="16"/>
              </w:rPr>
            </w:pPr>
          </w:p>
        </w:tc>
      </w:tr>
      <w:tr w:rsidR="00BA4A96" w:rsidRPr="00941E29" w14:paraId="3DD4193D" w14:textId="77777777" w:rsidTr="00D27456">
        <w:trPr>
          <w:trHeight w:val="300"/>
          <w:jc w:val="center"/>
        </w:trPr>
        <w:tc>
          <w:tcPr>
            <w:tcW w:w="670" w:type="dxa"/>
            <w:tcBorders>
              <w:top w:val="single" w:sz="12" w:space="0" w:color="auto"/>
              <w:bottom w:val="single" w:sz="12" w:space="0" w:color="auto"/>
            </w:tcBorders>
            <w:noWrap/>
            <w:vAlign w:val="center"/>
            <w:hideMark/>
          </w:tcPr>
          <w:p w14:paraId="1DFE3416" w14:textId="77777777" w:rsidR="00941E29" w:rsidRPr="007E5A69" w:rsidRDefault="00941E29" w:rsidP="007E5A69">
            <w:pPr>
              <w:jc w:val="center"/>
              <w:rPr>
                <w:sz w:val="16"/>
                <w:szCs w:val="16"/>
              </w:rPr>
            </w:pPr>
            <w:r w:rsidRPr="007E5A69">
              <w:rPr>
                <w:sz w:val="16"/>
                <w:szCs w:val="16"/>
              </w:rPr>
              <w:t>1.5</w:t>
            </w:r>
          </w:p>
        </w:tc>
        <w:tc>
          <w:tcPr>
            <w:tcW w:w="942" w:type="dxa"/>
            <w:tcBorders>
              <w:top w:val="single" w:sz="12" w:space="0" w:color="auto"/>
              <w:bottom w:val="single" w:sz="12" w:space="0" w:color="auto"/>
            </w:tcBorders>
            <w:noWrap/>
            <w:vAlign w:val="center"/>
            <w:hideMark/>
          </w:tcPr>
          <w:p w14:paraId="3C20EC3C" w14:textId="77777777" w:rsidR="00941E29" w:rsidRPr="007E5A69" w:rsidRDefault="00941E29" w:rsidP="007E5A69">
            <w:pPr>
              <w:jc w:val="center"/>
              <w:rPr>
                <w:sz w:val="16"/>
                <w:szCs w:val="16"/>
              </w:rPr>
            </w:pPr>
            <w:r w:rsidRPr="007E5A69">
              <w:rPr>
                <w:sz w:val="16"/>
                <w:szCs w:val="16"/>
              </w:rPr>
              <w:t>Dataset 1</w:t>
            </w:r>
          </w:p>
        </w:tc>
        <w:tc>
          <w:tcPr>
            <w:tcW w:w="994" w:type="dxa"/>
            <w:tcBorders>
              <w:top w:val="single" w:sz="12" w:space="0" w:color="auto"/>
              <w:bottom w:val="single" w:sz="12" w:space="0" w:color="auto"/>
              <w:right w:val="single" w:sz="12" w:space="0" w:color="auto"/>
            </w:tcBorders>
            <w:noWrap/>
            <w:vAlign w:val="center"/>
            <w:hideMark/>
          </w:tcPr>
          <w:p w14:paraId="56139522" w14:textId="77777777" w:rsidR="00941E29" w:rsidRPr="007E5A69" w:rsidRDefault="00941E29" w:rsidP="007E5A69">
            <w:pPr>
              <w:jc w:val="center"/>
              <w:rPr>
                <w:sz w:val="16"/>
                <w:szCs w:val="16"/>
              </w:rPr>
            </w:pPr>
            <w:r w:rsidRPr="007E5A69">
              <w:rPr>
                <w:sz w:val="16"/>
                <w:szCs w:val="16"/>
              </w:rPr>
              <w:t>Normal</w:t>
            </w:r>
          </w:p>
        </w:tc>
        <w:tc>
          <w:tcPr>
            <w:tcW w:w="850" w:type="dxa"/>
            <w:tcBorders>
              <w:top w:val="single" w:sz="12" w:space="0" w:color="auto"/>
              <w:left w:val="single" w:sz="12" w:space="0" w:color="auto"/>
              <w:bottom w:val="single" w:sz="12" w:space="0" w:color="auto"/>
            </w:tcBorders>
            <w:noWrap/>
            <w:vAlign w:val="center"/>
            <w:hideMark/>
          </w:tcPr>
          <w:p w14:paraId="484D234D" w14:textId="77777777" w:rsidR="00941E29" w:rsidRPr="007E5A69" w:rsidRDefault="00941E29" w:rsidP="007E5A69">
            <w:pPr>
              <w:jc w:val="center"/>
              <w:rPr>
                <w:sz w:val="16"/>
                <w:szCs w:val="16"/>
              </w:rPr>
            </w:pPr>
            <w:r w:rsidRPr="007E5A69">
              <w:rPr>
                <w:sz w:val="16"/>
                <w:szCs w:val="16"/>
              </w:rPr>
              <w:t>New Subject Name</w:t>
            </w:r>
          </w:p>
        </w:tc>
        <w:tc>
          <w:tcPr>
            <w:tcW w:w="1418" w:type="dxa"/>
            <w:tcBorders>
              <w:top w:val="single" w:sz="12" w:space="0" w:color="auto"/>
              <w:bottom w:val="single" w:sz="12" w:space="0" w:color="auto"/>
              <w:right w:val="single" w:sz="12" w:space="0" w:color="auto"/>
            </w:tcBorders>
            <w:noWrap/>
            <w:vAlign w:val="center"/>
            <w:hideMark/>
          </w:tcPr>
          <w:p w14:paraId="525014AB" w14:textId="77777777" w:rsidR="00941E29" w:rsidRPr="007E5A69" w:rsidRDefault="00941E29" w:rsidP="007E5A69">
            <w:pPr>
              <w:jc w:val="center"/>
              <w:rPr>
                <w:sz w:val="16"/>
                <w:szCs w:val="16"/>
              </w:rPr>
            </w:pPr>
            <w:r w:rsidRPr="007E5A69">
              <w:rPr>
                <w:sz w:val="16"/>
                <w:szCs w:val="16"/>
              </w:rPr>
              <w:t>Any Valid</w:t>
            </w:r>
          </w:p>
        </w:tc>
        <w:tc>
          <w:tcPr>
            <w:tcW w:w="1559" w:type="dxa"/>
            <w:tcBorders>
              <w:top w:val="single" w:sz="12" w:space="0" w:color="auto"/>
              <w:left w:val="single" w:sz="12" w:space="0" w:color="auto"/>
              <w:bottom w:val="single" w:sz="12" w:space="0" w:color="auto"/>
            </w:tcBorders>
            <w:noWrap/>
            <w:vAlign w:val="center"/>
            <w:hideMark/>
          </w:tcPr>
          <w:p w14:paraId="6535B9D6" w14:textId="77777777" w:rsidR="00941E29" w:rsidRPr="007E5A69" w:rsidRDefault="00941E29" w:rsidP="007E5A69">
            <w:pPr>
              <w:jc w:val="center"/>
              <w:rPr>
                <w:sz w:val="16"/>
                <w:szCs w:val="16"/>
              </w:rPr>
            </w:pPr>
            <w:r w:rsidRPr="007E5A69">
              <w:rPr>
                <w:sz w:val="16"/>
                <w:szCs w:val="16"/>
              </w:rPr>
              <w:t>Success Message displayed to user</w:t>
            </w:r>
          </w:p>
        </w:tc>
        <w:tc>
          <w:tcPr>
            <w:tcW w:w="1559" w:type="dxa"/>
            <w:tcBorders>
              <w:top w:val="single" w:sz="12" w:space="0" w:color="auto"/>
              <w:bottom w:val="single" w:sz="12" w:space="0" w:color="auto"/>
              <w:right w:val="single" w:sz="12" w:space="0" w:color="auto"/>
            </w:tcBorders>
            <w:noWrap/>
            <w:vAlign w:val="center"/>
            <w:hideMark/>
          </w:tcPr>
          <w:p w14:paraId="59273F27" w14:textId="77777777" w:rsidR="00941E29" w:rsidRPr="007E5A69" w:rsidRDefault="00941E29" w:rsidP="007E5A69">
            <w:pPr>
              <w:jc w:val="center"/>
              <w:rPr>
                <w:sz w:val="16"/>
                <w:szCs w:val="16"/>
              </w:rPr>
            </w:pPr>
            <w:r w:rsidRPr="007E5A69">
              <w:rPr>
                <w:sz w:val="16"/>
                <w:szCs w:val="16"/>
              </w:rPr>
              <w:t>Success Message displayed to user</w:t>
            </w:r>
          </w:p>
        </w:tc>
        <w:tc>
          <w:tcPr>
            <w:tcW w:w="885" w:type="dxa"/>
            <w:tcBorders>
              <w:top w:val="single" w:sz="12" w:space="0" w:color="auto"/>
              <w:left w:val="single" w:sz="12" w:space="0" w:color="auto"/>
              <w:bottom w:val="single" w:sz="12" w:space="0" w:color="auto"/>
            </w:tcBorders>
            <w:noWrap/>
            <w:vAlign w:val="center"/>
            <w:hideMark/>
          </w:tcPr>
          <w:p w14:paraId="51AE9109" w14:textId="77777777" w:rsidR="00941E29" w:rsidRPr="007E5A69" w:rsidRDefault="00941E29" w:rsidP="007E5A69">
            <w:pPr>
              <w:jc w:val="center"/>
              <w:rPr>
                <w:sz w:val="16"/>
                <w:szCs w:val="16"/>
              </w:rPr>
            </w:pPr>
            <w:r w:rsidRPr="007E5A69">
              <w:rPr>
                <w:sz w:val="16"/>
                <w:szCs w:val="16"/>
              </w:rPr>
              <w:t>Pass</w:t>
            </w:r>
          </w:p>
        </w:tc>
        <w:tc>
          <w:tcPr>
            <w:tcW w:w="1061" w:type="dxa"/>
            <w:tcBorders>
              <w:top w:val="single" w:sz="12" w:space="0" w:color="auto"/>
              <w:bottom w:val="single" w:sz="12" w:space="0" w:color="auto"/>
            </w:tcBorders>
            <w:noWrap/>
            <w:vAlign w:val="center"/>
            <w:hideMark/>
          </w:tcPr>
          <w:p w14:paraId="30FEE641" w14:textId="77777777" w:rsidR="00941E29" w:rsidRPr="007E5A69" w:rsidRDefault="00941E29" w:rsidP="007E5A69">
            <w:pPr>
              <w:jc w:val="center"/>
              <w:rPr>
                <w:sz w:val="16"/>
                <w:szCs w:val="16"/>
              </w:rPr>
            </w:pPr>
          </w:p>
        </w:tc>
      </w:tr>
      <w:tr w:rsidR="00BA4A96" w:rsidRPr="00941E29" w14:paraId="7FC32CC5" w14:textId="77777777" w:rsidTr="00D27456">
        <w:trPr>
          <w:trHeight w:val="300"/>
          <w:jc w:val="center"/>
        </w:trPr>
        <w:tc>
          <w:tcPr>
            <w:tcW w:w="9938" w:type="dxa"/>
            <w:gridSpan w:val="9"/>
            <w:tcBorders>
              <w:top w:val="single" w:sz="12" w:space="0" w:color="auto"/>
              <w:left w:val="single" w:sz="12" w:space="0" w:color="auto"/>
              <w:bottom w:val="single" w:sz="12" w:space="0" w:color="auto"/>
              <w:right w:val="single" w:sz="12" w:space="0" w:color="auto"/>
            </w:tcBorders>
            <w:noWrap/>
            <w:vAlign w:val="center"/>
            <w:hideMark/>
          </w:tcPr>
          <w:p w14:paraId="0CD919E5" w14:textId="77777777" w:rsidR="00BA4A96" w:rsidRPr="007E5A69" w:rsidRDefault="00BA4A96" w:rsidP="007E5A69">
            <w:pPr>
              <w:jc w:val="center"/>
              <w:rPr>
                <w:sz w:val="16"/>
                <w:szCs w:val="16"/>
              </w:rPr>
            </w:pPr>
          </w:p>
        </w:tc>
      </w:tr>
      <w:tr w:rsidR="00BA4A96" w:rsidRPr="00941E29" w14:paraId="5F205E42" w14:textId="77777777" w:rsidTr="00D27456">
        <w:trPr>
          <w:trHeight w:val="300"/>
          <w:jc w:val="center"/>
        </w:trPr>
        <w:tc>
          <w:tcPr>
            <w:tcW w:w="670" w:type="dxa"/>
            <w:tcBorders>
              <w:top w:val="single" w:sz="12" w:space="0" w:color="auto"/>
              <w:bottom w:val="single" w:sz="12" w:space="0" w:color="auto"/>
            </w:tcBorders>
            <w:noWrap/>
            <w:vAlign w:val="center"/>
            <w:hideMark/>
          </w:tcPr>
          <w:p w14:paraId="7D9985D0" w14:textId="77777777" w:rsidR="00941E29" w:rsidRPr="007E5A69" w:rsidRDefault="00941E29" w:rsidP="007E5A69">
            <w:pPr>
              <w:jc w:val="center"/>
              <w:rPr>
                <w:sz w:val="16"/>
                <w:szCs w:val="16"/>
              </w:rPr>
            </w:pPr>
            <w:r w:rsidRPr="007E5A69">
              <w:rPr>
                <w:sz w:val="16"/>
                <w:szCs w:val="16"/>
              </w:rPr>
              <w:t>1.5</w:t>
            </w:r>
          </w:p>
        </w:tc>
        <w:tc>
          <w:tcPr>
            <w:tcW w:w="942" w:type="dxa"/>
            <w:tcBorders>
              <w:top w:val="single" w:sz="12" w:space="0" w:color="auto"/>
              <w:bottom w:val="single" w:sz="12" w:space="0" w:color="auto"/>
            </w:tcBorders>
            <w:noWrap/>
            <w:vAlign w:val="center"/>
            <w:hideMark/>
          </w:tcPr>
          <w:p w14:paraId="05AF6D55" w14:textId="77777777" w:rsidR="00941E29" w:rsidRPr="007E5A69" w:rsidRDefault="00941E29" w:rsidP="007E5A69">
            <w:pPr>
              <w:jc w:val="center"/>
              <w:rPr>
                <w:sz w:val="16"/>
                <w:szCs w:val="16"/>
              </w:rPr>
            </w:pPr>
            <w:r w:rsidRPr="007E5A69">
              <w:rPr>
                <w:sz w:val="16"/>
                <w:szCs w:val="16"/>
              </w:rPr>
              <w:t>Dataset 2</w:t>
            </w:r>
          </w:p>
        </w:tc>
        <w:tc>
          <w:tcPr>
            <w:tcW w:w="994" w:type="dxa"/>
            <w:tcBorders>
              <w:top w:val="single" w:sz="12" w:space="0" w:color="auto"/>
              <w:bottom w:val="single" w:sz="12" w:space="0" w:color="auto"/>
              <w:right w:val="single" w:sz="12" w:space="0" w:color="auto"/>
            </w:tcBorders>
            <w:noWrap/>
            <w:vAlign w:val="center"/>
            <w:hideMark/>
          </w:tcPr>
          <w:p w14:paraId="36021798" w14:textId="77777777" w:rsidR="00941E29" w:rsidRPr="007E5A69" w:rsidRDefault="00941E29" w:rsidP="007E5A69">
            <w:pPr>
              <w:jc w:val="center"/>
              <w:rPr>
                <w:sz w:val="16"/>
                <w:szCs w:val="16"/>
              </w:rPr>
            </w:pPr>
            <w:r w:rsidRPr="007E5A69">
              <w:rPr>
                <w:sz w:val="16"/>
                <w:szCs w:val="16"/>
              </w:rPr>
              <w:t>Abnormal</w:t>
            </w:r>
          </w:p>
        </w:tc>
        <w:tc>
          <w:tcPr>
            <w:tcW w:w="850" w:type="dxa"/>
            <w:tcBorders>
              <w:top w:val="single" w:sz="12" w:space="0" w:color="auto"/>
              <w:left w:val="single" w:sz="12" w:space="0" w:color="auto"/>
              <w:bottom w:val="single" w:sz="12" w:space="0" w:color="auto"/>
            </w:tcBorders>
            <w:noWrap/>
            <w:vAlign w:val="center"/>
            <w:hideMark/>
          </w:tcPr>
          <w:p w14:paraId="094FE12A" w14:textId="77777777" w:rsidR="00941E29" w:rsidRPr="007E5A69" w:rsidRDefault="00941E29" w:rsidP="007E5A69">
            <w:pPr>
              <w:jc w:val="center"/>
              <w:rPr>
                <w:sz w:val="16"/>
                <w:szCs w:val="16"/>
              </w:rPr>
            </w:pPr>
            <w:r w:rsidRPr="007E5A69">
              <w:rPr>
                <w:sz w:val="16"/>
                <w:szCs w:val="16"/>
              </w:rPr>
              <w:t>New Subject Name</w:t>
            </w:r>
          </w:p>
        </w:tc>
        <w:tc>
          <w:tcPr>
            <w:tcW w:w="1418" w:type="dxa"/>
            <w:tcBorders>
              <w:top w:val="single" w:sz="12" w:space="0" w:color="auto"/>
              <w:bottom w:val="single" w:sz="12" w:space="0" w:color="auto"/>
              <w:right w:val="single" w:sz="12" w:space="0" w:color="auto"/>
            </w:tcBorders>
            <w:noWrap/>
            <w:vAlign w:val="center"/>
            <w:hideMark/>
          </w:tcPr>
          <w:p w14:paraId="587DAB8C" w14:textId="77777777" w:rsidR="00941E29" w:rsidRPr="007E5A69" w:rsidRDefault="00941E29" w:rsidP="007E5A69">
            <w:pPr>
              <w:jc w:val="center"/>
              <w:rPr>
                <w:sz w:val="16"/>
                <w:szCs w:val="16"/>
              </w:rPr>
            </w:pPr>
            <w:r w:rsidRPr="007E5A69">
              <w:rPr>
                <w:sz w:val="16"/>
                <w:szCs w:val="16"/>
              </w:rPr>
              <w:t>None selected</w:t>
            </w:r>
          </w:p>
        </w:tc>
        <w:tc>
          <w:tcPr>
            <w:tcW w:w="1559" w:type="dxa"/>
            <w:tcBorders>
              <w:top w:val="single" w:sz="12" w:space="0" w:color="auto"/>
              <w:left w:val="single" w:sz="12" w:space="0" w:color="auto"/>
              <w:bottom w:val="single" w:sz="12" w:space="0" w:color="auto"/>
            </w:tcBorders>
            <w:noWrap/>
            <w:vAlign w:val="center"/>
            <w:hideMark/>
          </w:tcPr>
          <w:p w14:paraId="682B08E7" w14:textId="77777777" w:rsidR="00941E29" w:rsidRPr="007E5A69" w:rsidRDefault="00941E29" w:rsidP="007E5A69">
            <w:pPr>
              <w:jc w:val="center"/>
              <w:rPr>
                <w:sz w:val="16"/>
                <w:szCs w:val="16"/>
              </w:rPr>
            </w:pPr>
            <w:r w:rsidRPr="007E5A69">
              <w:rPr>
                <w:sz w:val="16"/>
                <w:szCs w:val="16"/>
              </w:rPr>
              <w:t>Message asking user to enter a subject</w:t>
            </w:r>
          </w:p>
        </w:tc>
        <w:tc>
          <w:tcPr>
            <w:tcW w:w="1559" w:type="dxa"/>
            <w:tcBorders>
              <w:top w:val="single" w:sz="12" w:space="0" w:color="auto"/>
              <w:bottom w:val="single" w:sz="12" w:space="0" w:color="auto"/>
              <w:right w:val="single" w:sz="12" w:space="0" w:color="auto"/>
            </w:tcBorders>
            <w:noWrap/>
            <w:vAlign w:val="center"/>
            <w:hideMark/>
          </w:tcPr>
          <w:p w14:paraId="56016719" w14:textId="77777777" w:rsidR="00941E29" w:rsidRPr="007E5A69" w:rsidRDefault="00941E29" w:rsidP="007E5A69">
            <w:pPr>
              <w:jc w:val="center"/>
              <w:rPr>
                <w:sz w:val="16"/>
                <w:szCs w:val="16"/>
              </w:rPr>
            </w:pPr>
            <w:r w:rsidRPr="007E5A69">
              <w:rPr>
                <w:sz w:val="16"/>
                <w:szCs w:val="16"/>
              </w:rPr>
              <w:t>Message asking user to enter a subject</w:t>
            </w:r>
          </w:p>
        </w:tc>
        <w:tc>
          <w:tcPr>
            <w:tcW w:w="885" w:type="dxa"/>
            <w:tcBorders>
              <w:top w:val="single" w:sz="12" w:space="0" w:color="auto"/>
              <w:left w:val="single" w:sz="12" w:space="0" w:color="auto"/>
              <w:bottom w:val="single" w:sz="12" w:space="0" w:color="auto"/>
            </w:tcBorders>
            <w:noWrap/>
            <w:vAlign w:val="center"/>
            <w:hideMark/>
          </w:tcPr>
          <w:p w14:paraId="0EDD1A7A" w14:textId="77777777" w:rsidR="00941E29" w:rsidRPr="007E5A69" w:rsidRDefault="00941E29" w:rsidP="007E5A69">
            <w:pPr>
              <w:jc w:val="center"/>
              <w:rPr>
                <w:sz w:val="16"/>
                <w:szCs w:val="16"/>
              </w:rPr>
            </w:pPr>
            <w:r w:rsidRPr="007E5A69">
              <w:rPr>
                <w:sz w:val="16"/>
                <w:szCs w:val="16"/>
              </w:rPr>
              <w:t>Pass</w:t>
            </w:r>
          </w:p>
        </w:tc>
        <w:tc>
          <w:tcPr>
            <w:tcW w:w="1061" w:type="dxa"/>
            <w:tcBorders>
              <w:top w:val="single" w:sz="12" w:space="0" w:color="auto"/>
              <w:bottom w:val="single" w:sz="12" w:space="0" w:color="auto"/>
            </w:tcBorders>
            <w:noWrap/>
            <w:vAlign w:val="center"/>
            <w:hideMark/>
          </w:tcPr>
          <w:p w14:paraId="534D7F7A" w14:textId="77777777" w:rsidR="00941E29" w:rsidRPr="007E5A69" w:rsidRDefault="00941E29" w:rsidP="007E5A69">
            <w:pPr>
              <w:jc w:val="center"/>
              <w:rPr>
                <w:sz w:val="16"/>
                <w:szCs w:val="16"/>
              </w:rPr>
            </w:pPr>
          </w:p>
        </w:tc>
      </w:tr>
      <w:tr w:rsidR="00BA4A96" w:rsidRPr="00941E29" w14:paraId="0DF5B071" w14:textId="77777777" w:rsidTr="00D27456">
        <w:trPr>
          <w:trHeight w:val="300"/>
          <w:jc w:val="center"/>
        </w:trPr>
        <w:tc>
          <w:tcPr>
            <w:tcW w:w="9938" w:type="dxa"/>
            <w:gridSpan w:val="9"/>
            <w:tcBorders>
              <w:top w:val="single" w:sz="12" w:space="0" w:color="auto"/>
              <w:left w:val="single" w:sz="12" w:space="0" w:color="auto"/>
              <w:bottom w:val="single" w:sz="12" w:space="0" w:color="auto"/>
              <w:right w:val="single" w:sz="12" w:space="0" w:color="auto"/>
            </w:tcBorders>
            <w:noWrap/>
            <w:vAlign w:val="center"/>
            <w:hideMark/>
          </w:tcPr>
          <w:p w14:paraId="77CCFC3D" w14:textId="77777777" w:rsidR="00BA4A96" w:rsidRPr="007E5A69" w:rsidRDefault="00BA4A96" w:rsidP="007E5A69">
            <w:pPr>
              <w:jc w:val="center"/>
              <w:rPr>
                <w:sz w:val="16"/>
                <w:szCs w:val="16"/>
              </w:rPr>
            </w:pPr>
          </w:p>
        </w:tc>
      </w:tr>
      <w:tr w:rsidR="00BA4A96" w:rsidRPr="00941E29" w14:paraId="2CD4E165" w14:textId="77777777" w:rsidTr="00D27456">
        <w:trPr>
          <w:trHeight w:val="300"/>
          <w:jc w:val="center"/>
        </w:trPr>
        <w:tc>
          <w:tcPr>
            <w:tcW w:w="670" w:type="dxa"/>
            <w:tcBorders>
              <w:top w:val="single" w:sz="12" w:space="0" w:color="auto"/>
              <w:bottom w:val="single" w:sz="12" w:space="0" w:color="auto"/>
            </w:tcBorders>
            <w:noWrap/>
            <w:vAlign w:val="center"/>
            <w:hideMark/>
          </w:tcPr>
          <w:p w14:paraId="257E9154" w14:textId="77777777" w:rsidR="00941E29" w:rsidRPr="007E5A69" w:rsidRDefault="00941E29" w:rsidP="007E5A69">
            <w:pPr>
              <w:jc w:val="center"/>
              <w:rPr>
                <w:sz w:val="16"/>
                <w:szCs w:val="16"/>
              </w:rPr>
            </w:pPr>
            <w:r w:rsidRPr="007E5A69">
              <w:rPr>
                <w:sz w:val="16"/>
                <w:szCs w:val="16"/>
              </w:rPr>
              <w:t>1.5</w:t>
            </w:r>
          </w:p>
        </w:tc>
        <w:tc>
          <w:tcPr>
            <w:tcW w:w="942" w:type="dxa"/>
            <w:tcBorders>
              <w:top w:val="single" w:sz="12" w:space="0" w:color="auto"/>
              <w:bottom w:val="single" w:sz="12" w:space="0" w:color="auto"/>
            </w:tcBorders>
            <w:noWrap/>
            <w:vAlign w:val="center"/>
            <w:hideMark/>
          </w:tcPr>
          <w:p w14:paraId="039A18CA" w14:textId="77777777" w:rsidR="00941E29" w:rsidRPr="007E5A69" w:rsidRDefault="00941E29" w:rsidP="007E5A69">
            <w:pPr>
              <w:jc w:val="center"/>
              <w:rPr>
                <w:sz w:val="16"/>
                <w:szCs w:val="16"/>
              </w:rPr>
            </w:pPr>
            <w:r w:rsidRPr="007E5A69">
              <w:rPr>
                <w:sz w:val="16"/>
                <w:szCs w:val="16"/>
              </w:rPr>
              <w:t>Dataset 3</w:t>
            </w:r>
          </w:p>
        </w:tc>
        <w:tc>
          <w:tcPr>
            <w:tcW w:w="994" w:type="dxa"/>
            <w:tcBorders>
              <w:top w:val="single" w:sz="12" w:space="0" w:color="auto"/>
              <w:bottom w:val="single" w:sz="12" w:space="0" w:color="auto"/>
              <w:right w:val="single" w:sz="12" w:space="0" w:color="auto"/>
            </w:tcBorders>
            <w:noWrap/>
            <w:vAlign w:val="center"/>
            <w:hideMark/>
          </w:tcPr>
          <w:p w14:paraId="49B5A59E" w14:textId="77777777" w:rsidR="00941E29" w:rsidRPr="007E5A69" w:rsidRDefault="00941E29" w:rsidP="007E5A69">
            <w:pPr>
              <w:jc w:val="center"/>
              <w:rPr>
                <w:sz w:val="16"/>
                <w:szCs w:val="16"/>
              </w:rPr>
            </w:pPr>
            <w:r w:rsidRPr="007E5A69">
              <w:rPr>
                <w:sz w:val="16"/>
                <w:szCs w:val="16"/>
              </w:rPr>
              <w:t>Abnormal</w:t>
            </w:r>
          </w:p>
        </w:tc>
        <w:tc>
          <w:tcPr>
            <w:tcW w:w="850" w:type="dxa"/>
            <w:tcBorders>
              <w:top w:val="single" w:sz="12" w:space="0" w:color="auto"/>
              <w:left w:val="single" w:sz="12" w:space="0" w:color="auto"/>
            </w:tcBorders>
            <w:noWrap/>
            <w:vAlign w:val="center"/>
            <w:hideMark/>
          </w:tcPr>
          <w:p w14:paraId="589F8CFE" w14:textId="77777777" w:rsidR="00941E29" w:rsidRPr="007E5A69" w:rsidRDefault="00941E29" w:rsidP="007E5A69">
            <w:pPr>
              <w:jc w:val="center"/>
              <w:rPr>
                <w:sz w:val="16"/>
                <w:szCs w:val="16"/>
              </w:rPr>
            </w:pPr>
            <w:r w:rsidRPr="007E5A69">
              <w:rPr>
                <w:sz w:val="16"/>
                <w:szCs w:val="16"/>
              </w:rPr>
              <w:t>New Subject Name</w:t>
            </w:r>
          </w:p>
        </w:tc>
        <w:tc>
          <w:tcPr>
            <w:tcW w:w="1418" w:type="dxa"/>
            <w:tcBorders>
              <w:top w:val="single" w:sz="12" w:space="0" w:color="auto"/>
              <w:right w:val="single" w:sz="12" w:space="0" w:color="auto"/>
            </w:tcBorders>
            <w:noWrap/>
            <w:vAlign w:val="center"/>
            <w:hideMark/>
          </w:tcPr>
          <w:p w14:paraId="7BF0CA01" w14:textId="77777777" w:rsidR="00941E29" w:rsidRPr="007E5A69" w:rsidRDefault="00941E29" w:rsidP="007E5A69">
            <w:pPr>
              <w:jc w:val="center"/>
              <w:rPr>
                <w:sz w:val="16"/>
                <w:szCs w:val="16"/>
              </w:rPr>
            </w:pPr>
            <w:r w:rsidRPr="007E5A69">
              <w:rPr>
                <w:sz w:val="16"/>
                <w:szCs w:val="16"/>
              </w:rPr>
              <w:t>Duplicate selection</w:t>
            </w:r>
          </w:p>
        </w:tc>
        <w:tc>
          <w:tcPr>
            <w:tcW w:w="1559" w:type="dxa"/>
            <w:tcBorders>
              <w:top w:val="single" w:sz="12" w:space="0" w:color="auto"/>
              <w:left w:val="single" w:sz="12" w:space="0" w:color="auto"/>
              <w:bottom w:val="single" w:sz="12" w:space="0" w:color="auto"/>
            </w:tcBorders>
            <w:noWrap/>
            <w:vAlign w:val="center"/>
            <w:hideMark/>
          </w:tcPr>
          <w:p w14:paraId="5F82917B" w14:textId="77777777" w:rsidR="00941E29" w:rsidRPr="007E5A69" w:rsidRDefault="00941E29" w:rsidP="007E5A69">
            <w:pPr>
              <w:jc w:val="center"/>
              <w:rPr>
                <w:sz w:val="16"/>
                <w:szCs w:val="16"/>
              </w:rPr>
            </w:pPr>
            <w:r w:rsidRPr="007E5A69">
              <w:rPr>
                <w:sz w:val="16"/>
                <w:szCs w:val="16"/>
              </w:rPr>
              <w:t>Message stating subject already exists</w:t>
            </w:r>
          </w:p>
        </w:tc>
        <w:tc>
          <w:tcPr>
            <w:tcW w:w="1559" w:type="dxa"/>
            <w:tcBorders>
              <w:top w:val="single" w:sz="12" w:space="0" w:color="auto"/>
              <w:bottom w:val="single" w:sz="12" w:space="0" w:color="auto"/>
              <w:right w:val="single" w:sz="12" w:space="0" w:color="auto"/>
            </w:tcBorders>
            <w:noWrap/>
            <w:vAlign w:val="center"/>
            <w:hideMark/>
          </w:tcPr>
          <w:p w14:paraId="2F14051C" w14:textId="77777777" w:rsidR="00941E29" w:rsidRPr="007E5A69" w:rsidRDefault="00941E29" w:rsidP="007E5A69">
            <w:pPr>
              <w:jc w:val="center"/>
              <w:rPr>
                <w:sz w:val="16"/>
                <w:szCs w:val="16"/>
              </w:rPr>
            </w:pPr>
            <w:r w:rsidRPr="007E5A69">
              <w:rPr>
                <w:sz w:val="16"/>
                <w:szCs w:val="16"/>
              </w:rPr>
              <w:t>Message stating subject already exists</w:t>
            </w:r>
          </w:p>
        </w:tc>
        <w:tc>
          <w:tcPr>
            <w:tcW w:w="885" w:type="dxa"/>
            <w:tcBorders>
              <w:top w:val="single" w:sz="12" w:space="0" w:color="auto"/>
              <w:left w:val="single" w:sz="12" w:space="0" w:color="auto"/>
            </w:tcBorders>
            <w:noWrap/>
            <w:vAlign w:val="center"/>
            <w:hideMark/>
          </w:tcPr>
          <w:p w14:paraId="2E14CC74" w14:textId="77777777" w:rsidR="00941E29" w:rsidRPr="007E5A69" w:rsidRDefault="00941E29" w:rsidP="007E5A69">
            <w:pPr>
              <w:jc w:val="center"/>
              <w:rPr>
                <w:sz w:val="16"/>
                <w:szCs w:val="16"/>
              </w:rPr>
            </w:pPr>
            <w:r w:rsidRPr="007E5A69">
              <w:rPr>
                <w:sz w:val="16"/>
                <w:szCs w:val="16"/>
              </w:rPr>
              <w:t>Pass</w:t>
            </w:r>
          </w:p>
        </w:tc>
        <w:tc>
          <w:tcPr>
            <w:tcW w:w="1061" w:type="dxa"/>
            <w:tcBorders>
              <w:top w:val="single" w:sz="12" w:space="0" w:color="auto"/>
            </w:tcBorders>
            <w:noWrap/>
            <w:vAlign w:val="center"/>
            <w:hideMark/>
          </w:tcPr>
          <w:p w14:paraId="6EF44A57" w14:textId="77777777" w:rsidR="00941E29" w:rsidRPr="007E5A69" w:rsidRDefault="00941E29" w:rsidP="007E5A69">
            <w:pPr>
              <w:jc w:val="center"/>
              <w:rPr>
                <w:sz w:val="16"/>
                <w:szCs w:val="16"/>
              </w:rPr>
            </w:pPr>
          </w:p>
        </w:tc>
      </w:tr>
    </w:tbl>
    <w:p w14:paraId="7DD7A7D8" w14:textId="77777777" w:rsidR="00DF1C28" w:rsidRDefault="00DF1C28" w:rsidP="00D27456">
      <w:pPr>
        <w:spacing w:before="0" w:after="0"/>
      </w:pPr>
    </w:p>
    <w:p w14:paraId="554F0699" w14:textId="77777777" w:rsidR="001425C1" w:rsidRDefault="001425C1" w:rsidP="00D27456">
      <w:pPr>
        <w:spacing w:before="0" w:after="0"/>
      </w:pPr>
    </w:p>
    <w:p w14:paraId="53BD029C" w14:textId="77777777" w:rsidR="001425C1" w:rsidRDefault="001425C1" w:rsidP="00D27456">
      <w:pPr>
        <w:spacing w:before="0" w:after="0"/>
      </w:pPr>
    </w:p>
    <w:tbl>
      <w:tblPr>
        <w:tblStyle w:val="TableGrid"/>
        <w:tblW w:w="9955" w:type="dxa"/>
        <w:jc w:val="center"/>
        <w:tblLayout w:type="fixed"/>
        <w:tblLook w:val="04A0" w:firstRow="1" w:lastRow="0" w:firstColumn="1" w:lastColumn="0" w:noHBand="0" w:noVBand="1"/>
      </w:tblPr>
      <w:tblGrid>
        <w:gridCol w:w="672"/>
        <w:gridCol w:w="1100"/>
        <w:gridCol w:w="993"/>
        <w:gridCol w:w="1134"/>
        <w:gridCol w:w="1417"/>
        <w:gridCol w:w="1276"/>
        <w:gridCol w:w="1417"/>
        <w:gridCol w:w="567"/>
        <w:gridCol w:w="1379"/>
      </w:tblGrid>
      <w:tr w:rsidR="00BA4A96" w:rsidRPr="00BA4A96" w14:paraId="100EDAFB" w14:textId="77777777" w:rsidTr="00D27456">
        <w:trPr>
          <w:trHeight w:val="315"/>
          <w:jc w:val="center"/>
        </w:trPr>
        <w:tc>
          <w:tcPr>
            <w:tcW w:w="2765"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1519EB26" w14:textId="77777777" w:rsidR="00941E29" w:rsidRPr="00BA4A96" w:rsidRDefault="00941E29" w:rsidP="00BA4A96">
            <w:pPr>
              <w:jc w:val="center"/>
              <w:rPr>
                <w:b/>
                <w:bCs/>
                <w:sz w:val="16"/>
                <w:szCs w:val="16"/>
              </w:rPr>
            </w:pPr>
            <w:r w:rsidRPr="00BA4A96">
              <w:rPr>
                <w:b/>
                <w:bCs/>
                <w:sz w:val="16"/>
                <w:szCs w:val="16"/>
              </w:rPr>
              <w:t>Datasets</w:t>
            </w:r>
          </w:p>
        </w:tc>
        <w:tc>
          <w:tcPr>
            <w:tcW w:w="2551"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1E5EC76E" w14:textId="77777777" w:rsidR="00941E29" w:rsidRPr="00BA4A96" w:rsidRDefault="00941E29" w:rsidP="00BA4A96">
            <w:pPr>
              <w:jc w:val="center"/>
              <w:rPr>
                <w:b/>
                <w:bCs/>
                <w:sz w:val="16"/>
                <w:szCs w:val="16"/>
              </w:rPr>
            </w:pPr>
            <w:r w:rsidRPr="00BA4A96">
              <w:rPr>
                <w:b/>
                <w:bCs/>
                <w:sz w:val="16"/>
                <w:szCs w:val="16"/>
              </w:rPr>
              <w:t>Inputs</w:t>
            </w:r>
          </w:p>
        </w:tc>
        <w:tc>
          <w:tcPr>
            <w:tcW w:w="2693"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5158A66" w14:textId="77777777" w:rsidR="00941E29" w:rsidRPr="00BA4A96" w:rsidRDefault="00941E29" w:rsidP="00BA4A96">
            <w:pPr>
              <w:jc w:val="center"/>
              <w:rPr>
                <w:b/>
                <w:bCs/>
                <w:sz w:val="16"/>
                <w:szCs w:val="16"/>
              </w:rPr>
            </w:pPr>
            <w:r w:rsidRPr="00BA4A96">
              <w:rPr>
                <w:b/>
                <w:bCs/>
                <w:sz w:val="16"/>
                <w:szCs w:val="16"/>
              </w:rPr>
              <w:t>Results</w:t>
            </w:r>
          </w:p>
        </w:tc>
        <w:tc>
          <w:tcPr>
            <w:tcW w:w="567" w:type="dxa"/>
            <w:tcBorders>
              <w:top w:val="single" w:sz="12" w:space="0" w:color="auto"/>
              <w:left w:val="single" w:sz="12" w:space="0" w:color="auto"/>
            </w:tcBorders>
            <w:shd w:val="clear" w:color="auto" w:fill="D9D9D9" w:themeFill="background1" w:themeFillShade="D9"/>
            <w:noWrap/>
            <w:vAlign w:val="center"/>
            <w:hideMark/>
          </w:tcPr>
          <w:p w14:paraId="166B30D1" w14:textId="77777777" w:rsidR="00941E29" w:rsidRPr="00BA4A96" w:rsidRDefault="00941E29" w:rsidP="00BA4A96">
            <w:pPr>
              <w:jc w:val="center"/>
              <w:rPr>
                <w:b/>
                <w:bCs/>
                <w:sz w:val="16"/>
                <w:szCs w:val="16"/>
              </w:rPr>
            </w:pPr>
            <w:r w:rsidRPr="00BA4A96">
              <w:rPr>
                <w:b/>
                <w:bCs/>
                <w:sz w:val="16"/>
                <w:szCs w:val="16"/>
              </w:rPr>
              <w:t>Pass/Fail</w:t>
            </w:r>
          </w:p>
        </w:tc>
        <w:tc>
          <w:tcPr>
            <w:tcW w:w="1379" w:type="dxa"/>
            <w:tcBorders>
              <w:top w:val="single" w:sz="12" w:space="0" w:color="auto"/>
              <w:right w:val="single" w:sz="12" w:space="0" w:color="auto"/>
            </w:tcBorders>
            <w:shd w:val="clear" w:color="auto" w:fill="D9D9D9" w:themeFill="background1" w:themeFillShade="D9"/>
            <w:noWrap/>
            <w:vAlign w:val="center"/>
            <w:hideMark/>
          </w:tcPr>
          <w:p w14:paraId="293C7986" w14:textId="77777777" w:rsidR="00941E29" w:rsidRPr="00BA4A96" w:rsidRDefault="00941E29" w:rsidP="00BA4A96">
            <w:pPr>
              <w:jc w:val="center"/>
              <w:rPr>
                <w:b/>
                <w:bCs/>
                <w:sz w:val="16"/>
                <w:szCs w:val="16"/>
              </w:rPr>
            </w:pPr>
            <w:r w:rsidRPr="00BA4A96">
              <w:rPr>
                <w:b/>
                <w:bCs/>
                <w:sz w:val="16"/>
                <w:szCs w:val="16"/>
              </w:rPr>
              <w:t>Comments</w:t>
            </w:r>
          </w:p>
        </w:tc>
      </w:tr>
      <w:tr w:rsidR="00BA4A96" w:rsidRPr="00BA4A96" w14:paraId="6C10566B" w14:textId="77777777" w:rsidTr="00D27456">
        <w:trPr>
          <w:trHeight w:val="315"/>
          <w:jc w:val="center"/>
        </w:trPr>
        <w:tc>
          <w:tcPr>
            <w:tcW w:w="672" w:type="dxa"/>
            <w:tcBorders>
              <w:left w:val="single" w:sz="12" w:space="0" w:color="auto"/>
              <w:bottom w:val="single" w:sz="12" w:space="0" w:color="auto"/>
            </w:tcBorders>
            <w:shd w:val="clear" w:color="auto" w:fill="D9D9D9" w:themeFill="background1" w:themeFillShade="D9"/>
            <w:noWrap/>
            <w:vAlign w:val="center"/>
            <w:hideMark/>
          </w:tcPr>
          <w:p w14:paraId="24F385BC" w14:textId="77777777" w:rsidR="00BA4A96" w:rsidRPr="00BA4A96" w:rsidRDefault="00BA4A96" w:rsidP="00BA4A96">
            <w:pPr>
              <w:jc w:val="center"/>
              <w:rPr>
                <w:b/>
                <w:bCs/>
                <w:sz w:val="16"/>
                <w:szCs w:val="16"/>
              </w:rPr>
            </w:pPr>
            <w:r w:rsidRPr="00BA4A96">
              <w:rPr>
                <w:b/>
                <w:bCs/>
                <w:sz w:val="16"/>
                <w:szCs w:val="16"/>
              </w:rPr>
              <w:t>Test Case</w:t>
            </w:r>
          </w:p>
        </w:tc>
        <w:tc>
          <w:tcPr>
            <w:tcW w:w="1100" w:type="dxa"/>
            <w:tcBorders>
              <w:bottom w:val="single" w:sz="12" w:space="0" w:color="auto"/>
            </w:tcBorders>
            <w:shd w:val="clear" w:color="auto" w:fill="D9D9D9" w:themeFill="background1" w:themeFillShade="D9"/>
            <w:noWrap/>
            <w:vAlign w:val="center"/>
            <w:hideMark/>
          </w:tcPr>
          <w:p w14:paraId="2D5E39C4" w14:textId="77777777" w:rsidR="00BA4A96" w:rsidRPr="00BA4A96" w:rsidRDefault="00BA4A96" w:rsidP="00BA4A96">
            <w:pPr>
              <w:jc w:val="center"/>
              <w:rPr>
                <w:b/>
                <w:bCs/>
                <w:sz w:val="16"/>
                <w:szCs w:val="16"/>
              </w:rPr>
            </w:pPr>
          </w:p>
        </w:tc>
        <w:tc>
          <w:tcPr>
            <w:tcW w:w="993" w:type="dxa"/>
            <w:tcBorders>
              <w:bottom w:val="single" w:sz="12" w:space="0" w:color="auto"/>
              <w:right w:val="single" w:sz="12" w:space="0" w:color="auto"/>
            </w:tcBorders>
            <w:shd w:val="clear" w:color="auto" w:fill="D9D9D9" w:themeFill="background1" w:themeFillShade="D9"/>
            <w:noWrap/>
            <w:vAlign w:val="center"/>
            <w:hideMark/>
          </w:tcPr>
          <w:p w14:paraId="12DADE16" w14:textId="77777777" w:rsidR="00BA4A96" w:rsidRPr="00BA4A96" w:rsidRDefault="00BA4A96" w:rsidP="00BA4A96">
            <w:pPr>
              <w:jc w:val="center"/>
              <w:rPr>
                <w:b/>
                <w:bCs/>
                <w:sz w:val="16"/>
                <w:szCs w:val="16"/>
              </w:rPr>
            </w:pPr>
            <w:r w:rsidRPr="00BA4A96">
              <w:rPr>
                <w:b/>
                <w:bCs/>
                <w:sz w:val="16"/>
                <w:szCs w:val="16"/>
              </w:rPr>
              <w:t>Type</w:t>
            </w:r>
          </w:p>
        </w:tc>
        <w:tc>
          <w:tcPr>
            <w:tcW w:w="1134" w:type="dxa"/>
            <w:tcBorders>
              <w:left w:val="single" w:sz="12" w:space="0" w:color="auto"/>
              <w:bottom w:val="single" w:sz="12" w:space="0" w:color="auto"/>
            </w:tcBorders>
            <w:shd w:val="clear" w:color="auto" w:fill="D9D9D9" w:themeFill="background1" w:themeFillShade="D9"/>
            <w:noWrap/>
            <w:vAlign w:val="center"/>
            <w:hideMark/>
          </w:tcPr>
          <w:p w14:paraId="7186A936" w14:textId="77777777" w:rsidR="00BA4A96" w:rsidRPr="00BA4A96" w:rsidRDefault="00BA4A96" w:rsidP="00BA4A96">
            <w:pPr>
              <w:jc w:val="center"/>
              <w:rPr>
                <w:b/>
                <w:bCs/>
                <w:sz w:val="16"/>
                <w:szCs w:val="16"/>
              </w:rPr>
            </w:pPr>
            <w:r w:rsidRPr="00BA4A96">
              <w:rPr>
                <w:b/>
                <w:bCs/>
                <w:sz w:val="16"/>
                <w:szCs w:val="16"/>
              </w:rPr>
              <w:t>Field</w:t>
            </w:r>
          </w:p>
        </w:tc>
        <w:tc>
          <w:tcPr>
            <w:tcW w:w="1417" w:type="dxa"/>
            <w:tcBorders>
              <w:bottom w:val="single" w:sz="12" w:space="0" w:color="auto"/>
              <w:right w:val="single" w:sz="12" w:space="0" w:color="auto"/>
            </w:tcBorders>
            <w:shd w:val="clear" w:color="auto" w:fill="D9D9D9" w:themeFill="background1" w:themeFillShade="D9"/>
            <w:noWrap/>
            <w:vAlign w:val="center"/>
            <w:hideMark/>
          </w:tcPr>
          <w:p w14:paraId="561677CC" w14:textId="77777777" w:rsidR="00BA4A96" w:rsidRPr="00BA4A96" w:rsidRDefault="00BA4A96" w:rsidP="00BA4A96">
            <w:pPr>
              <w:jc w:val="center"/>
              <w:rPr>
                <w:b/>
                <w:bCs/>
                <w:sz w:val="16"/>
                <w:szCs w:val="16"/>
              </w:rPr>
            </w:pPr>
            <w:r w:rsidRPr="00BA4A96">
              <w:rPr>
                <w:b/>
                <w:bCs/>
                <w:sz w:val="16"/>
                <w:szCs w:val="16"/>
              </w:rPr>
              <w:t>Value</w:t>
            </w:r>
          </w:p>
        </w:tc>
        <w:tc>
          <w:tcPr>
            <w:tcW w:w="1276" w:type="dxa"/>
            <w:tcBorders>
              <w:left w:val="single" w:sz="12" w:space="0" w:color="auto"/>
              <w:bottom w:val="single" w:sz="12" w:space="0" w:color="auto"/>
            </w:tcBorders>
            <w:shd w:val="clear" w:color="auto" w:fill="D9D9D9" w:themeFill="background1" w:themeFillShade="D9"/>
            <w:noWrap/>
            <w:vAlign w:val="center"/>
            <w:hideMark/>
          </w:tcPr>
          <w:p w14:paraId="36FEBEA0" w14:textId="77777777" w:rsidR="00BA4A96" w:rsidRPr="00BA4A96" w:rsidRDefault="00BA4A96" w:rsidP="00BA4A96">
            <w:pPr>
              <w:jc w:val="center"/>
              <w:rPr>
                <w:b/>
                <w:bCs/>
                <w:sz w:val="16"/>
                <w:szCs w:val="16"/>
              </w:rPr>
            </w:pPr>
            <w:r w:rsidRPr="00BA4A96">
              <w:rPr>
                <w:b/>
                <w:bCs/>
                <w:sz w:val="16"/>
                <w:szCs w:val="16"/>
              </w:rPr>
              <w:t>Expected</w:t>
            </w:r>
          </w:p>
        </w:tc>
        <w:tc>
          <w:tcPr>
            <w:tcW w:w="1417" w:type="dxa"/>
            <w:tcBorders>
              <w:bottom w:val="single" w:sz="12" w:space="0" w:color="auto"/>
              <w:right w:val="single" w:sz="12" w:space="0" w:color="auto"/>
            </w:tcBorders>
            <w:shd w:val="clear" w:color="auto" w:fill="D9D9D9" w:themeFill="background1" w:themeFillShade="D9"/>
            <w:noWrap/>
            <w:vAlign w:val="center"/>
            <w:hideMark/>
          </w:tcPr>
          <w:p w14:paraId="65E3E115" w14:textId="77777777" w:rsidR="00BA4A96" w:rsidRPr="00BA4A96" w:rsidRDefault="00BA4A96" w:rsidP="00BA4A96">
            <w:pPr>
              <w:jc w:val="center"/>
              <w:rPr>
                <w:b/>
                <w:bCs/>
                <w:sz w:val="16"/>
                <w:szCs w:val="16"/>
              </w:rPr>
            </w:pPr>
            <w:r w:rsidRPr="00BA4A96">
              <w:rPr>
                <w:b/>
                <w:bCs/>
                <w:sz w:val="16"/>
                <w:szCs w:val="16"/>
              </w:rPr>
              <w:t>Actual</w:t>
            </w:r>
          </w:p>
        </w:tc>
        <w:tc>
          <w:tcPr>
            <w:tcW w:w="1946"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723EBE1D" w14:textId="77777777" w:rsidR="00BA4A96" w:rsidRPr="00BA4A96" w:rsidRDefault="00BA4A96" w:rsidP="00BA4A96">
            <w:pPr>
              <w:jc w:val="center"/>
              <w:rPr>
                <w:sz w:val="16"/>
                <w:szCs w:val="16"/>
              </w:rPr>
            </w:pPr>
          </w:p>
        </w:tc>
      </w:tr>
      <w:tr w:rsidR="00BA4A96" w:rsidRPr="00BA4A96" w14:paraId="249E8E6E" w14:textId="77777777" w:rsidTr="00D27456">
        <w:trPr>
          <w:trHeight w:val="300"/>
          <w:jc w:val="center"/>
        </w:trPr>
        <w:tc>
          <w:tcPr>
            <w:tcW w:w="672" w:type="dxa"/>
            <w:tcBorders>
              <w:top w:val="single" w:sz="12" w:space="0" w:color="auto"/>
              <w:left w:val="single" w:sz="12" w:space="0" w:color="auto"/>
            </w:tcBorders>
            <w:noWrap/>
            <w:vAlign w:val="center"/>
            <w:hideMark/>
          </w:tcPr>
          <w:p w14:paraId="49D038B0" w14:textId="77777777" w:rsidR="00BA4A96" w:rsidRPr="00BA4A96" w:rsidRDefault="00BA4A96" w:rsidP="00BA4A96">
            <w:pPr>
              <w:jc w:val="center"/>
              <w:rPr>
                <w:sz w:val="16"/>
                <w:szCs w:val="16"/>
              </w:rPr>
            </w:pPr>
            <w:r w:rsidRPr="00BA4A96">
              <w:rPr>
                <w:sz w:val="16"/>
                <w:szCs w:val="16"/>
              </w:rPr>
              <w:lastRenderedPageBreak/>
              <w:t>1.6</w:t>
            </w:r>
          </w:p>
        </w:tc>
        <w:tc>
          <w:tcPr>
            <w:tcW w:w="1100" w:type="dxa"/>
            <w:tcBorders>
              <w:top w:val="single" w:sz="12" w:space="0" w:color="auto"/>
            </w:tcBorders>
            <w:noWrap/>
            <w:vAlign w:val="center"/>
            <w:hideMark/>
          </w:tcPr>
          <w:p w14:paraId="541B8E7B" w14:textId="77777777" w:rsidR="00BA4A96" w:rsidRPr="00BA4A96" w:rsidRDefault="00BA4A96" w:rsidP="00BA4A96">
            <w:pPr>
              <w:jc w:val="center"/>
              <w:rPr>
                <w:sz w:val="16"/>
                <w:szCs w:val="16"/>
              </w:rPr>
            </w:pPr>
            <w:r w:rsidRPr="00BA4A96">
              <w:rPr>
                <w:sz w:val="16"/>
                <w:szCs w:val="16"/>
              </w:rPr>
              <w:t>Dataset 1</w:t>
            </w:r>
          </w:p>
        </w:tc>
        <w:tc>
          <w:tcPr>
            <w:tcW w:w="993" w:type="dxa"/>
            <w:tcBorders>
              <w:top w:val="single" w:sz="12" w:space="0" w:color="auto"/>
              <w:right w:val="single" w:sz="12" w:space="0" w:color="auto"/>
            </w:tcBorders>
            <w:noWrap/>
            <w:vAlign w:val="center"/>
            <w:hideMark/>
          </w:tcPr>
          <w:p w14:paraId="4035D6A8" w14:textId="77777777" w:rsidR="00BA4A96" w:rsidRPr="00BA4A96" w:rsidRDefault="00BA4A96" w:rsidP="00BA4A96">
            <w:pPr>
              <w:jc w:val="center"/>
              <w:rPr>
                <w:sz w:val="16"/>
                <w:szCs w:val="16"/>
              </w:rPr>
            </w:pPr>
            <w:r w:rsidRPr="00BA4A96">
              <w:rPr>
                <w:sz w:val="16"/>
                <w:szCs w:val="16"/>
              </w:rPr>
              <w:t>Normal</w:t>
            </w:r>
          </w:p>
        </w:tc>
        <w:tc>
          <w:tcPr>
            <w:tcW w:w="1134" w:type="dxa"/>
            <w:tcBorders>
              <w:top w:val="single" w:sz="12" w:space="0" w:color="auto"/>
              <w:left w:val="single" w:sz="12" w:space="0" w:color="auto"/>
            </w:tcBorders>
            <w:noWrap/>
            <w:vAlign w:val="center"/>
            <w:hideMark/>
          </w:tcPr>
          <w:p w14:paraId="6C78B9EE" w14:textId="77777777" w:rsidR="00BA4A96" w:rsidRPr="00BA4A96" w:rsidRDefault="00BA4A96" w:rsidP="00BA4A96">
            <w:pPr>
              <w:jc w:val="center"/>
              <w:rPr>
                <w:sz w:val="16"/>
                <w:szCs w:val="16"/>
              </w:rPr>
            </w:pPr>
            <w:r w:rsidRPr="00BA4A96">
              <w:rPr>
                <w:sz w:val="16"/>
                <w:szCs w:val="16"/>
              </w:rPr>
              <w:t>Database connection</w:t>
            </w:r>
          </w:p>
        </w:tc>
        <w:tc>
          <w:tcPr>
            <w:tcW w:w="1417" w:type="dxa"/>
            <w:tcBorders>
              <w:top w:val="single" w:sz="12" w:space="0" w:color="auto"/>
              <w:right w:val="single" w:sz="12" w:space="0" w:color="auto"/>
            </w:tcBorders>
            <w:noWrap/>
            <w:vAlign w:val="center"/>
            <w:hideMark/>
          </w:tcPr>
          <w:p w14:paraId="6E81C390" w14:textId="77777777" w:rsidR="00BA4A96" w:rsidRPr="00BA4A96" w:rsidRDefault="00BA4A96" w:rsidP="00BA4A96">
            <w:pPr>
              <w:jc w:val="center"/>
              <w:rPr>
                <w:sz w:val="16"/>
                <w:szCs w:val="16"/>
              </w:rPr>
            </w:pPr>
            <w:r w:rsidRPr="00BA4A96">
              <w:rPr>
                <w:sz w:val="16"/>
                <w:szCs w:val="16"/>
              </w:rPr>
              <w:t>Connected</w:t>
            </w:r>
          </w:p>
        </w:tc>
        <w:tc>
          <w:tcPr>
            <w:tcW w:w="4639" w:type="dxa"/>
            <w:gridSpan w:val="4"/>
            <w:tcBorders>
              <w:top w:val="single" w:sz="12" w:space="0" w:color="auto"/>
              <w:left w:val="single" w:sz="12" w:space="0" w:color="auto"/>
              <w:right w:val="single" w:sz="12" w:space="0" w:color="auto"/>
            </w:tcBorders>
            <w:noWrap/>
            <w:vAlign w:val="center"/>
            <w:hideMark/>
          </w:tcPr>
          <w:p w14:paraId="03385EEE" w14:textId="77777777" w:rsidR="00BA4A96" w:rsidRPr="00BA4A96" w:rsidRDefault="00BA4A96" w:rsidP="00BA4A96">
            <w:pPr>
              <w:jc w:val="center"/>
              <w:rPr>
                <w:sz w:val="16"/>
                <w:szCs w:val="16"/>
              </w:rPr>
            </w:pPr>
          </w:p>
        </w:tc>
      </w:tr>
      <w:tr w:rsidR="00BA4A96" w:rsidRPr="00BA4A96" w14:paraId="102E597B" w14:textId="77777777" w:rsidTr="00D27456">
        <w:trPr>
          <w:trHeight w:val="300"/>
          <w:jc w:val="center"/>
        </w:trPr>
        <w:tc>
          <w:tcPr>
            <w:tcW w:w="2765" w:type="dxa"/>
            <w:gridSpan w:val="3"/>
            <w:tcBorders>
              <w:left w:val="single" w:sz="12" w:space="0" w:color="auto"/>
              <w:bottom w:val="single" w:sz="12" w:space="0" w:color="auto"/>
              <w:right w:val="single" w:sz="12" w:space="0" w:color="auto"/>
            </w:tcBorders>
            <w:noWrap/>
            <w:vAlign w:val="center"/>
            <w:hideMark/>
          </w:tcPr>
          <w:p w14:paraId="71CACDC1" w14:textId="77777777" w:rsidR="00BA4A96" w:rsidRPr="00BA4A96" w:rsidRDefault="00BA4A96" w:rsidP="00BA4A96">
            <w:pPr>
              <w:jc w:val="center"/>
              <w:rPr>
                <w:sz w:val="16"/>
                <w:szCs w:val="16"/>
              </w:rPr>
            </w:pPr>
          </w:p>
        </w:tc>
        <w:tc>
          <w:tcPr>
            <w:tcW w:w="1134" w:type="dxa"/>
            <w:tcBorders>
              <w:left w:val="single" w:sz="12" w:space="0" w:color="auto"/>
              <w:bottom w:val="single" w:sz="12" w:space="0" w:color="auto"/>
            </w:tcBorders>
            <w:noWrap/>
            <w:vAlign w:val="center"/>
            <w:hideMark/>
          </w:tcPr>
          <w:p w14:paraId="0C445403" w14:textId="77777777" w:rsidR="00BA4A96" w:rsidRPr="00BA4A96" w:rsidRDefault="00BA4A96" w:rsidP="00BA4A96">
            <w:pPr>
              <w:jc w:val="center"/>
              <w:rPr>
                <w:sz w:val="16"/>
                <w:szCs w:val="16"/>
              </w:rPr>
            </w:pPr>
            <w:r w:rsidRPr="00BA4A96">
              <w:rPr>
                <w:sz w:val="16"/>
                <w:szCs w:val="16"/>
              </w:rPr>
              <w:t>New Subject Name</w:t>
            </w:r>
          </w:p>
        </w:tc>
        <w:tc>
          <w:tcPr>
            <w:tcW w:w="1417" w:type="dxa"/>
            <w:tcBorders>
              <w:bottom w:val="single" w:sz="12" w:space="0" w:color="auto"/>
              <w:right w:val="single" w:sz="12" w:space="0" w:color="auto"/>
            </w:tcBorders>
            <w:noWrap/>
            <w:vAlign w:val="center"/>
            <w:hideMark/>
          </w:tcPr>
          <w:p w14:paraId="3457A3F9" w14:textId="77777777" w:rsidR="00BA4A96" w:rsidRPr="00BA4A96" w:rsidRDefault="00BA4A96" w:rsidP="00BA4A96">
            <w:pPr>
              <w:jc w:val="center"/>
              <w:rPr>
                <w:sz w:val="16"/>
                <w:szCs w:val="16"/>
              </w:rPr>
            </w:pPr>
            <w:r w:rsidRPr="00BA4A96">
              <w:rPr>
                <w:sz w:val="16"/>
                <w:szCs w:val="16"/>
              </w:rPr>
              <w:t>Any Valid</w:t>
            </w:r>
          </w:p>
        </w:tc>
        <w:tc>
          <w:tcPr>
            <w:tcW w:w="1276" w:type="dxa"/>
            <w:tcBorders>
              <w:left w:val="single" w:sz="12" w:space="0" w:color="auto"/>
              <w:bottom w:val="single" w:sz="12" w:space="0" w:color="auto"/>
            </w:tcBorders>
            <w:noWrap/>
            <w:vAlign w:val="center"/>
            <w:hideMark/>
          </w:tcPr>
          <w:p w14:paraId="213A59BB" w14:textId="77777777" w:rsidR="00BA4A96" w:rsidRPr="00BA4A96" w:rsidRDefault="00BA4A96" w:rsidP="00BA4A96">
            <w:pPr>
              <w:jc w:val="center"/>
              <w:rPr>
                <w:sz w:val="16"/>
                <w:szCs w:val="16"/>
              </w:rPr>
            </w:pPr>
            <w:r w:rsidRPr="00BA4A96">
              <w:rPr>
                <w:sz w:val="16"/>
                <w:szCs w:val="16"/>
              </w:rPr>
              <w:t>Subject added, Success Message displayed to user</w:t>
            </w:r>
          </w:p>
        </w:tc>
        <w:tc>
          <w:tcPr>
            <w:tcW w:w="1417" w:type="dxa"/>
            <w:tcBorders>
              <w:bottom w:val="single" w:sz="12" w:space="0" w:color="auto"/>
              <w:right w:val="single" w:sz="12" w:space="0" w:color="auto"/>
            </w:tcBorders>
            <w:noWrap/>
            <w:vAlign w:val="center"/>
            <w:hideMark/>
          </w:tcPr>
          <w:p w14:paraId="56911F58" w14:textId="77777777" w:rsidR="00BA4A96" w:rsidRPr="00BA4A96" w:rsidRDefault="00BA4A96" w:rsidP="00BA4A96">
            <w:pPr>
              <w:jc w:val="center"/>
              <w:rPr>
                <w:sz w:val="16"/>
                <w:szCs w:val="16"/>
              </w:rPr>
            </w:pPr>
            <w:r w:rsidRPr="00BA4A96">
              <w:rPr>
                <w:sz w:val="16"/>
                <w:szCs w:val="16"/>
              </w:rPr>
              <w:t>Subject added, Success Message displayed to user</w:t>
            </w:r>
          </w:p>
        </w:tc>
        <w:tc>
          <w:tcPr>
            <w:tcW w:w="567" w:type="dxa"/>
            <w:tcBorders>
              <w:left w:val="single" w:sz="12" w:space="0" w:color="auto"/>
              <w:bottom w:val="single" w:sz="12" w:space="0" w:color="auto"/>
            </w:tcBorders>
            <w:noWrap/>
            <w:vAlign w:val="center"/>
            <w:hideMark/>
          </w:tcPr>
          <w:p w14:paraId="186C4697" w14:textId="77777777" w:rsidR="00BA4A96" w:rsidRPr="00BA4A96" w:rsidRDefault="00BA4A96" w:rsidP="00BA4A96">
            <w:pPr>
              <w:jc w:val="center"/>
              <w:rPr>
                <w:sz w:val="16"/>
                <w:szCs w:val="16"/>
              </w:rPr>
            </w:pPr>
            <w:r w:rsidRPr="00BA4A96">
              <w:rPr>
                <w:sz w:val="16"/>
                <w:szCs w:val="16"/>
              </w:rPr>
              <w:t>Pass</w:t>
            </w:r>
          </w:p>
        </w:tc>
        <w:tc>
          <w:tcPr>
            <w:tcW w:w="1379" w:type="dxa"/>
            <w:tcBorders>
              <w:bottom w:val="single" w:sz="12" w:space="0" w:color="auto"/>
              <w:right w:val="single" w:sz="12" w:space="0" w:color="auto"/>
            </w:tcBorders>
            <w:noWrap/>
            <w:vAlign w:val="center"/>
            <w:hideMark/>
          </w:tcPr>
          <w:p w14:paraId="0CDCDD9C" w14:textId="77777777" w:rsidR="00BA4A96" w:rsidRPr="00BA4A96" w:rsidRDefault="00BA4A96" w:rsidP="00BA4A96">
            <w:pPr>
              <w:jc w:val="center"/>
              <w:rPr>
                <w:sz w:val="16"/>
                <w:szCs w:val="16"/>
              </w:rPr>
            </w:pPr>
          </w:p>
        </w:tc>
      </w:tr>
      <w:tr w:rsidR="00BA4A96" w:rsidRPr="00BA4A96" w14:paraId="66E07911" w14:textId="77777777" w:rsidTr="00D27456">
        <w:trPr>
          <w:trHeight w:val="300"/>
          <w:jc w:val="center"/>
        </w:trPr>
        <w:tc>
          <w:tcPr>
            <w:tcW w:w="9955" w:type="dxa"/>
            <w:gridSpan w:val="9"/>
            <w:tcBorders>
              <w:top w:val="single" w:sz="12" w:space="0" w:color="auto"/>
              <w:left w:val="single" w:sz="12" w:space="0" w:color="auto"/>
              <w:bottom w:val="single" w:sz="12" w:space="0" w:color="auto"/>
              <w:right w:val="single" w:sz="12" w:space="0" w:color="auto"/>
            </w:tcBorders>
            <w:noWrap/>
            <w:vAlign w:val="center"/>
            <w:hideMark/>
          </w:tcPr>
          <w:p w14:paraId="5D2B72D0" w14:textId="77777777" w:rsidR="00BA4A96" w:rsidRPr="00BA4A96" w:rsidRDefault="00BA4A96" w:rsidP="00BA4A96">
            <w:pPr>
              <w:jc w:val="center"/>
              <w:rPr>
                <w:sz w:val="16"/>
                <w:szCs w:val="16"/>
              </w:rPr>
            </w:pPr>
          </w:p>
        </w:tc>
      </w:tr>
      <w:tr w:rsidR="00BA4A96" w:rsidRPr="00BA4A96" w14:paraId="687BF018" w14:textId="77777777" w:rsidTr="00D27456">
        <w:trPr>
          <w:trHeight w:val="300"/>
          <w:jc w:val="center"/>
        </w:trPr>
        <w:tc>
          <w:tcPr>
            <w:tcW w:w="672" w:type="dxa"/>
            <w:tcBorders>
              <w:top w:val="single" w:sz="12" w:space="0" w:color="auto"/>
              <w:left w:val="single" w:sz="12" w:space="0" w:color="auto"/>
            </w:tcBorders>
            <w:noWrap/>
            <w:vAlign w:val="center"/>
            <w:hideMark/>
          </w:tcPr>
          <w:p w14:paraId="4C916368" w14:textId="77777777" w:rsidR="00BA4A96" w:rsidRPr="00BA4A96" w:rsidRDefault="00BA4A96" w:rsidP="00BA4A96">
            <w:pPr>
              <w:jc w:val="center"/>
              <w:rPr>
                <w:sz w:val="16"/>
                <w:szCs w:val="16"/>
              </w:rPr>
            </w:pPr>
            <w:r w:rsidRPr="00BA4A96">
              <w:rPr>
                <w:sz w:val="16"/>
                <w:szCs w:val="16"/>
              </w:rPr>
              <w:t>1.6</w:t>
            </w:r>
          </w:p>
        </w:tc>
        <w:tc>
          <w:tcPr>
            <w:tcW w:w="1100" w:type="dxa"/>
            <w:tcBorders>
              <w:top w:val="single" w:sz="12" w:space="0" w:color="auto"/>
            </w:tcBorders>
            <w:noWrap/>
            <w:vAlign w:val="center"/>
            <w:hideMark/>
          </w:tcPr>
          <w:p w14:paraId="009F6BA5" w14:textId="77777777" w:rsidR="00BA4A96" w:rsidRPr="00BA4A96" w:rsidRDefault="00BA4A96" w:rsidP="00BA4A96">
            <w:pPr>
              <w:jc w:val="center"/>
              <w:rPr>
                <w:sz w:val="16"/>
                <w:szCs w:val="16"/>
              </w:rPr>
            </w:pPr>
            <w:r w:rsidRPr="00BA4A96">
              <w:rPr>
                <w:sz w:val="16"/>
                <w:szCs w:val="16"/>
              </w:rPr>
              <w:t>Dataset 2</w:t>
            </w:r>
          </w:p>
        </w:tc>
        <w:tc>
          <w:tcPr>
            <w:tcW w:w="993" w:type="dxa"/>
            <w:tcBorders>
              <w:top w:val="single" w:sz="12" w:space="0" w:color="auto"/>
              <w:right w:val="single" w:sz="12" w:space="0" w:color="auto"/>
            </w:tcBorders>
            <w:noWrap/>
            <w:vAlign w:val="center"/>
            <w:hideMark/>
          </w:tcPr>
          <w:p w14:paraId="7EF14AC4" w14:textId="77777777" w:rsidR="00BA4A96" w:rsidRPr="00BA4A96" w:rsidRDefault="00BA4A96" w:rsidP="00BA4A96">
            <w:pPr>
              <w:jc w:val="center"/>
              <w:rPr>
                <w:sz w:val="16"/>
                <w:szCs w:val="16"/>
              </w:rPr>
            </w:pPr>
            <w:r w:rsidRPr="00BA4A96">
              <w:rPr>
                <w:sz w:val="16"/>
                <w:szCs w:val="16"/>
              </w:rPr>
              <w:t>Abnormal</w:t>
            </w:r>
          </w:p>
        </w:tc>
        <w:tc>
          <w:tcPr>
            <w:tcW w:w="1134" w:type="dxa"/>
            <w:tcBorders>
              <w:top w:val="single" w:sz="12" w:space="0" w:color="auto"/>
              <w:left w:val="single" w:sz="12" w:space="0" w:color="auto"/>
            </w:tcBorders>
            <w:noWrap/>
            <w:vAlign w:val="center"/>
            <w:hideMark/>
          </w:tcPr>
          <w:p w14:paraId="09CE3965" w14:textId="77777777" w:rsidR="00BA4A96" w:rsidRPr="00BA4A96" w:rsidRDefault="00BA4A96" w:rsidP="00BA4A96">
            <w:pPr>
              <w:jc w:val="center"/>
              <w:rPr>
                <w:sz w:val="16"/>
                <w:szCs w:val="16"/>
              </w:rPr>
            </w:pPr>
            <w:r w:rsidRPr="00BA4A96">
              <w:rPr>
                <w:sz w:val="16"/>
                <w:szCs w:val="16"/>
              </w:rPr>
              <w:t>Database connection</w:t>
            </w:r>
          </w:p>
        </w:tc>
        <w:tc>
          <w:tcPr>
            <w:tcW w:w="1417" w:type="dxa"/>
            <w:tcBorders>
              <w:top w:val="single" w:sz="12" w:space="0" w:color="auto"/>
              <w:right w:val="single" w:sz="12" w:space="0" w:color="auto"/>
            </w:tcBorders>
            <w:noWrap/>
            <w:vAlign w:val="center"/>
            <w:hideMark/>
          </w:tcPr>
          <w:p w14:paraId="477C7DD4" w14:textId="77777777" w:rsidR="00BA4A96" w:rsidRPr="00BA4A96" w:rsidRDefault="00BA4A96" w:rsidP="00BA4A96">
            <w:pPr>
              <w:jc w:val="center"/>
              <w:rPr>
                <w:sz w:val="16"/>
                <w:szCs w:val="16"/>
              </w:rPr>
            </w:pPr>
            <w:r w:rsidRPr="00BA4A96">
              <w:rPr>
                <w:sz w:val="16"/>
                <w:szCs w:val="16"/>
              </w:rPr>
              <w:t>Disconnected</w:t>
            </w:r>
          </w:p>
        </w:tc>
        <w:tc>
          <w:tcPr>
            <w:tcW w:w="4639" w:type="dxa"/>
            <w:gridSpan w:val="4"/>
            <w:tcBorders>
              <w:top w:val="single" w:sz="12" w:space="0" w:color="auto"/>
              <w:left w:val="single" w:sz="12" w:space="0" w:color="auto"/>
              <w:right w:val="single" w:sz="12" w:space="0" w:color="auto"/>
            </w:tcBorders>
            <w:noWrap/>
            <w:vAlign w:val="center"/>
            <w:hideMark/>
          </w:tcPr>
          <w:p w14:paraId="0DF41951" w14:textId="77777777" w:rsidR="00BA4A96" w:rsidRPr="00BA4A96" w:rsidRDefault="00BA4A96" w:rsidP="00BA4A96">
            <w:pPr>
              <w:jc w:val="center"/>
              <w:rPr>
                <w:sz w:val="16"/>
                <w:szCs w:val="16"/>
              </w:rPr>
            </w:pPr>
          </w:p>
        </w:tc>
      </w:tr>
      <w:tr w:rsidR="00BA4A96" w:rsidRPr="00BA4A96" w14:paraId="244D9531" w14:textId="77777777" w:rsidTr="00D27456">
        <w:trPr>
          <w:trHeight w:val="300"/>
          <w:jc w:val="center"/>
        </w:trPr>
        <w:tc>
          <w:tcPr>
            <w:tcW w:w="2765" w:type="dxa"/>
            <w:gridSpan w:val="3"/>
            <w:tcBorders>
              <w:left w:val="single" w:sz="12" w:space="0" w:color="auto"/>
              <w:bottom w:val="single" w:sz="12" w:space="0" w:color="auto"/>
              <w:right w:val="single" w:sz="12" w:space="0" w:color="auto"/>
            </w:tcBorders>
            <w:noWrap/>
            <w:vAlign w:val="center"/>
            <w:hideMark/>
          </w:tcPr>
          <w:p w14:paraId="75B6C758" w14:textId="77777777" w:rsidR="00BA4A96" w:rsidRPr="00BA4A96" w:rsidRDefault="00BA4A96" w:rsidP="00BA4A96">
            <w:pPr>
              <w:jc w:val="center"/>
              <w:rPr>
                <w:sz w:val="16"/>
                <w:szCs w:val="16"/>
              </w:rPr>
            </w:pPr>
          </w:p>
        </w:tc>
        <w:tc>
          <w:tcPr>
            <w:tcW w:w="1134" w:type="dxa"/>
            <w:tcBorders>
              <w:left w:val="single" w:sz="12" w:space="0" w:color="auto"/>
              <w:bottom w:val="single" w:sz="12" w:space="0" w:color="auto"/>
            </w:tcBorders>
            <w:noWrap/>
            <w:vAlign w:val="center"/>
            <w:hideMark/>
          </w:tcPr>
          <w:p w14:paraId="000A7A20" w14:textId="77777777" w:rsidR="00BA4A96" w:rsidRPr="00BA4A96" w:rsidRDefault="00BA4A96" w:rsidP="00BA4A96">
            <w:pPr>
              <w:jc w:val="center"/>
              <w:rPr>
                <w:sz w:val="16"/>
                <w:szCs w:val="16"/>
              </w:rPr>
            </w:pPr>
            <w:r w:rsidRPr="00BA4A96">
              <w:rPr>
                <w:sz w:val="16"/>
                <w:szCs w:val="16"/>
              </w:rPr>
              <w:t>New Subject Name</w:t>
            </w:r>
          </w:p>
        </w:tc>
        <w:tc>
          <w:tcPr>
            <w:tcW w:w="1417" w:type="dxa"/>
            <w:tcBorders>
              <w:bottom w:val="single" w:sz="12" w:space="0" w:color="auto"/>
              <w:right w:val="single" w:sz="12" w:space="0" w:color="auto"/>
            </w:tcBorders>
            <w:noWrap/>
            <w:vAlign w:val="center"/>
            <w:hideMark/>
          </w:tcPr>
          <w:p w14:paraId="2CFBDA8B" w14:textId="77777777" w:rsidR="00BA4A96" w:rsidRPr="00BA4A96" w:rsidRDefault="00BA4A96" w:rsidP="00BA4A96">
            <w:pPr>
              <w:jc w:val="center"/>
              <w:rPr>
                <w:sz w:val="16"/>
                <w:szCs w:val="16"/>
              </w:rPr>
            </w:pPr>
            <w:r w:rsidRPr="00BA4A96">
              <w:rPr>
                <w:sz w:val="16"/>
                <w:szCs w:val="16"/>
              </w:rPr>
              <w:t>Any Valid</w:t>
            </w:r>
          </w:p>
        </w:tc>
        <w:tc>
          <w:tcPr>
            <w:tcW w:w="1276" w:type="dxa"/>
            <w:tcBorders>
              <w:left w:val="single" w:sz="12" w:space="0" w:color="auto"/>
              <w:bottom w:val="single" w:sz="12" w:space="0" w:color="auto"/>
            </w:tcBorders>
            <w:noWrap/>
            <w:vAlign w:val="center"/>
            <w:hideMark/>
          </w:tcPr>
          <w:p w14:paraId="54FBD3D3" w14:textId="77777777" w:rsidR="00BA4A96" w:rsidRPr="00BA4A96" w:rsidRDefault="00BA4A96" w:rsidP="00BA4A96">
            <w:pPr>
              <w:jc w:val="center"/>
              <w:rPr>
                <w:sz w:val="16"/>
                <w:szCs w:val="16"/>
              </w:rPr>
            </w:pPr>
            <w:r w:rsidRPr="00BA4A96">
              <w:rPr>
                <w:sz w:val="16"/>
                <w:szCs w:val="16"/>
              </w:rPr>
              <w:t>Error message advising user of SQL issue</w:t>
            </w:r>
          </w:p>
        </w:tc>
        <w:tc>
          <w:tcPr>
            <w:tcW w:w="1417" w:type="dxa"/>
            <w:tcBorders>
              <w:bottom w:val="single" w:sz="12" w:space="0" w:color="auto"/>
              <w:right w:val="single" w:sz="12" w:space="0" w:color="auto"/>
            </w:tcBorders>
            <w:noWrap/>
            <w:vAlign w:val="center"/>
            <w:hideMark/>
          </w:tcPr>
          <w:p w14:paraId="5BFA1826" w14:textId="77777777" w:rsidR="00BA4A96" w:rsidRPr="00BA4A96" w:rsidRDefault="00BA4A96" w:rsidP="00BA4A96">
            <w:pPr>
              <w:jc w:val="center"/>
              <w:rPr>
                <w:sz w:val="16"/>
                <w:szCs w:val="16"/>
              </w:rPr>
            </w:pPr>
            <w:r w:rsidRPr="00BA4A96">
              <w:rPr>
                <w:sz w:val="16"/>
                <w:szCs w:val="16"/>
              </w:rPr>
              <w:t>Error message advising user of SQL issue</w:t>
            </w:r>
          </w:p>
        </w:tc>
        <w:tc>
          <w:tcPr>
            <w:tcW w:w="567" w:type="dxa"/>
            <w:tcBorders>
              <w:left w:val="single" w:sz="12" w:space="0" w:color="auto"/>
              <w:bottom w:val="single" w:sz="12" w:space="0" w:color="auto"/>
            </w:tcBorders>
            <w:noWrap/>
            <w:vAlign w:val="center"/>
            <w:hideMark/>
          </w:tcPr>
          <w:p w14:paraId="247D431F" w14:textId="77777777" w:rsidR="00BA4A96" w:rsidRPr="00BA4A96" w:rsidRDefault="00BA4A96" w:rsidP="00BA4A96">
            <w:pPr>
              <w:jc w:val="center"/>
              <w:rPr>
                <w:sz w:val="16"/>
                <w:szCs w:val="16"/>
              </w:rPr>
            </w:pPr>
            <w:r w:rsidRPr="00BA4A96">
              <w:rPr>
                <w:sz w:val="16"/>
                <w:szCs w:val="16"/>
              </w:rPr>
              <w:t>Pass</w:t>
            </w:r>
          </w:p>
        </w:tc>
        <w:tc>
          <w:tcPr>
            <w:tcW w:w="1379" w:type="dxa"/>
            <w:tcBorders>
              <w:bottom w:val="single" w:sz="12" w:space="0" w:color="auto"/>
              <w:right w:val="single" w:sz="12" w:space="0" w:color="auto"/>
            </w:tcBorders>
            <w:noWrap/>
            <w:vAlign w:val="center"/>
            <w:hideMark/>
          </w:tcPr>
          <w:p w14:paraId="7484C384" w14:textId="77777777" w:rsidR="00BA4A96" w:rsidRPr="00BA4A96" w:rsidRDefault="00BA4A96" w:rsidP="00BA4A96">
            <w:pPr>
              <w:jc w:val="center"/>
              <w:rPr>
                <w:sz w:val="16"/>
                <w:szCs w:val="16"/>
              </w:rPr>
            </w:pPr>
          </w:p>
        </w:tc>
      </w:tr>
    </w:tbl>
    <w:p w14:paraId="4F61448D" w14:textId="77777777" w:rsidR="00D27456" w:rsidRDefault="00D27456" w:rsidP="00CD6217"/>
    <w:p w14:paraId="618FC790" w14:textId="77777777" w:rsidR="001425C1" w:rsidRDefault="001425C1" w:rsidP="00CD6217"/>
    <w:tbl>
      <w:tblPr>
        <w:tblStyle w:val="TableGrid"/>
        <w:tblW w:w="0" w:type="auto"/>
        <w:jc w:val="center"/>
        <w:tblLook w:val="04A0" w:firstRow="1" w:lastRow="0" w:firstColumn="1" w:lastColumn="0" w:noHBand="0" w:noVBand="1"/>
      </w:tblPr>
      <w:tblGrid>
        <w:gridCol w:w="666"/>
        <w:gridCol w:w="946"/>
        <w:gridCol w:w="993"/>
        <w:gridCol w:w="1607"/>
        <w:gridCol w:w="1003"/>
        <w:gridCol w:w="1360"/>
        <w:gridCol w:w="1417"/>
        <w:gridCol w:w="885"/>
        <w:gridCol w:w="1061"/>
      </w:tblGrid>
      <w:tr w:rsidR="00D36C7B" w:rsidRPr="00BA4A96" w14:paraId="5BE99364" w14:textId="77777777" w:rsidTr="00D27456">
        <w:trPr>
          <w:trHeight w:val="315"/>
          <w:jc w:val="center"/>
        </w:trPr>
        <w:tc>
          <w:tcPr>
            <w:tcW w:w="2605"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3E7C031" w14:textId="77777777" w:rsidR="00941E29" w:rsidRPr="00BA4A96" w:rsidRDefault="00941E29" w:rsidP="00BA4A96">
            <w:pPr>
              <w:jc w:val="center"/>
              <w:rPr>
                <w:b/>
                <w:bCs/>
                <w:sz w:val="16"/>
                <w:szCs w:val="16"/>
              </w:rPr>
            </w:pPr>
            <w:r w:rsidRPr="00BA4A96">
              <w:rPr>
                <w:b/>
                <w:bCs/>
                <w:sz w:val="16"/>
                <w:szCs w:val="16"/>
              </w:rPr>
              <w:t>Datasets</w:t>
            </w:r>
          </w:p>
        </w:tc>
        <w:tc>
          <w:tcPr>
            <w:tcW w:w="2610"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4CC512AF" w14:textId="77777777" w:rsidR="00941E29" w:rsidRPr="00BA4A96" w:rsidRDefault="00941E29" w:rsidP="00BA4A96">
            <w:pPr>
              <w:jc w:val="center"/>
              <w:rPr>
                <w:b/>
                <w:bCs/>
                <w:sz w:val="16"/>
                <w:szCs w:val="16"/>
              </w:rPr>
            </w:pPr>
            <w:r w:rsidRPr="00BA4A96">
              <w:rPr>
                <w:b/>
                <w:bCs/>
                <w:sz w:val="16"/>
                <w:szCs w:val="16"/>
              </w:rPr>
              <w:t>Inputs</w:t>
            </w:r>
          </w:p>
        </w:tc>
        <w:tc>
          <w:tcPr>
            <w:tcW w:w="2777"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F6A9938" w14:textId="77777777" w:rsidR="00941E29" w:rsidRPr="00BA4A96" w:rsidRDefault="00941E29" w:rsidP="00BA4A96">
            <w:pPr>
              <w:jc w:val="center"/>
              <w:rPr>
                <w:b/>
                <w:bCs/>
                <w:sz w:val="16"/>
                <w:szCs w:val="16"/>
              </w:rPr>
            </w:pPr>
            <w:r w:rsidRPr="00BA4A96">
              <w:rPr>
                <w:b/>
                <w:bCs/>
                <w:sz w:val="16"/>
                <w:szCs w:val="16"/>
              </w:rPr>
              <w:t>Results</w:t>
            </w:r>
          </w:p>
        </w:tc>
        <w:tc>
          <w:tcPr>
            <w:tcW w:w="885" w:type="dxa"/>
            <w:tcBorders>
              <w:top w:val="single" w:sz="12" w:space="0" w:color="auto"/>
              <w:left w:val="single" w:sz="12" w:space="0" w:color="auto"/>
            </w:tcBorders>
            <w:shd w:val="clear" w:color="auto" w:fill="D9D9D9" w:themeFill="background1" w:themeFillShade="D9"/>
            <w:noWrap/>
            <w:vAlign w:val="center"/>
            <w:hideMark/>
          </w:tcPr>
          <w:p w14:paraId="7784C46B" w14:textId="77777777" w:rsidR="00941E29" w:rsidRPr="00BA4A96" w:rsidRDefault="00941E29" w:rsidP="00BA4A96">
            <w:pPr>
              <w:jc w:val="center"/>
              <w:rPr>
                <w:b/>
                <w:bCs/>
                <w:sz w:val="16"/>
                <w:szCs w:val="16"/>
              </w:rPr>
            </w:pPr>
            <w:r w:rsidRPr="00BA4A96">
              <w:rPr>
                <w:b/>
                <w:bCs/>
                <w:sz w:val="16"/>
                <w:szCs w:val="16"/>
              </w:rPr>
              <w:t>Pass/Fail</w:t>
            </w:r>
          </w:p>
        </w:tc>
        <w:tc>
          <w:tcPr>
            <w:tcW w:w="1061" w:type="dxa"/>
            <w:tcBorders>
              <w:top w:val="single" w:sz="12" w:space="0" w:color="auto"/>
              <w:right w:val="single" w:sz="12" w:space="0" w:color="auto"/>
            </w:tcBorders>
            <w:shd w:val="clear" w:color="auto" w:fill="D9D9D9" w:themeFill="background1" w:themeFillShade="D9"/>
            <w:noWrap/>
            <w:vAlign w:val="center"/>
            <w:hideMark/>
          </w:tcPr>
          <w:p w14:paraId="3B703D39" w14:textId="77777777" w:rsidR="00941E29" w:rsidRPr="00BA4A96" w:rsidRDefault="00941E29" w:rsidP="00BA4A96">
            <w:pPr>
              <w:jc w:val="center"/>
              <w:rPr>
                <w:b/>
                <w:bCs/>
                <w:sz w:val="16"/>
                <w:szCs w:val="16"/>
              </w:rPr>
            </w:pPr>
            <w:r w:rsidRPr="00BA4A96">
              <w:rPr>
                <w:b/>
                <w:bCs/>
                <w:sz w:val="16"/>
                <w:szCs w:val="16"/>
              </w:rPr>
              <w:t>Comments</w:t>
            </w:r>
          </w:p>
        </w:tc>
      </w:tr>
      <w:tr w:rsidR="00D36C7B" w:rsidRPr="00BA4A96" w14:paraId="122FF61D" w14:textId="77777777" w:rsidTr="00D27456">
        <w:trPr>
          <w:trHeight w:val="315"/>
          <w:jc w:val="center"/>
        </w:trPr>
        <w:tc>
          <w:tcPr>
            <w:tcW w:w="666" w:type="dxa"/>
            <w:tcBorders>
              <w:left w:val="single" w:sz="12" w:space="0" w:color="auto"/>
              <w:bottom w:val="single" w:sz="12" w:space="0" w:color="auto"/>
            </w:tcBorders>
            <w:shd w:val="clear" w:color="auto" w:fill="D9D9D9" w:themeFill="background1" w:themeFillShade="D9"/>
            <w:noWrap/>
            <w:vAlign w:val="center"/>
            <w:hideMark/>
          </w:tcPr>
          <w:p w14:paraId="2AC83B72" w14:textId="77777777" w:rsidR="00D36C7B" w:rsidRPr="00BA4A96" w:rsidRDefault="00D36C7B" w:rsidP="00BA4A96">
            <w:pPr>
              <w:jc w:val="center"/>
              <w:rPr>
                <w:b/>
                <w:bCs/>
                <w:sz w:val="16"/>
                <w:szCs w:val="16"/>
              </w:rPr>
            </w:pPr>
            <w:r w:rsidRPr="00BA4A96">
              <w:rPr>
                <w:b/>
                <w:bCs/>
                <w:sz w:val="16"/>
                <w:szCs w:val="16"/>
              </w:rPr>
              <w:t>Test Case</w:t>
            </w:r>
          </w:p>
        </w:tc>
        <w:tc>
          <w:tcPr>
            <w:tcW w:w="946" w:type="dxa"/>
            <w:tcBorders>
              <w:bottom w:val="single" w:sz="12" w:space="0" w:color="auto"/>
            </w:tcBorders>
            <w:shd w:val="clear" w:color="auto" w:fill="D9D9D9" w:themeFill="background1" w:themeFillShade="D9"/>
            <w:noWrap/>
            <w:vAlign w:val="center"/>
            <w:hideMark/>
          </w:tcPr>
          <w:p w14:paraId="5E9D4F44" w14:textId="77777777" w:rsidR="00D36C7B" w:rsidRPr="00BA4A96" w:rsidRDefault="00D36C7B" w:rsidP="00BA4A96">
            <w:pPr>
              <w:jc w:val="center"/>
              <w:rPr>
                <w:b/>
                <w:bCs/>
                <w:sz w:val="16"/>
                <w:szCs w:val="16"/>
              </w:rPr>
            </w:pPr>
          </w:p>
        </w:tc>
        <w:tc>
          <w:tcPr>
            <w:tcW w:w="993" w:type="dxa"/>
            <w:tcBorders>
              <w:bottom w:val="single" w:sz="12" w:space="0" w:color="auto"/>
              <w:right w:val="single" w:sz="12" w:space="0" w:color="auto"/>
            </w:tcBorders>
            <w:shd w:val="clear" w:color="auto" w:fill="D9D9D9" w:themeFill="background1" w:themeFillShade="D9"/>
            <w:noWrap/>
            <w:vAlign w:val="center"/>
            <w:hideMark/>
          </w:tcPr>
          <w:p w14:paraId="53F6CF26" w14:textId="77777777" w:rsidR="00D36C7B" w:rsidRPr="00BA4A96" w:rsidRDefault="00D36C7B" w:rsidP="00BA4A96">
            <w:pPr>
              <w:jc w:val="center"/>
              <w:rPr>
                <w:b/>
                <w:bCs/>
                <w:sz w:val="16"/>
                <w:szCs w:val="16"/>
              </w:rPr>
            </w:pPr>
            <w:r w:rsidRPr="00BA4A96">
              <w:rPr>
                <w:b/>
                <w:bCs/>
                <w:sz w:val="16"/>
                <w:szCs w:val="16"/>
              </w:rPr>
              <w:t>Type</w:t>
            </w:r>
          </w:p>
        </w:tc>
        <w:tc>
          <w:tcPr>
            <w:tcW w:w="1607" w:type="dxa"/>
            <w:tcBorders>
              <w:left w:val="single" w:sz="12" w:space="0" w:color="auto"/>
              <w:bottom w:val="single" w:sz="12" w:space="0" w:color="auto"/>
            </w:tcBorders>
            <w:shd w:val="clear" w:color="auto" w:fill="D9D9D9" w:themeFill="background1" w:themeFillShade="D9"/>
            <w:noWrap/>
            <w:vAlign w:val="center"/>
            <w:hideMark/>
          </w:tcPr>
          <w:p w14:paraId="3E75D0C7" w14:textId="77777777" w:rsidR="00D36C7B" w:rsidRPr="00BA4A96" w:rsidRDefault="00D36C7B" w:rsidP="00BA4A96">
            <w:pPr>
              <w:jc w:val="center"/>
              <w:rPr>
                <w:b/>
                <w:bCs/>
                <w:sz w:val="16"/>
                <w:szCs w:val="16"/>
              </w:rPr>
            </w:pPr>
            <w:r w:rsidRPr="00BA4A96">
              <w:rPr>
                <w:b/>
                <w:bCs/>
                <w:sz w:val="16"/>
                <w:szCs w:val="16"/>
              </w:rPr>
              <w:t>Field</w:t>
            </w:r>
          </w:p>
        </w:tc>
        <w:tc>
          <w:tcPr>
            <w:tcW w:w="1003" w:type="dxa"/>
            <w:tcBorders>
              <w:bottom w:val="single" w:sz="12" w:space="0" w:color="auto"/>
              <w:right w:val="single" w:sz="12" w:space="0" w:color="auto"/>
            </w:tcBorders>
            <w:shd w:val="clear" w:color="auto" w:fill="D9D9D9" w:themeFill="background1" w:themeFillShade="D9"/>
            <w:noWrap/>
            <w:vAlign w:val="center"/>
            <w:hideMark/>
          </w:tcPr>
          <w:p w14:paraId="48D73251" w14:textId="77777777" w:rsidR="00D36C7B" w:rsidRPr="00BA4A96" w:rsidRDefault="00D36C7B" w:rsidP="00BA4A96">
            <w:pPr>
              <w:jc w:val="center"/>
              <w:rPr>
                <w:b/>
                <w:bCs/>
                <w:sz w:val="16"/>
                <w:szCs w:val="16"/>
              </w:rPr>
            </w:pPr>
            <w:r w:rsidRPr="00BA4A96">
              <w:rPr>
                <w:b/>
                <w:bCs/>
                <w:sz w:val="16"/>
                <w:szCs w:val="16"/>
              </w:rPr>
              <w:t>Value</w:t>
            </w:r>
          </w:p>
        </w:tc>
        <w:tc>
          <w:tcPr>
            <w:tcW w:w="1360" w:type="dxa"/>
            <w:tcBorders>
              <w:left w:val="single" w:sz="12" w:space="0" w:color="auto"/>
              <w:bottom w:val="single" w:sz="12" w:space="0" w:color="auto"/>
            </w:tcBorders>
            <w:shd w:val="clear" w:color="auto" w:fill="D9D9D9" w:themeFill="background1" w:themeFillShade="D9"/>
            <w:noWrap/>
            <w:vAlign w:val="center"/>
            <w:hideMark/>
          </w:tcPr>
          <w:p w14:paraId="02B226F8" w14:textId="77777777" w:rsidR="00D36C7B" w:rsidRPr="00BA4A96" w:rsidRDefault="00D36C7B" w:rsidP="00BA4A96">
            <w:pPr>
              <w:jc w:val="center"/>
              <w:rPr>
                <w:b/>
                <w:bCs/>
                <w:sz w:val="16"/>
                <w:szCs w:val="16"/>
              </w:rPr>
            </w:pPr>
            <w:r w:rsidRPr="00BA4A96">
              <w:rPr>
                <w:b/>
                <w:bCs/>
                <w:sz w:val="16"/>
                <w:szCs w:val="16"/>
              </w:rPr>
              <w:t>Expected</w:t>
            </w:r>
          </w:p>
        </w:tc>
        <w:tc>
          <w:tcPr>
            <w:tcW w:w="1417" w:type="dxa"/>
            <w:tcBorders>
              <w:bottom w:val="single" w:sz="12" w:space="0" w:color="auto"/>
              <w:right w:val="single" w:sz="12" w:space="0" w:color="auto"/>
            </w:tcBorders>
            <w:shd w:val="clear" w:color="auto" w:fill="D9D9D9" w:themeFill="background1" w:themeFillShade="D9"/>
            <w:noWrap/>
            <w:vAlign w:val="center"/>
            <w:hideMark/>
          </w:tcPr>
          <w:p w14:paraId="078DADE5" w14:textId="77777777" w:rsidR="00D36C7B" w:rsidRPr="00BA4A96" w:rsidRDefault="00D36C7B" w:rsidP="00BA4A96">
            <w:pPr>
              <w:jc w:val="center"/>
              <w:rPr>
                <w:b/>
                <w:bCs/>
                <w:sz w:val="16"/>
                <w:szCs w:val="16"/>
              </w:rPr>
            </w:pPr>
            <w:r w:rsidRPr="00BA4A96">
              <w:rPr>
                <w:b/>
                <w:bCs/>
                <w:sz w:val="16"/>
                <w:szCs w:val="16"/>
              </w:rPr>
              <w:t>Actual</w:t>
            </w:r>
          </w:p>
        </w:tc>
        <w:tc>
          <w:tcPr>
            <w:tcW w:w="1946"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6154EDB4" w14:textId="77777777" w:rsidR="00D36C7B" w:rsidRPr="00BA4A96" w:rsidRDefault="00D36C7B" w:rsidP="00BA4A96">
            <w:pPr>
              <w:jc w:val="center"/>
              <w:rPr>
                <w:sz w:val="16"/>
                <w:szCs w:val="16"/>
              </w:rPr>
            </w:pPr>
          </w:p>
        </w:tc>
      </w:tr>
      <w:tr w:rsidR="00D36C7B" w:rsidRPr="00BA4A96" w14:paraId="7ED02F7E" w14:textId="77777777" w:rsidTr="00D27456">
        <w:trPr>
          <w:trHeight w:val="300"/>
          <w:jc w:val="center"/>
        </w:trPr>
        <w:tc>
          <w:tcPr>
            <w:tcW w:w="666" w:type="dxa"/>
            <w:tcBorders>
              <w:top w:val="single" w:sz="12" w:space="0" w:color="auto"/>
              <w:left w:val="single" w:sz="12" w:space="0" w:color="auto"/>
            </w:tcBorders>
            <w:noWrap/>
            <w:vAlign w:val="center"/>
            <w:hideMark/>
          </w:tcPr>
          <w:p w14:paraId="55017806" w14:textId="77777777" w:rsidR="00D36C7B" w:rsidRPr="00BA4A96" w:rsidRDefault="00D36C7B" w:rsidP="00BA4A96">
            <w:pPr>
              <w:jc w:val="center"/>
              <w:rPr>
                <w:sz w:val="16"/>
                <w:szCs w:val="16"/>
              </w:rPr>
            </w:pPr>
            <w:r w:rsidRPr="00BA4A96">
              <w:rPr>
                <w:sz w:val="16"/>
                <w:szCs w:val="16"/>
              </w:rPr>
              <w:t>1.7</w:t>
            </w:r>
          </w:p>
        </w:tc>
        <w:tc>
          <w:tcPr>
            <w:tcW w:w="946" w:type="dxa"/>
            <w:tcBorders>
              <w:top w:val="single" w:sz="12" w:space="0" w:color="auto"/>
            </w:tcBorders>
            <w:noWrap/>
            <w:vAlign w:val="center"/>
            <w:hideMark/>
          </w:tcPr>
          <w:p w14:paraId="34664E94" w14:textId="77777777" w:rsidR="00D36C7B" w:rsidRPr="00BA4A96" w:rsidRDefault="00D36C7B" w:rsidP="00BA4A96">
            <w:pPr>
              <w:jc w:val="center"/>
              <w:rPr>
                <w:sz w:val="16"/>
                <w:szCs w:val="16"/>
              </w:rPr>
            </w:pPr>
            <w:r w:rsidRPr="00BA4A96">
              <w:rPr>
                <w:sz w:val="16"/>
                <w:szCs w:val="16"/>
              </w:rPr>
              <w:t>Dataset 1</w:t>
            </w:r>
          </w:p>
        </w:tc>
        <w:tc>
          <w:tcPr>
            <w:tcW w:w="993" w:type="dxa"/>
            <w:tcBorders>
              <w:top w:val="single" w:sz="12" w:space="0" w:color="auto"/>
              <w:right w:val="single" w:sz="12" w:space="0" w:color="auto"/>
            </w:tcBorders>
            <w:noWrap/>
            <w:vAlign w:val="center"/>
            <w:hideMark/>
          </w:tcPr>
          <w:p w14:paraId="53E159C8" w14:textId="77777777" w:rsidR="00D36C7B" w:rsidRPr="00BA4A96" w:rsidRDefault="00D36C7B" w:rsidP="00BA4A96">
            <w:pPr>
              <w:jc w:val="center"/>
              <w:rPr>
                <w:sz w:val="16"/>
                <w:szCs w:val="16"/>
              </w:rPr>
            </w:pPr>
            <w:r w:rsidRPr="00BA4A96">
              <w:rPr>
                <w:sz w:val="16"/>
                <w:szCs w:val="16"/>
              </w:rPr>
              <w:t>Normal</w:t>
            </w:r>
          </w:p>
        </w:tc>
        <w:tc>
          <w:tcPr>
            <w:tcW w:w="1607" w:type="dxa"/>
            <w:tcBorders>
              <w:top w:val="single" w:sz="12" w:space="0" w:color="auto"/>
              <w:left w:val="single" w:sz="12" w:space="0" w:color="auto"/>
            </w:tcBorders>
            <w:noWrap/>
            <w:vAlign w:val="center"/>
            <w:hideMark/>
          </w:tcPr>
          <w:p w14:paraId="073E3B94" w14:textId="77777777" w:rsidR="00D36C7B" w:rsidRPr="00BA4A96" w:rsidRDefault="00D36C7B" w:rsidP="00BA4A96">
            <w:pPr>
              <w:jc w:val="center"/>
              <w:rPr>
                <w:sz w:val="16"/>
                <w:szCs w:val="16"/>
              </w:rPr>
            </w:pPr>
            <w:r w:rsidRPr="00BA4A96">
              <w:rPr>
                <w:sz w:val="16"/>
                <w:szCs w:val="16"/>
              </w:rPr>
              <w:t>New Lecturer Email</w:t>
            </w:r>
          </w:p>
        </w:tc>
        <w:tc>
          <w:tcPr>
            <w:tcW w:w="1003" w:type="dxa"/>
            <w:tcBorders>
              <w:top w:val="single" w:sz="12" w:space="0" w:color="auto"/>
              <w:right w:val="single" w:sz="12" w:space="0" w:color="auto"/>
            </w:tcBorders>
            <w:noWrap/>
            <w:vAlign w:val="center"/>
            <w:hideMark/>
          </w:tcPr>
          <w:p w14:paraId="79806225" w14:textId="77777777" w:rsidR="00D36C7B" w:rsidRPr="00BA4A96" w:rsidRDefault="00D36C7B" w:rsidP="00BA4A96">
            <w:pPr>
              <w:jc w:val="center"/>
              <w:rPr>
                <w:sz w:val="16"/>
                <w:szCs w:val="16"/>
              </w:rPr>
            </w:pPr>
            <w:r w:rsidRPr="00BA4A96">
              <w:rPr>
                <w:sz w:val="16"/>
                <w:szCs w:val="16"/>
              </w:rPr>
              <w:t>Any Valid</w:t>
            </w:r>
          </w:p>
        </w:tc>
        <w:tc>
          <w:tcPr>
            <w:tcW w:w="4723" w:type="dxa"/>
            <w:gridSpan w:val="4"/>
            <w:tcBorders>
              <w:top w:val="single" w:sz="12" w:space="0" w:color="auto"/>
              <w:left w:val="single" w:sz="12" w:space="0" w:color="auto"/>
              <w:right w:val="single" w:sz="12" w:space="0" w:color="auto"/>
            </w:tcBorders>
            <w:noWrap/>
            <w:vAlign w:val="center"/>
            <w:hideMark/>
          </w:tcPr>
          <w:p w14:paraId="4D422D49" w14:textId="77777777" w:rsidR="00D36C7B" w:rsidRPr="00BA4A96" w:rsidRDefault="00D36C7B" w:rsidP="00BA4A96">
            <w:pPr>
              <w:jc w:val="center"/>
              <w:rPr>
                <w:sz w:val="16"/>
                <w:szCs w:val="16"/>
              </w:rPr>
            </w:pPr>
          </w:p>
        </w:tc>
      </w:tr>
      <w:tr w:rsidR="00D36C7B" w:rsidRPr="00BA4A96" w14:paraId="29D85CBD" w14:textId="77777777" w:rsidTr="00D27456">
        <w:trPr>
          <w:trHeight w:val="300"/>
          <w:jc w:val="center"/>
        </w:trPr>
        <w:tc>
          <w:tcPr>
            <w:tcW w:w="2605" w:type="dxa"/>
            <w:gridSpan w:val="3"/>
            <w:tcBorders>
              <w:left w:val="single" w:sz="12" w:space="0" w:color="auto"/>
              <w:bottom w:val="single" w:sz="12" w:space="0" w:color="auto"/>
              <w:right w:val="single" w:sz="12" w:space="0" w:color="auto"/>
            </w:tcBorders>
            <w:noWrap/>
            <w:vAlign w:val="center"/>
            <w:hideMark/>
          </w:tcPr>
          <w:p w14:paraId="13BAFD25" w14:textId="77777777" w:rsidR="00D36C7B" w:rsidRPr="00BA4A96" w:rsidRDefault="00D36C7B" w:rsidP="00BA4A96">
            <w:pPr>
              <w:jc w:val="center"/>
              <w:rPr>
                <w:sz w:val="16"/>
                <w:szCs w:val="16"/>
              </w:rPr>
            </w:pPr>
          </w:p>
        </w:tc>
        <w:tc>
          <w:tcPr>
            <w:tcW w:w="1607" w:type="dxa"/>
            <w:tcBorders>
              <w:left w:val="single" w:sz="12" w:space="0" w:color="auto"/>
              <w:bottom w:val="single" w:sz="12" w:space="0" w:color="auto"/>
            </w:tcBorders>
            <w:noWrap/>
            <w:vAlign w:val="center"/>
            <w:hideMark/>
          </w:tcPr>
          <w:p w14:paraId="078E3E66" w14:textId="77777777" w:rsidR="00D36C7B" w:rsidRPr="00BA4A96" w:rsidRDefault="00D36C7B" w:rsidP="00BA4A96">
            <w:pPr>
              <w:jc w:val="center"/>
              <w:rPr>
                <w:sz w:val="16"/>
                <w:szCs w:val="16"/>
              </w:rPr>
            </w:pPr>
            <w:r w:rsidRPr="00BA4A96">
              <w:rPr>
                <w:sz w:val="16"/>
                <w:szCs w:val="16"/>
              </w:rPr>
              <w:t>All Others</w:t>
            </w:r>
          </w:p>
        </w:tc>
        <w:tc>
          <w:tcPr>
            <w:tcW w:w="1003" w:type="dxa"/>
            <w:tcBorders>
              <w:bottom w:val="single" w:sz="12" w:space="0" w:color="auto"/>
              <w:right w:val="single" w:sz="12" w:space="0" w:color="auto"/>
            </w:tcBorders>
            <w:noWrap/>
            <w:vAlign w:val="center"/>
            <w:hideMark/>
          </w:tcPr>
          <w:p w14:paraId="76FC8D3E" w14:textId="77777777" w:rsidR="00D36C7B" w:rsidRPr="00BA4A96" w:rsidRDefault="00D36C7B" w:rsidP="00BA4A96">
            <w:pPr>
              <w:jc w:val="center"/>
              <w:rPr>
                <w:sz w:val="16"/>
                <w:szCs w:val="16"/>
              </w:rPr>
            </w:pPr>
            <w:r w:rsidRPr="00BA4A96">
              <w:rPr>
                <w:sz w:val="16"/>
                <w:szCs w:val="16"/>
              </w:rPr>
              <w:t>Any Valid</w:t>
            </w:r>
          </w:p>
        </w:tc>
        <w:tc>
          <w:tcPr>
            <w:tcW w:w="1360" w:type="dxa"/>
            <w:tcBorders>
              <w:left w:val="single" w:sz="12" w:space="0" w:color="auto"/>
              <w:bottom w:val="single" w:sz="12" w:space="0" w:color="auto"/>
            </w:tcBorders>
            <w:noWrap/>
            <w:vAlign w:val="center"/>
            <w:hideMark/>
          </w:tcPr>
          <w:p w14:paraId="51C37A95" w14:textId="77777777" w:rsidR="00D36C7B" w:rsidRPr="00BA4A96" w:rsidRDefault="00D36C7B" w:rsidP="00BA4A96">
            <w:pPr>
              <w:jc w:val="center"/>
              <w:rPr>
                <w:sz w:val="16"/>
                <w:szCs w:val="16"/>
              </w:rPr>
            </w:pPr>
            <w:r w:rsidRPr="00BA4A96">
              <w:rPr>
                <w:sz w:val="16"/>
                <w:szCs w:val="16"/>
              </w:rPr>
              <w:t>Success Message displayed to user</w:t>
            </w:r>
          </w:p>
        </w:tc>
        <w:tc>
          <w:tcPr>
            <w:tcW w:w="1417" w:type="dxa"/>
            <w:tcBorders>
              <w:bottom w:val="single" w:sz="12" w:space="0" w:color="auto"/>
              <w:right w:val="single" w:sz="12" w:space="0" w:color="auto"/>
            </w:tcBorders>
            <w:noWrap/>
            <w:vAlign w:val="center"/>
            <w:hideMark/>
          </w:tcPr>
          <w:p w14:paraId="53429818" w14:textId="77777777" w:rsidR="00D36C7B" w:rsidRPr="00BA4A96" w:rsidRDefault="00D36C7B" w:rsidP="00BA4A96">
            <w:pPr>
              <w:jc w:val="center"/>
              <w:rPr>
                <w:sz w:val="16"/>
                <w:szCs w:val="16"/>
              </w:rPr>
            </w:pPr>
            <w:r w:rsidRPr="00BA4A96">
              <w:rPr>
                <w:sz w:val="16"/>
                <w:szCs w:val="16"/>
              </w:rPr>
              <w:t>Success Message displayed to user</w:t>
            </w:r>
          </w:p>
        </w:tc>
        <w:tc>
          <w:tcPr>
            <w:tcW w:w="885" w:type="dxa"/>
            <w:tcBorders>
              <w:left w:val="single" w:sz="12" w:space="0" w:color="auto"/>
              <w:bottom w:val="single" w:sz="12" w:space="0" w:color="auto"/>
            </w:tcBorders>
            <w:noWrap/>
            <w:vAlign w:val="center"/>
            <w:hideMark/>
          </w:tcPr>
          <w:p w14:paraId="3CD1B520" w14:textId="77777777" w:rsidR="00D36C7B" w:rsidRPr="00BA4A96" w:rsidRDefault="00D36C7B" w:rsidP="00BA4A96">
            <w:pPr>
              <w:jc w:val="center"/>
              <w:rPr>
                <w:sz w:val="16"/>
                <w:szCs w:val="16"/>
              </w:rPr>
            </w:pPr>
            <w:r w:rsidRPr="00BA4A96">
              <w:rPr>
                <w:sz w:val="16"/>
                <w:szCs w:val="16"/>
              </w:rPr>
              <w:t>Pass</w:t>
            </w:r>
          </w:p>
        </w:tc>
        <w:tc>
          <w:tcPr>
            <w:tcW w:w="1061" w:type="dxa"/>
            <w:tcBorders>
              <w:bottom w:val="single" w:sz="12" w:space="0" w:color="auto"/>
              <w:right w:val="single" w:sz="12" w:space="0" w:color="auto"/>
            </w:tcBorders>
            <w:noWrap/>
            <w:vAlign w:val="center"/>
            <w:hideMark/>
          </w:tcPr>
          <w:p w14:paraId="541E4F63" w14:textId="77777777" w:rsidR="00D36C7B" w:rsidRPr="00BA4A96" w:rsidRDefault="00D36C7B" w:rsidP="00BA4A96">
            <w:pPr>
              <w:jc w:val="center"/>
              <w:rPr>
                <w:sz w:val="16"/>
                <w:szCs w:val="16"/>
              </w:rPr>
            </w:pPr>
          </w:p>
        </w:tc>
      </w:tr>
      <w:tr w:rsidR="00D36C7B" w:rsidRPr="00BA4A96" w14:paraId="4B16B579" w14:textId="77777777" w:rsidTr="00D27456">
        <w:trPr>
          <w:trHeight w:val="300"/>
          <w:jc w:val="center"/>
        </w:trPr>
        <w:tc>
          <w:tcPr>
            <w:tcW w:w="9938" w:type="dxa"/>
            <w:gridSpan w:val="9"/>
            <w:tcBorders>
              <w:top w:val="single" w:sz="12" w:space="0" w:color="auto"/>
              <w:left w:val="single" w:sz="12" w:space="0" w:color="auto"/>
              <w:bottom w:val="single" w:sz="12" w:space="0" w:color="auto"/>
              <w:right w:val="single" w:sz="12" w:space="0" w:color="auto"/>
            </w:tcBorders>
            <w:noWrap/>
            <w:vAlign w:val="center"/>
            <w:hideMark/>
          </w:tcPr>
          <w:p w14:paraId="6C6A74FB" w14:textId="77777777" w:rsidR="00D36C7B" w:rsidRPr="00BA4A96" w:rsidRDefault="00D36C7B" w:rsidP="00BA4A96">
            <w:pPr>
              <w:jc w:val="center"/>
              <w:rPr>
                <w:sz w:val="16"/>
                <w:szCs w:val="16"/>
              </w:rPr>
            </w:pPr>
          </w:p>
        </w:tc>
      </w:tr>
      <w:tr w:rsidR="00D36C7B" w:rsidRPr="00BA4A96" w14:paraId="763F30C0" w14:textId="77777777" w:rsidTr="00D27456">
        <w:trPr>
          <w:trHeight w:val="300"/>
          <w:jc w:val="center"/>
        </w:trPr>
        <w:tc>
          <w:tcPr>
            <w:tcW w:w="666" w:type="dxa"/>
            <w:tcBorders>
              <w:top w:val="single" w:sz="12" w:space="0" w:color="auto"/>
              <w:left w:val="single" w:sz="12" w:space="0" w:color="auto"/>
            </w:tcBorders>
            <w:noWrap/>
            <w:vAlign w:val="center"/>
            <w:hideMark/>
          </w:tcPr>
          <w:p w14:paraId="413CB933" w14:textId="77777777" w:rsidR="00D36C7B" w:rsidRPr="00BA4A96" w:rsidRDefault="00D36C7B" w:rsidP="00BA4A96">
            <w:pPr>
              <w:jc w:val="center"/>
              <w:rPr>
                <w:sz w:val="16"/>
                <w:szCs w:val="16"/>
              </w:rPr>
            </w:pPr>
            <w:r w:rsidRPr="00BA4A96">
              <w:rPr>
                <w:sz w:val="16"/>
                <w:szCs w:val="16"/>
              </w:rPr>
              <w:t>1.7</w:t>
            </w:r>
          </w:p>
        </w:tc>
        <w:tc>
          <w:tcPr>
            <w:tcW w:w="946" w:type="dxa"/>
            <w:tcBorders>
              <w:top w:val="single" w:sz="12" w:space="0" w:color="auto"/>
            </w:tcBorders>
            <w:noWrap/>
            <w:vAlign w:val="center"/>
            <w:hideMark/>
          </w:tcPr>
          <w:p w14:paraId="5199B5FD" w14:textId="77777777" w:rsidR="00D36C7B" w:rsidRPr="00BA4A96" w:rsidRDefault="00D36C7B" w:rsidP="00BA4A96">
            <w:pPr>
              <w:jc w:val="center"/>
              <w:rPr>
                <w:sz w:val="16"/>
                <w:szCs w:val="16"/>
              </w:rPr>
            </w:pPr>
            <w:r w:rsidRPr="00BA4A96">
              <w:rPr>
                <w:sz w:val="16"/>
                <w:szCs w:val="16"/>
              </w:rPr>
              <w:t>Dataset 2</w:t>
            </w:r>
          </w:p>
        </w:tc>
        <w:tc>
          <w:tcPr>
            <w:tcW w:w="993" w:type="dxa"/>
            <w:tcBorders>
              <w:top w:val="single" w:sz="12" w:space="0" w:color="auto"/>
              <w:right w:val="single" w:sz="12" w:space="0" w:color="auto"/>
            </w:tcBorders>
            <w:noWrap/>
            <w:vAlign w:val="center"/>
            <w:hideMark/>
          </w:tcPr>
          <w:p w14:paraId="10E78A4C" w14:textId="77777777" w:rsidR="00D36C7B" w:rsidRPr="00BA4A96" w:rsidRDefault="00D36C7B" w:rsidP="00BA4A96">
            <w:pPr>
              <w:jc w:val="center"/>
              <w:rPr>
                <w:sz w:val="16"/>
                <w:szCs w:val="16"/>
              </w:rPr>
            </w:pPr>
            <w:r w:rsidRPr="00BA4A96">
              <w:rPr>
                <w:sz w:val="16"/>
                <w:szCs w:val="16"/>
              </w:rPr>
              <w:t>Abnormal</w:t>
            </w:r>
          </w:p>
        </w:tc>
        <w:tc>
          <w:tcPr>
            <w:tcW w:w="1607" w:type="dxa"/>
            <w:tcBorders>
              <w:top w:val="single" w:sz="12" w:space="0" w:color="auto"/>
              <w:left w:val="single" w:sz="12" w:space="0" w:color="auto"/>
            </w:tcBorders>
            <w:noWrap/>
            <w:vAlign w:val="center"/>
            <w:hideMark/>
          </w:tcPr>
          <w:p w14:paraId="1DB141DB" w14:textId="77777777" w:rsidR="00D36C7B" w:rsidRPr="00BA4A96" w:rsidRDefault="00D36C7B" w:rsidP="00BA4A96">
            <w:pPr>
              <w:jc w:val="center"/>
              <w:rPr>
                <w:sz w:val="16"/>
                <w:szCs w:val="16"/>
              </w:rPr>
            </w:pPr>
            <w:r w:rsidRPr="00BA4A96">
              <w:rPr>
                <w:sz w:val="16"/>
                <w:szCs w:val="16"/>
              </w:rPr>
              <w:t>New Lecturer Email</w:t>
            </w:r>
          </w:p>
        </w:tc>
        <w:tc>
          <w:tcPr>
            <w:tcW w:w="1003" w:type="dxa"/>
            <w:tcBorders>
              <w:top w:val="single" w:sz="12" w:space="0" w:color="auto"/>
              <w:right w:val="single" w:sz="12" w:space="0" w:color="auto"/>
            </w:tcBorders>
            <w:noWrap/>
            <w:vAlign w:val="center"/>
            <w:hideMark/>
          </w:tcPr>
          <w:p w14:paraId="34382389" w14:textId="77777777" w:rsidR="00D36C7B" w:rsidRPr="00BA4A96" w:rsidRDefault="00D36C7B" w:rsidP="00BA4A96">
            <w:pPr>
              <w:jc w:val="center"/>
              <w:rPr>
                <w:sz w:val="16"/>
                <w:szCs w:val="16"/>
              </w:rPr>
            </w:pPr>
            <w:r w:rsidRPr="00BA4A96">
              <w:rPr>
                <w:sz w:val="16"/>
                <w:szCs w:val="16"/>
              </w:rPr>
              <w:t>Blank</w:t>
            </w:r>
          </w:p>
        </w:tc>
        <w:tc>
          <w:tcPr>
            <w:tcW w:w="4723" w:type="dxa"/>
            <w:gridSpan w:val="4"/>
            <w:tcBorders>
              <w:top w:val="single" w:sz="12" w:space="0" w:color="auto"/>
              <w:left w:val="single" w:sz="12" w:space="0" w:color="auto"/>
              <w:right w:val="single" w:sz="12" w:space="0" w:color="auto"/>
            </w:tcBorders>
            <w:noWrap/>
            <w:vAlign w:val="center"/>
            <w:hideMark/>
          </w:tcPr>
          <w:p w14:paraId="68B8025A" w14:textId="77777777" w:rsidR="00D36C7B" w:rsidRPr="00BA4A96" w:rsidRDefault="00D36C7B" w:rsidP="00BA4A96">
            <w:pPr>
              <w:jc w:val="center"/>
              <w:rPr>
                <w:sz w:val="16"/>
                <w:szCs w:val="16"/>
              </w:rPr>
            </w:pPr>
          </w:p>
        </w:tc>
      </w:tr>
      <w:tr w:rsidR="00D36C7B" w:rsidRPr="00BA4A96" w14:paraId="7B6F2332" w14:textId="77777777" w:rsidTr="00D27456">
        <w:trPr>
          <w:trHeight w:val="300"/>
          <w:jc w:val="center"/>
        </w:trPr>
        <w:tc>
          <w:tcPr>
            <w:tcW w:w="2605" w:type="dxa"/>
            <w:gridSpan w:val="3"/>
            <w:tcBorders>
              <w:left w:val="single" w:sz="12" w:space="0" w:color="auto"/>
              <w:bottom w:val="single" w:sz="12" w:space="0" w:color="auto"/>
              <w:right w:val="single" w:sz="12" w:space="0" w:color="auto"/>
            </w:tcBorders>
            <w:noWrap/>
            <w:vAlign w:val="center"/>
            <w:hideMark/>
          </w:tcPr>
          <w:p w14:paraId="713E31D4" w14:textId="77777777" w:rsidR="00D36C7B" w:rsidRPr="00BA4A96" w:rsidRDefault="00D36C7B" w:rsidP="00BA4A96">
            <w:pPr>
              <w:jc w:val="center"/>
              <w:rPr>
                <w:sz w:val="16"/>
                <w:szCs w:val="16"/>
              </w:rPr>
            </w:pPr>
          </w:p>
        </w:tc>
        <w:tc>
          <w:tcPr>
            <w:tcW w:w="1607" w:type="dxa"/>
            <w:tcBorders>
              <w:left w:val="single" w:sz="12" w:space="0" w:color="auto"/>
              <w:bottom w:val="single" w:sz="12" w:space="0" w:color="auto"/>
            </w:tcBorders>
            <w:noWrap/>
            <w:vAlign w:val="center"/>
            <w:hideMark/>
          </w:tcPr>
          <w:p w14:paraId="7A0A8A6C" w14:textId="77777777" w:rsidR="00D36C7B" w:rsidRPr="00BA4A96" w:rsidRDefault="00D36C7B" w:rsidP="00BA4A96">
            <w:pPr>
              <w:jc w:val="center"/>
              <w:rPr>
                <w:sz w:val="16"/>
                <w:szCs w:val="16"/>
              </w:rPr>
            </w:pPr>
            <w:r w:rsidRPr="00BA4A96">
              <w:rPr>
                <w:sz w:val="16"/>
                <w:szCs w:val="16"/>
              </w:rPr>
              <w:t>All Others</w:t>
            </w:r>
          </w:p>
        </w:tc>
        <w:tc>
          <w:tcPr>
            <w:tcW w:w="1003" w:type="dxa"/>
            <w:tcBorders>
              <w:bottom w:val="single" w:sz="12" w:space="0" w:color="auto"/>
              <w:right w:val="single" w:sz="12" w:space="0" w:color="auto"/>
            </w:tcBorders>
            <w:noWrap/>
            <w:vAlign w:val="center"/>
            <w:hideMark/>
          </w:tcPr>
          <w:p w14:paraId="016D4D8B" w14:textId="77777777" w:rsidR="00D36C7B" w:rsidRPr="00BA4A96" w:rsidRDefault="00D36C7B" w:rsidP="00BA4A96">
            <w:pPr>
              <w:jc w:val="center"/>
              <w:rPr>
                <w:sz w:val="16"/>
                <w:szCs w:val="16"/>
              </w:rPr>
            </w:pPr>
            <w:r w:rsidRPr="00BA4A96">
              <w:rPr>
                <w:sz w:val="16"/>
                <w:szCs w:val="16"/>
              </w:rPr>
              <w:t>Any Valid</w:t>
            </w:r>
          </w:p>
        </w:tc>
        <w:tc>
          <w:tcPr>
            <w:tcW w:w="1360" w:type="dxa"/>
            <w:tcBorders>
              <w:left w:val="single" w:sz="12" w:space="0" w:color="auto"/>
              <w:bottom w:val="single" w:sz="12" w:space="0" w:color="auto"/>
            </w:tcBorders>
            <w:noWrap/>
            <w:vAlign w:val="center"/>
            <w:hideMark/>
          </w:tcPr>
          <w:p w14:paraId="59448E28" w14:textId="77777777" w:rsidR="00D36C7B" w:rsidRPr="00BA4A96" w:rsidRDefault="00D36C7B" w:rsidP="00BA4A96">
            <w:pPr>
              <w:jc w:val="center"/>
              <w:rPr>
                <w:sz w:val="16"/>
                <w:szCs w:val="16"/>
              </w:rPr>
            </w:pPr>
            <w:r w:rsidRPr="00BA4A96">
              <w:rPr>
                <w:sz w:val="16"/>
                <w:szCs w:val="16"/>
              </w:rPr>
              <w:t>Error message advising user to fill in valid data</w:t>
            </w:r>
          </w:p>
        </w:tc>
        <w:tc>
          <w:tcPr>
            <w:tcW w:w="1417" w:type="dxa"/>
            <w:tcBorders>
              <w:bottom w:val="single" w:sz="12" w:space="0" w:color="auto"/>
              <w:right w:val="single" w:sz="12" w:space="0" w:color="auto"/>
            </w:tcBorders>
            <w:noWrap/>
            <w:vAlign w:val="center"/>
            <w:hideMark/>
          </w:tcPr>
          <w:p w14:paraId="360E8B5F" w14:textId="77777777" w:rsidR="00D36C7B" w:rsidRPr="00BA4A96" w:rsidRDefault="00D36C7B" w:rsidP="00BA4A96">
            <w:pPr>
              <w:jc w:val="center"/>
              <w:rPr>
                <w:sz w:val="16"/>
                <w:szCs w:val="16"/>
              </w:rPr>
            </w:pPr>
            <w:r w:rsidRPr="00BA4A96">
              <w:rPr>
                <w:sz w:val="16"/>
                <w:szCs w:val="16"/>
              </w:rPr>
              <w:t>Error message advising user to fill in valid data</w:t>
            </w:r>
          </w:p>
        </w:tc>
        <w:tc>
          <w:tcPr>
            <w:tcW w:w="885" w:type="dxa"/>
            <w:tcBorders>
              <w:left w:val="single" w:sz="12" w:space="0" w:color="auto"/>
              <w:bottom w:val="single" w:sz="12" w:space="0" w:color="auto"/>
            </w:tcBorders>
            <w:noWrap/>
            <w:vAlign w:val="center"/>
            <w:hideMark/>
          </w:tcPr>
          <w:p w14:paraId="67057D99" w14:textId="77777777" w:rsidR="00D36C7B" w:rsidRPr="00BA4A96" w:rsidRDefault="00D36C7B" w:rsidP="00BA4A96">
            <w:pPr>
              <w:jc w:val="center"/>
              <w:rPr>
                <w:sz w:val="16"/>
                <w:szCs w:val="16"/>
              </w:rPr>
            </w:pPr>
            <w:r w:rsidRPr="00BA4A96">
              <w:rPr>
                <w:sz w:val="16"/>
                <w:szCs w:val="16"/>
              </w:rPr>
              <w:t>Pass</w:t>
            </w:r>
          </w:p>
        </w:tc>
        <w:tc>
          <w:tcPr>
            <w:tcW w:w="1061" w:type="dxa"/>
            <w:tcBorders>
              <w:bottom w:val="single" w:sz="12" w:space="0" w:color="auto"/>
              <w:right w:val="single" w:sz="12" w:space="0" w:color="auto"/>
            </w:tcBorders>
            <w:noWrap/>
            <w:vAlign w:val="center"/>
            <w:hideMark/>
          </w:tcPr>
          <w:p w14:paraId="58B0385D" w14:textId="77777777" w:rsidR="00D36C7B" w:rsidRPr="00BA4A96" w:rsidRDefault="00D36C7B" w:rsidP="00BA4A96">
            <w:pPr>
              <w:jc w:val="center"/>
              <w:rPr>
                <w:sz w:val="16"/>
                <w:szCs w:val="16"/>
              </w:rPr>
            </w:pPr>
          </w:p>
        </w:tc>
      </w:tr>
      <w:tr w:rsidR="00D36C7B" w:rsidRPr="00BA4A96" w14:paraId="0E0FC348" w14:textId="77777777" w:rsidTr="00D27456">
        <w:trPr>
          <w:trHeight w:val="300"/>
          <w:jc w:val="center"/>
        </w:trPr>
        <w:tc>
          <w:tcPr>
            <w:tcW w:w="9938" w:type="dxa"/>
            <w:gridSpan w:val="9"/>
            <w:tcBorders>
              <w:top w:val="single" w:sz="12" w:space="0" w:color="auto"/>
              <w:left w:val="single" w:sz="12" w:space="0" w:color="auto"/>
              <w:bottom w:val="single" w:sz="12" w:space="0" w:color="auto"/>
              <w:right w:val="single" w:sz="12" w:space="0" w:color="auto"/>
            </w:tcBorders>
            <w:noWrap/>
            <w:vAlign w:val="center"/>
            <w:hideMark/>
          </w:tcPr>
          <w:p w14:paraId="71A62614" w14:textId="77777777" w:rsidR="00D36C7B" w:rsidRPr="00BA4A96" w:rsidRDefault="00D36C7B" w:rsidP="00BA4A96">
            <w:pPr>
              <w:jc w:val="center"/>
              <w:rPr>
                <w:sz w:val="16"/>
                <w:szCs w:val="16"/>
              </w:rPr>
            </w:pPr>
          </w:p>
        </w:tc>
      </w:tr>
      <w:tr w:rsidR="00D36C7B" w:rsidRPr="00BA4A96" w14:paraId="7064F2DC" w14:textId="77777777" w:rsidTr="00D27456">
        <w:trPr>
          <w:trHeight w:val="300"/>
          <w:jc w:val="center"/>
        </w:trPr>
        <w:tc>
          <w:tcPr>
            <w:tcW w:w="666" w:type="dxa"/>
            <w:tcBorders>
              <w:top w:val="single" w:sz="12" w:space="0" w:color="auto"/>
              <w:left w:val="single" w:sz="12" w:space="0" w:color="auto"/>
            </w:tcBorders>
            <w:noWrap/>
            <w:vAlign w:val="center"/>
            <w:hideMark/>
          </w:tcPr>
          <w:p w14:paraId="0DC357EF" w14:textId="77777777" w:rsidR="00D36C7B" w:rsidRPr="00BA4A96" w:rsidRDefault="00D36C7B" w:rsidP="00BA4A96">
            <w:pPr>
              <w:jc w:val="center"/>
              <w:rPr>
                <w:sz w:val="16"/>
                <w:szCs w:val="16"/>
              </w:rPr>
            </w:pPr>
            <w:r w:rsidRPr="00BA4A96">
              <w:rPr>
                <w:sz w:val="16"/>
                <w:szCs w:val="16"/>
              </w:rPr>
              <w:t>1.7</w:t>
            </w:r>
          </w:p>
        </w:tc>
        <w:tc>
          <w:tcPr>
            <w:tcW w:w="946" w:type="dxa"/>
            <w:tcBorders>
              <w:top w:val="single" w:sz="12" w:space="0" w:color="auto"/>
            </w:tcBorders>
            <w:noWrap/>
            <w:vAlign w:val="center"/>
            <w:hideMark/>
          </w:tcPr>
          <w:p w14:paraId="1A1116D6" w14:textId="77777777" w:rsidR="00D36C7B" w:rsidRPr="00BA4A96" w:rsidRDefault="00D36C7B" w:rsidP="00BA4A96">
            <w:pPr>
              <w:jc w:val="center"/>
              <w:rPr>
                <w:sz w:val="16"/>
                <w:szCs w:val="16"/>
              </w:rPr>
            </w:pPr>
            <w:r w:rsidRPr="00BA4A96">
              <w:rPr>
                <w:sz w:val="16"/>
                <w:szCs w:val="16"/>
              </w:rPr>
              <w:t>Dataset 3</w:t>
            </w:r>
          </w:p>
        </w:tc>
        <w:tc>
          <w:tcPr>
            <w:tcW w:w="993" w:type="dxa"/>
            <w:tcBorders>
              <w:top w:val="single" w:sz="12" w:space="0" w:color="auto"/>
              <w:right w:val="single" w:sz="12" w:space="0" w:color="auto"/>
            </w:tcBorders>
            <w:noWrap/>
            <w:vAlign w:val="center"/>
            <w:hideMark/>
          </w:tcPr>
          <w:p w14:paraId="1CA5CD43" w14:textId="77777777" w:rsidR="00D36C7B" w:rsidRPr="00BA4A96" w:rsidRDefault="00D36C7B" w:rsidP="00BA4A96">
            <w:pPr>
              <w:jc w:val="center"/>
              <w:rPr>
                <w:sz w:val="16"/>
                <w:szCs w:val="16"/>
              </w:rPr>
            </w:pPr>
            <w:r w:rsidRPr="00BA4A96">
              <w:rPr>
                <w:sz w:val="16"/>
                <w:szCs w:val="16"/>
              </w:rPr>
              <w:t>Abnormal</w:t>
            </w:r>
          </w:p>
        </w:tc>
        <w:tc>
          <w:tcPr>
            <w:tcW w:w="1607" w:type="dxa"/>
            <w:tcBorders>
              <w:top w:val="single" w:sz="12" w:space="0" w:color="auto"/>
              <w:left w:val="single" w:sz="12" w:space="0" w:color="auto"/>
            </w:tcBorders>
            <w:noWrap/>
            <w:vAlign w:val="center"/>
            <w:hideMark/>
          </w:tcPr>
          <w:p w14:paraId="1FC03BB0" w14:textId="77777777" w:rsidR="00D36C7B" w:rsidRPr="00BA4A96" w:rsidRDefault="00D36C7B" w:rsidP="00BA4A96">
            <w:pPr>
              <w:jc w:val="center"/>
              <w:rPr>
                <w:sz w:val="16"/>
                <w:szCs w:val="16"/>
              </w:rPr>
            </w:pPr>
            <w:r w:rsidRPr="00BA4A96">
              <w:rPr>
                <w:sz w:val="16"/>
                <w:szCs w:val="16"/>
              </w:rPr>
              <w:t>New Lecturer Address</w:t>
            </w:r>
          </w:p>
        </w:tc>
        <w:tc>
          <w:tcPr>
            <w:tcW w:w="1003" w:type="dxa"/>
            <w:tcBorders>
              <w:top w:val="single" w:sz="12" w:space="0" w:color="auto"/>
              <w:right w:val="single" w:sz="12" w:space="0" w:color="auto"/>
            </w:tcBorders>
            <w:noWrap/>
            <w:vAlign w:val="center"/>
            <w:hideMark/>
          </w:tcPr>
          <w:p w14:paraId="2CBE9931" w14:textId="77777777" w:rsidR="00D36C7B" w:rsidRPr="00BA4A96" w:rsidRDefault="00D36C7B" w:rsidP="00BA4A96">
            <w:pPr>
              <w:jc w:val="center"/>
              <w:rPr>
                <w:sz w:val="16"/>
                <w:szCs w:val="16"/>
              </w:rPr>
            </w:pPr>
            <w:r w:rsidRPr="00BA4A96">
              <w:rPr>
                <w:sz w:val="16"/>
                <w:szCs w:val="16"/>
              </w:rPr>
              <w:t>Blank</w:t>
            </w:r>
          </w:p>
        </w:tc>
        <w:tc>
          <w:tcPr>
            <w:tcW w:w="4723" w:type="dxa"/>
            <w:gridSpan w:val="4"/>
            <w:tcBorders>
              <w:top w:val="single" w:sz="12" w:space="0" w:color="auto"/>
              <w:left w:val="single" w:sz="12" w:space="0" w:color="auto"/>
              <w:right w:val="single" w:sz="12" w:space="0" w:color="auto"/>
            </w:tcBorders>
            <w:noWrap/>
            <w:vAlign w:val="center"/>
            <w:hideMark/>
          </w:tcPr>
          <w:p w14:paraId="2707C6DE" w14:textId="77777777" w:rsidR="00D36C7B" w:rsidRPr="00BA4A96" w:rsidRDefault="00D36C7B" w:rsidP="00BA4A96">
            <w:pPr>
              <w:jc w:val="center"/>
              <w:rPr>
                <w:sz w:val="16"/>
                <w:szCs w:val="16"/>
              </w:rPr>
            </w:pPr>
          </w:p>
        </w:tc>
      </w:tr>
      <w:tr w:rsidR="00D36C7B" w:rsidRPr="00BA4A96" w14:paraId="16E15B2A" w14:textId="77777777" w:rsidTr="00D27456">
        <w:trPr>
          <w:trHeight w:val="300"/>
          <w:jc w:val="center"/>
        </w:trPr>
        <w:tc>
          <w:tcPr>
            <w:tcW w:w="2605" w:type="dxa"/>
            <w:gridSpan w:val="3"/>
            <w:tcBorders>
              <w:left w:val="single" w:sz="12" w:space="0" w:color="auto"/>
              <w:bottom w:val="single" w:sz="12" w:space="0" w:color="auto"/>
              <w:right w:val="single" w:sz="12" w:space="0" w:color="auto"/>
            </w:tcBorders>
            <w:noWrap/>
            <w:vAlign w:val="center"/>
            <w:hideMark/>
          </w:tcPr>
          <w:p w14:paraId="6BC5D54F" w14:textId="77777777" w:rsidR="00D36C7B" w:rsidRPr="00BA4A96" w:rsidRDefault="00D36C7B" w:rsidP="00BA4A96">
            <w:pPr>
              <w:jc w:val="center"/>
              <w:rPr>
                <w:sz w:val="16"/>
                <w:szCs w:val="16"/>
              </w:rPr>
            </w:pPr>
          </w:p>
        </w:tc>
        <w:tc>
          <w:tcPr>
            <w:tcW w:w="1607" w:type="dxa"/>
            <w:tcBorders>
              <w:left w:val="single" w:sz="12" w:space="0" w:color="auto"/>
              <w:bottom w:val="single" w:sz="12" w:space="0" w:color="auto"/>
            </w:tcBorders>
            <w:noWrap/>
            <w:vAlign w:val="center"/>
            <w:hideMark/>
          </w:tcPr>
          <w:p w14:paraId="1F952D6A" w14:textId="77777777" w:rsidR="00D36C7B" w:rsidRPr="00BA4A96" w:rsidRDefault="00D36C7B" w:rsidP="00BA4A96">
            <w:pPr>
              <w:jc w:val="center"/>
              <w:rPr>
                <w:sz w:val="16"/>
                <w:szCs w:val="16"/>
              </w:rPr>
            </w:pPr>
            <w:r w:rsidRPr="00BA4A96">
              <w:rPr>
                <w:sz w:val="16"/>
                <w:szCs w:val="16"/>
              </w:rPr>
              <w:t>All Others</w:t>
            </w:r>
          </w:p>
        </w:tc>
        <w:tc>
          <w:tcPr>
            <w:tcW w:w="1003" w:type="dxa"/>
            <w:tcBorders>
              <w:bottom w:val="single" w:sz="12" w:space="0" w:color="auto"/>
              <w:right w:val="single" w:sz="12" w:space="0" w:color="auto"/>
            </w:tcBorders>
            <w:noWrap/>
            <w:vAlign w:val="center"/>
            <w:hideMark/>
          </w:tcPr>
          <w:p w14:paraId="38FBFCC5" w14:textId="77777777" w:rsidR="00D36C7B" w:rsidRPr="00BA4A96" w:rsidRDefault="00D36C7B" w:rsidP="00BA4A96">
            <w:pPr>
              <w:jc w:val="center"/>
              <w:rPr>
                <w:sz w:val="16"/>
                <w:szCs w:val="16"/>
              </w:rPr>
            </w:pPr>
            <w:r w:rsidRPr="00BA4A96">
              <w:rPr>
                <w:sz w:val="16"/>
                <w:szCs w:val="16"/>
              </w:rPr>
              <w:t>Any Valid</w:t>
            </w:r>
          </w:p>
        </w:tc>
        <w:tc>
          <w:tcPr>
            <w:tcW w:w="1360" w:type="dxa"/>
            <w:tcBorders>
              <w:left w:val="single" w:sz="12" w:space="0" w:color="auto"/>
              <w:bottom w:val="single" w:sz="12" w:space="0" w:color="auto"/>
            </w:tcBorders>
            <w:noWrap/>
            <w:vAlign w:val="center"/>
            <w:hideMark/>
          </w:tcPr>
          <w:p w14:paraId="361CF36C" w14:textId="77777777" w:rsidR="00D36C7B" w:rsidRPr="00BA4A96" w:rsidRDefault="00D36C7B" w:rsidP="00BA4A96">
            <w:pPr>
              <w:jc w:val="center"/>
              <w:rPr>
                <w:sz w:val="16"/>
                <w:szCs w:val="16"/>
              </w:rPr>
            </w:pPr>
            <w:r w:rsidRPr="00BA4A96">
              <w:rPr>
                <w:sz w:val="16"/>
                <w:szCs w:val="16"/>
              </w:rPr>
              <w:t>Error message advising user to fill in valid data</w:t>
            </w:r>
          </w:p>
        </w:tc>
        <w:tc>
          <w:tcPr>
            <w:tcW w:w="1417" w:type="dxa"/>
            <w:tcBorders>
              <w:bottom w:val="single" w:sz="12" w:space="0" w:color="auto"/>
              <w:right w:val="single" w:sz="12" w:space="0" w:color="auto"/>
            </w:tcBorders>
            <w:noWrap/>
            <w:vAlign w:val="center"/>
            <w:hideMark/>
          </w:tcPr>
          <w:p w14:paraId="0FB3589E" w14:textId="77777777" w:rsidR="00D36C7B" w:rsidRPr="00BA4A96" w:rsidRDefault="00D36C7B" w:rsidP="00BA4A96">
            <w:pPr>
              <w:jc w:val="center"/>
              <w:rPr>
                <w:sz w:val="16"/>
                <w:szCs w:val="16"/>
              </w:rPr>
            </w:pPr>
            <w:r w:rsidRPr="00BA4A96">
              <w:rPr>
                <w:sz w:val="16"/>
                <w:szCs w:val="16"/>
              </w:rPr>
              <w:t>Error message advising user to fill in valid data</w:t>
            </w:r>
          </w:p>
        </w:tc>
        <w:tc>
          <w:tcPr>
            <w:tcW w:w="885" w:type="dxa"/>
            <w:tcBorders>
              <w:left w:val="single" w:sz="12" w:space="0" w:color="auto"/>
              <w:bottom w:val="single" w:sz="12" w:space="0" w:color="auto"/>
            </w:tcBorders>
            <w:noWrap/>
            <w:vAlign w:val="center"/>
            <w:hideMark/>
          </w:tcPr>
          <w:p w14:paraId="6E5B6BD4" w14:textId="77777777" w:rsidR="00D36C7B" w:rsidRPr="00BA4A96" w:rsidRDefault="00D36C7B" w:rsidP="00BA4A96">
            <w:pPr>
              <w:jc w:val="center"/>
              <w:rPr>
                <w:sz w:val="16"/>
                <w:szCs w:val="16"/>
              </w:rPr>
            </w:pPr>
            <w:r w:rsidRPr="00BA4A96">
              <w:rPr>
                <w:sz w:val="16"/>
                <w:szCs w:val="16"/>
              </w:rPr>
              <w:t>Pass</w:t>
            </w:r>
          </w:p>
        </w:tc>
        <w:tc>
          <w:tcPr>
            <w:tcW w:w="1061" w:type="dxa"/>
            <w:tcBorders>
              <w:bottom w:val="single" w:sz="12" w:space="0" w:color="auto"/>
              <w:right w:val="single" w:sz="12" w:space="0" w:color="auto"/>
            </w:tcBorders>
            <w:noWrap/>
            <w:vAlign w:val="center"/>
            <w:hideMark/>
          </w:tcPr>
          <w:p w14:paraId="44449A54" w14:textId="77777777" w:rsidR="00D36C7B" w:rsidRPr="00BA4A96" w:rsidRDefault="00D36C7B" w:rsidP="00BA4A96">
            <w:pPr>
              <w:jc w:val="center"/>
              <w:rPr>
                <w:sz w:val="16"/>
                <w:szCs w:val="16"/>
              </w:rPr>
            </w:pPr>
          </w:p>
        </w:tc>
      </w:tr>
    </w:tbl>
    <w:p w14:paraId="5E731B25" w14:textId="77777777" w:rsidR="00D36C7B" w:rsidRDefault="00D36C7B" w:rsidP="00D27456">
      <w:pPr>
        <w:spacing w:before="0" w:after="0"/>
      </w:pPr>
    </w:p>
    <w:p w14:paraId="00E53FD3" w14:textId="77777777" w:rsidR="001425C1" w:rsidRDefault="001425C1" w:rsidP="00D27456">
      <w:pPr>
        <w:spacing w:before="0" w:after="0"/>
      </w:pPr>
    </w:p>
    <w:p w14:paraId="75CE2BE9" w14:textId="77777777" w:rsidR="001425C1" w:rsidRDefault="001425C1" w:rsidP="00D27456">
      <w:pPr>
        <w:spacing w:before="0" w:after="0"/>
      </w:pPr>
    </w:p>
    <w:tbl>
      <w:tblPr>
        <w:tblStyle w:val="TableGrid"/>
        <w:tblW w:w="0" w:type="auto"/>
        <w:jc w:val="center"/>
        <w:tblLook w:val="04A0" w:firstRow="1" w:lastRow="0" w:firstColumn="1" w:lastColumn="0" w:noHBand="0" w:noVBand="1"/>
      </w:tblPr>
      <w:tblGrid>
        <w:gridCol w:w="649"/>
        <w:gridCol w:w="927"/>
        <w:gridCol w:w="1017"/>
        <w:gridCol w:w="1158"/>
        <w:gridCol w:w="1359"/>
        <w:gridCol w:w="1409"/>
        <w:gridCol w:w="1421"/>
        <w:gridCol w:w="937"/>
        <w:gridCol w:w="1061"/>
      </w:tblGrid>
      <w:tr w:rsidR="00D36C7B" w:rsidRPr="00D36C7B" w14:paraId="66C564EF" w14:textId="77777777" w:rsidTr="00D27456">
        <w:trPr>
          <w:trHeight w:val="315"/>
          <w:jc w:val="center"/>
        </w:trPr>
        <w:tc>
          <w:tcPr>
            <w:tcW w:w="2593"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01777493" w14:textId="77777777" w:rsidR="00941E29" w:rsidRPr="00D36C7B" w:rsidRDefault="00941E29" w:rsidP="00D36C7B">
            <w:pPr>
              <w:jc w:val="center"/>
              <w:rPr>
                <w:b/>
                <w:bCs/>
                <w:sz w:val="16"/>
                <w:szCs w:val="16"/>
              </w:rPr>
            </w:pPr>
            <w:r w:rsidRPr="00D36C7B">
              <w:rPr>
                <w:b/>
                <w:bCs/>
                <w:sz w:val="16"/>
                <w:szCs w:val="16"/>
              </w:rPr>
              <w:t>Datasets</w:t>
            </w:r>
          </w:p>
        </w:tc>
        <w:tc>
          <w:tcPr>
            <w:tcW w:w="2517"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5EBFCBD8" w14:textId="77777777" w:rsidR="00941E29" w:rsidRPr="00D36C7B" w:rsidRDefault="00941E29" w:rsidP="00D36C7B">
            <w:pPr>
              <w:jc w:val="center"/>
              <w:rPr>
                <w:b/>
                <w:bCs/>
                <w:sz w:val="16"/>
                <w:szCs w:val="16"/>
              </w:rPr>
            </w:pPr>
            <w:r w:rsidRPr="00D36C7B">
              <w:rPr>
                <w:b/>
                <w:bCs/>
                <w:sz w:val="16"/>
                <w:szCs w:val="16"/>
              </w:rPr>
              <w:t>Inputs</w:t>
            </w:r>
          </w:p>
        </w:tc>
        <w:tc>
          <w:tcPr>
            <w:tcW w:w="2830"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EFC1042" w14:textId="77777777" w:rsidR="00941E29" w:rsidRPr="00D36C7B" w:rsidRDefault="00941E29" w:rsidP="00D36C7B">
            <w:pPr>
              <w:jc w:val="center"/>
              <w:rPr>
                <w:b/>
                <w:bCs/>
                <w:sz w:val="16"/>
                <w:szCs w:val="16"/>
              </w:rPr>
            </w:pPr>
            <w:r w:rsidRPr="00D36C7B">
              <w:rPr>
                <w:b/>
                <w:bCs/>
                <w:sz w:val="16"/>
                <w:szCs w:val="16"/>
              </w:rPr>
              <w:t>Results</w:t>
            </w:r>
          </w:p>
        </w:tc>
        <w:tc>
          <w:tcPr>
            <w:tcW w:w="937" w:type="dxa"/>
            <w:tcBorders>
              <w:top w:val="single" w:sz="12" w:space="0" w:color="auto"/>
              <w:left w:val="single" w:sz="12" w:space="0" w:color="auto"/>
            </w:tcBorders>
            <w:shd w:val="clear" w:color="auto" w:fill="D9D9D9" w:themeFill="background1" w:themeFillShade="D9"/>
            <w:noWrap/>
            <w:vAlign w:val="center"/>
            <w:hideMark/>
          </w:tcPr>
          <w:p w14:paraId="2708A3C5" w14:textId="77777777" w:rsidR="00941E29" w:rsidRPr="00D36C7B" w:rsidRDefault="00941E29" w:rsidP="00D36C7B">
            <w:pPr>
              <w:jc w:val="center"/>
              <w:rPr>
                <w:b/>
                <w:bCs/>
                <w:sz w:val="16"/>
                <w:szCs w:val="16"/>
              </w:rPr>
            </w:pPr>
            <w:r w:rsidRPr="00D36C7B">
              <w:rPr>
                <w:b/>
                <w:bCs/>
                <w:sz w:val="16"/>
                <w:szCs w:val="16"/>
              </w:rPr>
              <w:t>Pass/Fail</w:t>
            </w:r>
          </w:p>
        </w:tc>
        <w:tc>
          <w:tcPr>
            <w:tcW w:w="1061" w:type="dxa"/>
            <w:tcBorders>
              <w:top w:val="single" w:sz="12" w:space="0" w:color="auto"/>
              <w:right w:val="single" w:sz="12" w:space="0" w:color="auto"/>
            </w:tcBorders>
            <w:shd w:val="clear" w:color="auto" w:fill="D9D9D9" w:themeFill="background1" w:themeFillShade="D9"/>
            <w:noWrap/>
            <w:vAlign w:val="center"/>
            <w:hideMark/>
          </w:tcPr>
          <w:p w14:paraId="117F96B5" w14:textId="77777777" w:rsidR="00941E29" w:rsidRPr="00D36C7B" w:rsidRDefault="00941E29" w:rsidP="00D36C7B">
            <w:pPr>
              <w:jc w:val="center"/>
              <w:rPr>
                <w:b/>
                <w:bCs/>
                <w:sz w:val="16"/>
                <w:szCs w:val="16"/>
              </w:rPr>
            </w:pPr>
            <w:r w:rsidRPr="00D36C7B">
              <w:rPr>
                <w:b/>
                <w:bCs/>
                <w:sz w:val="16"/>
                <w:szCs w:val="16"/>
              </w:rPr>
              <w:t>Comments</w:t>
            </w:r>
          </w:p>
        </w:tc>
      </w:tr>
      <w:tr w:rsidR="00D27456" w:rsidRPr="00D36C7B" w14:paraId="684A1784" w14:textId="77777777" w:rsidTr="00D27456">
        <w:trPr>
          <w:trHeight w:val="315"/>
          <w:jc w:val="center"/>
        </w:trPr>
        <w:tc>
          <w:tcPr>
            <w:tcW w:w="649" w:type="dxa"/>
            <w:tcBorders>
              <w:left w:val="single" w:sz="12" w:space="0" w:color="auto"/>
              <w:bottom w:val="single" w:sz="12" w:space="0" w:color="auto"/>
            </w:tcBorders>
            <w:shd w:val="clear" w:color="auto" w:fill="D9D9D9" w:themeFill="background1" w:themeFillShade="D9"/>
            <w:noWrap/>
            <w:vAlign w:val="center"/>
            <w:hideMark/>
          </w:tcPr>
          <w:p w14:paraId="3DBE1418" w14:textId="77777777" w:rsidR="003071CB" w:rsidRPr="00D36C7B" w:rsidRDefault="003071CB" w:rsidP="00D36C7B">
            <w:pPr>
              <w:jc w:val="center"/>
              <w:rPr>
                <w:b/>
                <w:bCs/>
                <w:sz w:val="16"/>
                <w:szCs w:val="16"/>
              </w:rPr>
            </w:pPr>
            <w:r w:rsidRPr="00D36C7B">
              <w:rPr>
                <w:b/>
                <w:bCs/>
                <w:sz w:val="16"/>
                <w:szCs w:val="16"/>
              </w:rPr>
              <w:t>Test Case</w:t>
            </w:r>
          </w:p>
        </w:tc>
        <w:tc>
          <w:tcPr>
            <w:tcW w:w="927" w:type="dxa"/>
            <w:tcBorders>
              <w:bottom w:val="single" w:sz="12" w:space="0" w:color="auto"/>
            </w:tcBorders>
            <w:shd w:val="clear" w:color="auto" w:fill="D9D9D9" w:themeFill="background1" w:themeFillShade="D9"/>
            <w:noWrap/>
            <w:vAlign w:val="center"/>
            <w:hideMark/>
          </w:tcPr>
          <w:p w14:paraId="4015AC71" w14:textId="77777777" w:rsidR="003071CB" w:rsidRPr="00D36C7B" w:rsidRDefault="003071CB" w:rsidP="00D36C7B">
            <w:pPr>
              <w:jc w:val="center"/>
              <w:rPr>
                <w:b/>
                <w:bCs/>
                <w:sz w:val="16"/>
                <w:szCs w:val="16"/>
              </w:rPr>
            </w:pPr>
          </w:p>
        </w:tc>
        <w:tc>
          <w:tcPr>
            <w:tcW w:w="1017" w:type="dxa"/>
            <w:tcBorders>
              <w:bottom w:val="single" w:sz="12" w:space="0" w:color="auto"/>
              <w:right w:val="single" w:sz="12" w:space="0" w:color="auto"/>
            </w:tcBorders>
            <w:shd w:val="clear" w:color="auto" w:fill="D9D9D9" w:themeFill="background1" w:themeFillShade="D9"/>
            <w:noWrap/>
            <w:vAlign w:val="center"/>
            <w:hideMark/>
          </w:tcPr>
          <w:p w14:paraId="1A854F15" w14:textId="77777777" w:rsidR="003071CB" w:rsidRPr="00D36C7B" w:rsidRDefault="003071CB" w:rsidP="00D36C7B">
            <w:pPr>
              <w:jc w:val="center"/>
              <w:rPr>
                <w:b/>
                <w:bCs/>
                <w:sz w:val="16"/>
                <w:szCs w:val="16"/>
              </w:rPr>
            </w:pPr>
            <w:r w:rsidRPr="00D36C7B">
              <w:rPr>
                <w:b/>
                <w:bCs/>
                <w:sz w:val="16"/>
                <w:szCs w:val="16"/>
              </w:rPr>
              <w:t>Type</w:t>
            </w:r>
          </w:p>
        </w:tc>
        <w:tc>
          <w:tcPr>
            <w:tcW w:w="1158" w:type="dxa"/>
            <w:tcBorders>
              <w:left w:val="single" w:sz="12" w:space="0" w:color="auto"/>
              <w:bottom w:val="single" w:sz="12" w:space="0" w:color="auto"/>
            </w:tcBorders>
            <w:shd w:val="clear" w:color="auto" w:fill="D9D9D9" w:themeFill="background1" w:themeFillShade="D9"/>
            <w:noWrap/>
            <w:vAlign w:val="center"/>
            <w:hideMark/>
          </w:tcPr>
          <w:p w14:paraId="07379EEA" w14:textId="77777777" w:rsidR="003071CB" w:rsidRPr="00D36C7B" w:rsidRDefault="003071CB" w:rsidP="00D36C7B">
            <w:pPr>
              <w:jc w:val="center"/>
              <w:rPr>
                <w:b/>
                <w:bCs/>
                <w:sz w:val="16"/>
                <w:szCs w:val="16"/>
              </w:rPr>
            </w:pPr>
            <w:r w:rsidRPr="00D36C7B">
              <w:rPr>
                <w:b/>
                <w:bCs/>
                <w:sz w:val="16"/>
                <w:szCs w:val="16"/>
              </w:rPr>
              <w:t>Field</w:t>
            </w:r>
          </w:p>
        </w:tc>
        <w:tc>
          <w:tcPr>
            <w:tcW w:w="1359" w:type="dxa"/>
            <w:tcBorders>
              <w:bottom w:val="single" w:sz="12" w:space="0" w:color="auto"/>
              <w:right w:val="single" w:sz="12" w:space="0" w:color="auto"/>
            </w:tcBorders>
            <w:shd w:val="clear" w:color="auto" w:fill="D9D9D9" w:themeFill="background1" w:themeFillShade="D9"/>
            <w:noWrap/>
            <w:vAlign w:val="center"/>
            <w:hideMark/>
          </w:tcPr>
          <w:p w14:paraId="7BD83904" w14:textId="77777777" w:rsidR="003071CB" w:rsidRPr="00D36C7B" w:rsidRDefault="003071CB" w:rsidP="00D36C7B">
            <w:pPr>
              <w:jc w:val="center"/>
              <w:rPr>
                <w:b/>
                <w:bCs/>
                <w:sz w:val="16"/>
                <w:szCs w:val="16"/>
              </w:rPr>
            </w:pPr>
            <w:r w:rsidRPr="00D36C7B">
              <w:rPr>
                <w:b/>
                <w:bCs/>
                <w:sz w:val="16"/>
                <w:szCs w:val="16"/>
              </w:rPr>
              <w:t>Value</w:t>
            </w:r>
          </w:p>
        </w:tc>
        <w:tc>
          <w:tcPr>
            <w:tcW w:w="1409" w:type="dxa"/>
            <w:tcBorders>
              <w:left w:val="single" w:sz="12" w:space="0" w:color="auto"/>
              <w:bottom w:val="single" w:sz="12" w:space="0" w:color="auto"/>
            </w:tcBorders>
            <w:shd w:val="clear" w:color="auto" w:fill="D9D9D9" w:themeFill="background1" w:themeFillShade="D9"/>
            <w:noWrap/>
            <w:vAlign w:val="center"/>
            <w:hideMark/>
          </w:tcPr>
          <w:p w14:paraId="31104FA1" w14:textId="77777777" w:rsidR="003071CB" w:rsidRPr="00D36C7B" w:rsidRDefault="003071CB" w:rsidP="00D36C7B">
            <w:pPr>
              <w:jc w:val="center"/>
              <w:rPr>
                <w:b/>
                <w:bCs/>
                <w:sz w:val="16"/>
                <w:szCs w:val="16"/>
              </w:rPr>
            </w:pPr>
            <w:r w:rsidRPr="00D36C7B">
              <w:rPr>
                <w:b/>
                <w:bCs/>
                <w:sz w:val="16"/>
                <w:szCs w:val="16"/>
              </w:rPr>
              <w:t>Expected</w:t>
            </w:r>
          </w:p>
        </w:tc>
        <w:tc>
          <w:tcPr>
            <w:tcW w:w="1421" w:type="dxa"/>
            <w:tcBorders>
              <w:bottom w:val="single" w:sz="12" w:space="0" w:color="auto"/>
              <w:right w:val="single" w:sz="12" w:space="0" w:color="auto"/>
            </w:tcBorders>
            <w:shd w:val="clear" w:color="auto" w:fill="D9D9D9" w:themeFill="background1" w:themeFillShade="D9"/>
            <w:noWrap/>
            <w:vAlign w:val="center"/>
            <w:hideMark/>
          </w:tcPr>
          <w:p w14:paraId="59CBB305" w14:textId="77777777" w:rsidR="003071CB" w:rsidRPr="00D36C7B" w:rsidRDefault="003071CB" w:rsidP="00D36C7B">
            <w:pPr>
              <w:jc w:val="center"/>
              <w:rPr>
                <w:b/>
                <w:bCs/>
                <w:sz w:val="16"/>
                <w:szCs w:val="16"/>
              </w:rPr>
            </w:pPr>
            <w:r w:rsidRPr="00D36C7B">
              <w:rPr>
                <w:b/>
                <w:bCs/>
                <w:sz w:val="16"/>
                <w:szCs w:val="16"/>
              </w:rPr>
              <w:t>Actual</w:t>
            </w:r>
          </w:p>
        </w:tc>
        <w:tc>
          <w:tcPr>
            <w:tcW w:w="1998"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769FB75B" w14:textId="77777777" w:rsidR="003071CB" w:rsidRPr="00D36C7B" w:rsidRDefault="003071CB" w:rsidP="00D36C7B">
            <w:pPr>
              <w:jc w:val="center"/>
              <w:rPr>
                <w:sz w:val="16"/>
                <w:szCs w:val="16"/>
              </w:rPr>
            </w:pPr>
          </w:p>
        </w:tc>
      </w:tr>
      <w:tr w:rsidR="00D27456" w:rsidRPr="00D36C7B" w14:paraId="3B702AEC" w14:textId="77777777" w:rsidTr="00D27456">
        <w:trPr>
          <w:trHeight w:val="300"/>
          <w:jc w:val="center"/>
        </w:trPr>
        <w:tc>
          <w:tcPr>
            <w:tcW w:w="649" w:type="dxa"/>
            <w:tcBorders>
              <w:top w:val="single" w:sz="12" w:space="0" w:color="auto"/>
              <w:left w:val="single" w:sz="12" w:space="0" w:color="auto"/>
            </w:tcBorders>
            <w:noWrap/>
            <w:vAlign w:val="center"/>
            <w:hideMark/>
          </w:tcPr>
          <w:p w14:paraId="7D750DB9" w14:textId="77777777" w:rsidR="003071CB" w:rsidRPr="00D36C7B" w:rsidRDefault="003071CB" w:rsidP="00D36C7B">
            <w:pPr>
              <w:jc w:val="center"/>
              <w:rPr>
                <w:sz w:val="16"/>
                <w:szCs w:val="16"/>
              </w:rPr>
            </w:pPr>
            <w:r w:rsidRPr="00D36C7B">
              <w:rPr>
                <w:sz w:val="16"/>
                <w:szCs w:val="16"/>
              </w:rPr>
              <w:t>1.8</w:t>
            </w:r>
          </w:p>
        </w:tc>
        <w:tc>
          <w:tcPr>
            <w:tcW w:w="927" w:type="dxa"/>
            <w:tcBorders>
              <w:top w:val="single" w:sz="12" w:space="0" w:color="auto"/>
            </w:tcBorders>
            <w:noWrap/>
            <w:vAlign w:val="center"/>
            <w:hideMark/>
          </w:tcPr>
          <w:p w14:paraId="0E9C6C32" w14:textId="77777777" w:rsidR="003071CB" w:rsidRPr="00D36C7B" w:rsidRDefault="003071CB" w:rsidP="00D36C7B">
            <w:pPr>
              <w:jc w:val="center"/>
              <w:rPr>
                <w:sz w:val="16"/>
                <w:szCs w:val="16"/>
              </w:rPr>
            </w:pPr>
            <w:r w:rsidRPr="00D36C7B">
              <w:rPr>
                <w:sz w:val="16"/>
                <w:szCs w:val="16"/>
              </w:rPr>
              <w:t>Dataset 1</w:t>
            </w:r>
          </w:p>
        </w:tc>
        <w:tc>
          <w:tcPr>
            <w:tcW w:w="1017" w:type="dxa"/>
            <w:tcBorders>
              <w:top w:val="single" w:sz="12" w:space="0" w:color="auto"/>
              <w:right w:val="single" w:sz="12" w:space="0" w:color="auto"/>
            </w:tcBorders>
            <w:noWrap/>
            <w:vAlign w:val="center"/>
            <w:hideMark/>
          </w:tcPr>
          <w:p w14:paraId="21EF628D" w14:textId="77777777" w:rsidR="003071CB" w:rsidRPr="00D36C7B" w:rsidRDefault="003071CB" w:rsidP="00D36C7B">
            <w:pPr>
              <w:jc w:val="center"/>
              <w:rPr>
                <w:sz w:val="16"/>
                <w:szCs w:val="16"/>
              </w:rPr>
            </w:pPr>
            <w:r w:rsidRPr="00D36C7B">
              <w:rPr>
                <w:sz w:val="16"/>
                <w:szCs w:val="16"/>
              </w:rPr>
              <w:t>Normal</w:t>
            </w:r>
          </w:p>
        </w:tc>
        <w:tc>
          <w:tcPr>
            <w:tcW w:w="1158" w:type="dxa"/>
            <w:tcBorders>
              <w:top w:val="single" w:sz="12" w:space="0" w:color="auto"/>
              <w:left w:val="single" w:sz="12" w:space="0" w:color="auto"/>
            </w:tcBorders>
            <w:noWrap/>
            <w:vAlign w:val="center"/>
            <w:hideMark/>
          </w:tcPr>
          <w:p w14:paraId="77A49163" w14:textId="77777777" w:rsidR="003071CB" w:rsidRPr="00D36C7B" w:rsidRDefault="003071CB" w:rsidP="00D36C7B">
            <w:pPr>
              <w:jc w:val="center"/>
              <w:rPr>
                <w:sz w:val="16"/>
                <w:szCs w:val="16"/>
              </w:rPr>
            </w:pPr>
            <w:r w:rsidRPr="00D36C7B">
              <w:rPr>
                <w:sz w:val="16"/>
                <w:szCs w:val="16"/>
              </w:rPr>
              <w:t>Database connection</w:t>
            </w:r>
          </w:p>
        </w:tc>
        <w:tc>
          <w:tcPr>
            <w:tcW w:w="1359" w:type="dxa"/>
            <w:tcBorders>
              <w:top w:val="single" w:sz="12" w:space="0" w:color="auto"/>
              <w:right w:val="single" w:sz="12" w:space="0" w:color="auto"/>
            </w:tcBorders>
            <w:noWrap/>
            <w:vAlign w:val="center"/>
            <w:hideMark/>
          </w:tcPr>
          <w:p w14:paraId="7F6A7ED1" w14:textId="77777777" w:rsidR="003071CB" w:rsidRPr="00D36C7B" w:rsidRDefault="003071CB" w:rsidP="00D36C7B">
            <w:pPr>
              <w:jc w:val="center"/>
              <w:rPr>
                <w:sz w:val="16"/>
                <w:szCs w:val="16"/>
              </w:rPr>
            </w:pPr>
            <w:r w:rsidRPr="00D36C7B">
              <w:rPr>
                <w:sz w:val="16"/>
                <w:szCs w:val="16"/>
              </w:rPr>
              <w:t>Connected</w:t>
            </w:r>
          </w:p>
        </w:tc>
        <w:tc>
          <w:tcPr>
            <w:tcW w:w="4828" w:type="dxa"/>
            <w:gridSpan w:val="4"/>
            <w:tcBorders>
              <w:top w:val="single" w:sz="12" w:space="0" w:color="auto"/>
              <w:left w:val="single" w:sz="12" w:space="0" w:color="auto"/>
              <w:right w:val="single" w:sz="12" w:space="0" w:color="auto"/>
            </w:tcBorders>
            <w:noWrap/>
            <w:vAlign w:val="center"/>
            <w:hideMark/>
          </w:tcPr>
          <w:p w14:paraId="339021DF" w14:textId="77777777" w:rsidR="003071CB" w:rsidRPr="00D36C7B" w:rsidRDefault="003071CB" w:rsidP="00D36C7B">
            <w:pPr>
              <w:jc w:val="center"/>
              <w:rPr>
                <w:sz w:val="16"/>
                <w:szCs w:val="16"/>
              </w:rPr>
            </w:pPr>
          </w:p>
        </w:tc>
      </w:tr>
      <w:tr w:rsidR="00D27456" w:rsidRPr="00D36C7B" w14:paraId="1CC1F2E9" w14:textId="77777777" w:rsidTr="00D27456">
        <w:trPr>
          <w:trHeight w:val="300"/>
          <w:jc w:val="center"/>
        </w:trPr>
        <w:tc>
          <w:tcPr>
            <w:tcW w:w="2593" w:type="dxa"/>
            <w:gridSpan w:val="3"/>
            <w:tcBorders>
              <w:left w:val="single" w:sz="12" w:space="0" w:color="auto"/>
              <w:bottom w:val="single" w:sz="12" w:space="0" w:color="auto"/>
              <w:right w:val="single" w:sz="12" w:space="0" w:color="auto"/>
            </w:tcBorders>
            <w:noWrap/>
            <w:vAlign w:val="center"/>
            <w:hideMark/>
          </w:tcPr>
          <w:p w14:paraId="592B8171" w14:textId="77777777" w:rsidR="003071CB" w:rsidRPr="00D36C7B" w:rsidRDefault="003071CB" w:rsidP="00D36C7B">
            <w:pPr>
              <w:jc w:val="center"/>
              <w:rPr>
                <w:sz w:val="16"/>
                <w:szCs w:val="16"/>
              </w:rPr>
            </w:pPr>
          </w:p>
        </w:tc>
        <w:tc>
          <w:tcPr>
            <w:tcW w:w="1158" w:type="dxa"/>
            <w:tcBorders>
              <w:left w:val="single" w:sz="12" w:space="0" w:color="auto"/>
              <w:bottom w:val="single" w:sz="12" w:space="0" w:color="auto"/>
            </w:tcBorders>
            <w:noWrap/>
            <w:vAlign w:val="center"/>
            <w:hideMark/>
          </w:tcPr>
          <w:p w14:paraId="7511A07E" w14:textId="77777777" w:rsidR="003071CB" w:rsidRPr="00D36C7B" w:rsidRDefault="003071CB" w:rsidP="00D36C7B">
            <w:pPr>
              <w:jc w:val="center"/>
              <w:rPr>
                <w:sz w:val="16"/>
                <w:szCs w:val="16"/>
              </w:rPr>
            </w:pPr>
            <w:r w:rsidRPr="00D36C7B">
              <w:rPr>
                <w:sz w:val="16"/>
                <w:szCs w:val="16"/>
              </w:rPr>
              <w:t>All New Lecturer fields</w:t>
            </w:r>
          </w:p>
        </w:tc>
        <w:tc>
          <w:tcPr>
            <w:tcW w:w="1359" w:type="dxa"/>
            <w:tcBorders>
              <w:bottom w:val="single" w:sz="12" w:space="0" w:color="auto"/>
              <w:right w:val="single" w:sz="12" w:space="0" w:color="auto"/>
            </w:tcBorders>
            <w:noWrap/>
            <w:vAlign w:val="center"/>
            <w:hideMark/>
          </w:tcPr>
          <w:p w14:paraId="4046F6D0" w14:textId="77777777" w:rsidR="003071CB" w:rsidRPr="00D36C7B" w:rsidRDefault="003071CB" w:rsidP="00D36C7B">
            <w:pPr>
              <w:jc w:val="center"/>
              <w:rPr>
                <w:sz w:val="16"/>
                <w:szCs w:val="16"/>
              </w:rPr>
            </w:pPr>
            <w:r w:rsidRPr="00D36C7B">
              <w:rPr>
                <w:sz w:val="16"/>
                <w:szCs w:val="16"/>
              </w:rPr>
              <w:t>Any Valid</w:t>
            </w:r>
          </w:p>
        </w:tc>
        <w:tc>
          <w:tcPr>
            <w:tcW w:w="1409" w:type="dxa"/>
            <w:tcBorders>
              <w:left w:val="single" w:sz="12" w:space="0" w:color="auto"/>
              <w:bottom w:val="single" w:sz="12" w:space="0" w:color="auto"/>
            </w:tcBorders>
            <w:noWrap/>
            <w:vAlign w:val="center"/>
            <w:hideMark/>
          </w:tcPr>
          <w:p w14:paraId="7D7758E8" w14:textId="77777777" w:rsidR="003071CB" w:rsidRPr="00D36C7B" w:rsidRDefault="003071CB" w:rsidP="00D36C7B">
            <w:pPr>
              <w:jc w:val="center"/>
              <w:rPr>
                <w:sz w:val="16"/>
                <w:szCs w:val="16"/>
              </w:rPr>
            </w:pPr>
            <w:r w:rsidRPr="00D36C7B">
              <w:rPr>
                <w:sz w:val="16"/>
                <w:szCs w:val="16"/>
              </w:rPr>
              <w:t xml:space="preserve">Lecturer added, Success </w:t>
            </w:r>
            <w:r w:rsidRPr="00D36C7B">
              <w:rPr>
                <w:sz w:val="16"/>
                <w:szCs w:val="16"/>
              </w:rPr>
              <w:lastRenderedPageBreak/>
              <w:t>Message displayed to user</w:t>
            </w:r>
          </w:p>
        </w:tc>
        <w:tc>
          <w:tcPr>
            <w:tcW w:w="1421" w:type="dxa"/>
            <w:tcBorders>
              <w:bottom w:val="single" w:sz="12" w:space="0" w:color="auto"/>
              <w:right w:val="single" w:sz="12" w:space="0" w:color="auto"/>
            </w:tcBorders>
            <w:noWrap/>
            <w:vAlign w:val="center"/>
            <w:hideMark/>
          </w:tcPr>
          <w:p w14:paraId="669ACA32" w14:textId="77777777" w:rsidR="003071CB" w:rsidRPr="00D36C7B" w:rsidRDefault="003071CB" w:rsidP="00D36C7B">
            <w:pPr>
              <w:jc w:val="center"/>
              <w:rPr>
                <w:sz w:val="16"/>
                <w:szCs w:val="16"/>
              </w:rPr>
            </w:pPr>
            <w:r w:rsidRPr="00D36C7B">
              <w:rPr>
                <w:sz w:val="16"/>
                <w:szCs w:val="16"/>
              </w:rPr>
              <w:lastRenderedPageBreak/>
              <w:t xml:space="preserve">Lecturer added, Success </w:t>
            </w:r>
            <w:r w:rsidRPr="00D36C7B">
              <w:rPr>
                <w:sz w:val="16"/>
                <w:szCs w:val="16"/>
              </w:rPr>
              <w:lastRenderedPageBreak/>
              <w:t>Message displayed to user</w:t>
            </w:r>
          </w:p>
        </w:tc>
        <w:tc>
          <w:tcPr>
            <w:tcW w:w="937" w:type="dxa"/>
            <w:tcBorders>
              <w:left w:val="single" w:sz="12" w:space="0" w:color="auto"/>
              <w:bottom w:val="single" w:sz="12" w:space="0" w:color="auto"/>
            </w:tcBorders>
            <w:noWrap/>
            <w:vAlign w:val="center"/>
            <w:hideMark/>
          </w:tcPr>
          <w:p w14:paraId="5B4BBB33" w14:textId="77777777" w:rsidR="003071CB" w:rsidRPr="00D36C7B" w:rsidRDefault="003071CB" w:rsidP="00D36C7B">
            <w:pPr>
              <w:jc w:val="center"/>
              <w:rPr>
                <w:sz w:val="16"/>
                <w:szCs w:val="16"/>
              </w:rPr>
            </w:pPr>
            <w:r w:rsidRPr="00D36C7B">
              <w:rPr>
                <w:sz w:val="16"/>
                <w:szCs w:val="16"/>
              </w:rPr>
              <w:lastRenderedPageBreak/>
              <w:t>Pass</w:t>
            </w:r>
          </w:p>
        </w:tc>
        <w:tc>
          <w:tcPr>
            <w:tcW w:w="1061" w:type="dxa"/>
            <w:tcBorders>
              <w:bottom w:val="single" w:sz="12" w:space="0" w:color="auto"/>
              <w:right w:val="single" w:sz="12" w:space="0" w:color="auto"/>
            </w:tcBorders>
            <w:noWrap/>
            <w:vAlign w:val="center"/>
            <w:hideMark/>
          </w:tcPr>
          <w:p w14:paraId="035987F8" w14:textId="77777777" w:rsidR="003071CB" w:rsidRPr="00D36C7B" w:rsidRDefault="003071CB" w:rsidP="00D36C7B">
            <w:pPr>
              <w:jc w:val="center"/>
              <w:rPr>
                <w:sz w:val="16"/>
                <w:szCs w:val="16"/>
              </w:rPr>
            </w:pPr>
          </w:p>
        </w:tc>
      </w:tr>
      <w:tr w:rsidR="003071CB" w:rsidRPr="00D36C7B" w14:paraId="63AB066B" w14:textId="77777777" w:rsidTr="00D27456">
        <w:trPr>
          <w:trHeight w:val="300"/>
          <w:jc w:val="center"/>
        </w:trPr>
        <w:tc>
          <w:tcPr>
            <w:tcW w:w="9938" w:type="dxa"/>
            <w:gridSpan w:val="9"/>
            <w:tcBorders>
              <w:top w:val="single" w:sz="12" w:space="0" w:color="auto"/>
              <w:left w:val="single" w:sz="12" w:space="0" w:color="auto"/>
              <w:bottom w:val="single" w:sz="12" w:space="0" w:color="auto"/>
              <w:right w:val="single" w:sz="12" w:space="0" w:color="auto"/>
            </w:tcBorders>
            <w:noWrap/>
            <w:vAlign w:val="center"/>
            <w:hideMark/>
          </w:tcPr>
          <w:p w14:paraId="5790A8DD" w14:textId="77777777" w:rsidR="003071CB" w:rsidRPr="00D36C7B" w:rsidRDefault="003071CB" w:rsidP="00D36C7B">
            <w:pPr>
              <w:jc w:val="center"/>
              <w:rPr>
                <w:sz w:val="16"/>
                <w:szCs w:val="16"/>
              </w:rPr>
            </w:pPr>
          </w:p>
        </w:tc>
      </w:tr>
      <w:tr w:rsidR="00D27456" w:rsidRPr="00D36C7B" w14:paraId="1D25CD93" w14:textId="77777777" w:rsidTr="00D27456">
        <w:trPr>
          <w:trHeight w:val="300"/>
          <w:jc w:val="center"/>
        </w:trPr>
        <w:tc>
          <w:tcPr>
            <w:tcW w:w="649" w:type="dxa"/>
            <w:tcBorders>
              <w:top w:val="single" w:sz="12" w:space="0" w:color="auto"/>
              <w:left w:val="single" w:sz="12" w:space="0" w:color="auto"/>
            </w:tcBorders>
            <w:noWrap/>
            <w:vAlign w:val="center"/>
            <w:hideMark/>
          </w:tcPr>
          <w:p w14:paraId="3322126F" w14:textId="77777777" w:rsidR="003071CB" w:rsidRPr="00D36C7B" w:rsidRDefault="003071CB" w:rsidP="00D36C7B">
            <w:pPr>
              <w:jc w:val="center"/>
              <w:rPr>
                <w:sz w:val="16"/>
                <w:szCs w:val="16"/>
              </w:rPr>
            </w:pPr>
            <w:r w:rsidRPr="00D36C7B">
              <w:rPr>
                <w:sz w:val="16"/>
                <w:szCs w:val="16"/>
              </w:rPr>
              <w:t>1.8</w:t>
            </w:r>
          </w:p>
        </w:tc>
        <w:tc>
          <w:tcPr>
            <w:tcW w:w="927" w:type="dxa"/>
            <w:tcBorders>
              <w:top w:val="single" w:sz="12" w:space="0" w:color="auto"/>
            </w:tcBorders>
            <w:noWrap/>
            <w:vAlign w:val="center"/>
            <w:hideMark/>
          </w:tcPr>
          <w:p w14:paraId="3D2A04D1" w14:textId="77777777" w:rsidR="003071CB" w:rsidRPr="00D36C7B" w:rsidRDefault="003071CB" w:rsidP="00D36C7B">
            <w:pPr>
              <w:jc w:val="center"/>
              <w:rPr>
                <w:sz w:val="16"/>
                <w:szCs w:val="16"/>
              </w:rPr>
            </w:pPr>
            <w:r w:rsidRPr="00D36C7B">
              <w:rPr>
                <w:sz w:val="16"/>
                <w:szCs w:val="16"/>
              </w:rPr>
              <w:t>Dataset 2</w:t>
            </w:r>
          </w:p>
        </w:tc>
        <w:tc>
          <w:tcPr>
            <w:tcW w:w="1017" w:type="dxa"/>
            <w:tcBorders>
              <w:top w:val="single" w:sz="12" w:space="0" w:color="auto"/>
              <w:right w:val="single" w:sz="12" w:space="0" w:color="auto"/>
            </w:tcBorders>
            <w:noWrap/>
            <w:vAlign w:val="center"/>
            <w:hideMark/>
          </w:tcPr>
          <w:p w14:paraId="10078D43" w14:textId="77777777" w:rsidR="003071CB" w:rsidRPr="00D36C7B" w:rsidRDefault="003071CB" w:rsidP="00D36C7B">
            <w:pPr>
              <w:jc w:val="center"/>
              <w:rPr>
                <w:sz w:val="16"/>
                <w:szCs w:val="16"/>
              </w:rPr>
            </w:pPr>
            <w:r w:rsidRPr="00D36C7B">
              <w:rPr>
                <w:sz w:val="16"/>
                <w:szCs w:val="16"/>
              </w:rPr>
              <w:t>Abnormal</w:t>
            </w:r>
          </w:p>
        </w:tc>
        <w:tc>
          <w:tcPr>
            <w:tcW w:w="1158" w:type="dxa"/>
            <w:tcBorders>
              <w:top w:val="single" w:sz="12" w:space="0" w:color="auto"/>
              <w:left w:val="single" w:sz="12" w:space="0" w:color="auto"/>
            </w:tcBorders>
            <w:noWrap/>
            <w:vAlign w:val="center"/>
            <w:hideMark/>
          </w:tcPr>
          <w:p w14:paraId="0CC2F3D2" w14:textId="77777777" w:rsidR="003071CB" w:rsidRPr="00D36C7B" w:rsidRDefault="003071CB" w:rsidP="00D36C7B">
            <w:pPr>
              <w:jc w:val="center"/>
              <w:rPr>
                <w:sz w:val="16"/>
                <w:szCs w:val="16"/>
              </w:rPr>
            </w:pPr>
            <w:r w:rsidRPr="00D36C7B">
              <w:rPr>
                <w:sz w:val="16"/>
                <w:szCs w:val="16"/>
              </w:rPr>
              <w:t>Database connection</w:t>
            </w:r>
          </w:p>
        </w:tc>
        <w:tc>
          <w:tcPr>
            <w:tcW w:w="1359" w:type="dxa"/>
            <w:tcBorders>
              <w:top w:val="single" w:sz="12" w:space="0" w:color="auto"/>
              <w:right w:val="single" w:sz="12" w:space="0" w:color="auto"/>
            </w:tcBorders>
            <w:noWrap/>
            <w:vAlign w:val="center"/>
            <w:hideMark/>
          </w:tcPr>
          <w:p w14:paraId="2E1086C6" w14:textId="77777777" w:rsidR="003071CB" w:rsidRPr="00D36C7B" w:rsidRDefault="003071CB" w:rsidP="00D36C7B">
            <w:pPr>
              <w:jc w:val="center"/>
              <w:rPr>
                <w:sz w:val="16"/>
                <w:szCs w:val="16"/>
              </w:rPr>
            </w:pPr>
            <w:r w:rsidRPr="00D36C7B">
              <w:rPr>
                <w:sz w:val="16"/>
                <w:szCs w:val="16"/>
              </w:rPr>
              <w:t>Disconnected</w:t>
            </w:r>
          </w:p>
        </w:tc>
        <w:tc>
          <w:tcPr>
            <w:tcW w:w="4828" w:type="dxa"/>
            <w:gridSpan w:val="4"/>
            <w:tcBorders>
              <w:top w:val="single" w:sz="12" w:space="0" w:color="auto"/>
              <w:left w:val="single" w:sz="12" w:space="0" w:color="auto"/>
              <w:right w:val="single" w:sz="12" w:space="0" w:color="auto"/>
            </w:tcBorders>
            <w:noWrap/>
            <w:vAlign w:val="center"/>
            <w:hideMark/>
          </w:tcPr>
          <w:p w14:paraId="4B0F1858" w14:textId="77777777" w:rsidR="003071CB" w:rsidRPr="00D36C7B" w:rsidRDefault="003071CB" w:rsidP="00D36C7B">
            <w:pPr>
              <w:jc w:val="center"/>
              <w:rPr>
                <w:sz w:val="16"/>
                <w:szCs w:val="16"/>
              </w:rPr>
            </w:pPr>
          </w:p>
        </w:tc>
      </w:tr>
      <w:tr w:rsidR="00D27456" w:rsidRPr="00D36C7B" w14:paraId="01403DDF" w14:textId="77777777" w:rsidTr="00D27456">
        <w:trPr>
          <w:trHeight w:val="300"/>
          <w:jc w:val="center"/>
        </w:trPr>
        <w:tc>
          <w:tcPr>
            <w:tcW w:w="2593" w:type="dxa"/>
            <w:gridSpan w:val="3"/>
            <w:tcBorders>
              <w:left w:val="single" w:sz="12" w:space="0" w:color="auto"/>
              <w:bottom w:val="single" w:sz="12" w:space="0" w:color="auto"/>
              <w:right w:val="single" w:sz="12" w:space="0" w:color="auto"/>
            </w:tcBorders>
            <w:noWrap/>
            <w:vAlign w:val="center"/>
            <w:hideMark/>
          </w:tcPr>
          <w:p w14:paraId="4E4C3F91" w14:textId="77777777" w:rsidR="003071CB" w:rsidRPr="00D36C7B" w:rsidRDefault="003071CB" w:rsidP="00D36C7B">
            <w:pPr>
              <w:jc w:val="center"/>
              <w:rPr>
                <w:sz w:val="16"/>
                <w:szCs w:val="16"/>
              </w:rPr>
            </w:pPr>
          </w:p>
        </w:tc>
        <w:tc>
          <w:tcPr>
            <w:tcW w:w="1158" w:type="dxa"/>
            <w:tcBorders>
              <w:left w:val="single" w:sz="12" w:space="0" w:color="auto"/>
              <w:bottom w:val="single" w:sz="12" w:space="0" w:color="auto"/>
            </w:tcBorders>
            <w:noWrap/>
            <w:vAlign w:val="center"/>
            <w:hideMark/>
          </w:tcPr>
          <w:p w14:paraId="5E2F7C3C" w14:textId="77777777" w:rsidR="003071CB" w:rsidRPr="00D36C7B" w:rsidRDefault="003071CB" w:rsidP="00D36C7B">
            <w:pPr>
              <w:jc w:val="center"/>
              <w:rPr>
                <w:sz w:val="16"/>
                <w:szCs w:val="16"/>
              </w:rPr>
            </w:pPr>
            <w:r w:rsidRPr="00D36C7B">
              <w:rPr>
                <w:sz w:val="16"/>
                <w:szCs w:val="16"/>
              </w:rPr>
              <w:t>All New Lecturer fields</w:t>
            </w:r>
          </w:p>
        </w:tc>
        <w:tc>
          <w:tcPr>
            <w:tcW w:w="1359" w:type="dxa"/>
            <w:tcBorders>
              <w:bottom w:val="single" w:sz="12" w:space="0" w:color="auto"/>
              <w:right w:val="single" w:sz="12" w:space="0" w:color="auto"/>
            </w:tcBorders>
            <w:noWrap/>
            <w:vAlign w:val="center"/>
            <w:hideMark/>
          </w:tcPr>
          <w:p w14:paraId="5EBDEC7A" w14:textId="77777777" w:rsidR="003071CB" w:rsidRPr="00D36C7B" w:rsidRDefault="003071CB" w:rsidP="00D36C7B">
            <w:pPr>
              <w:jc w:val="center"/>
              <w:rPr>
                <w:sz w:val="16"/>
                <w:szCs w:val="16"/>
              </w:rPr>
            </w:pPr>
            <w:r w:rsidRPr="00D36C7B">
              <w:rPr>
                <w:sz w:val="16"/>
                <w:szCs w:val="16"/>
              </w:rPr>
              <w:t>Any Valid</w:t>
            </w:r>
          </w:p>
        </w:tc>
        <w:tc>
          <w:tcPr>
            <w:tcW w:w="1409" w:type="dxa"/>
            <w:tcBorders>
              <w:left w:val="single" w:sz="12" w:space="0" w:color="auto"/>
              <w:bottom w:val="single" w:sz="12" w:space="0" w:color="auto"/>
            </w:tcBorders>
            <w:noWrap/>
            <w:vAlign w:val="center"/>
            <w:hideMark/>
          </w:tcPr>
          <w:p w14:paraId="3725E6A1" w14:textId="77777777" w:rsidR="003071CB" w:rsidRPr="00D36C7B" w:rsidRDefault="003071CB" w:rsidP="00D36C7B">
            <w:pPr>
              <w:jc w:val="center"/>
              <w:rPr>
                <w:sz w:val="16"/>
                <w:szCs w:val="16"/>
              </w:rPr>
            </w:pPr>
            <w:r w:rsidRPr="00D36C7B">
              <w:rPr>
                <w:sz w:val="16"/>
                <w:szCs w:val="16"/>
              </w:rPr>
              <w:t>Error message advising user of SQL issue</w:t>
            </w:r>
          </w:p>
        </w:tc>
        <w:tc>
          <w:tcPr>
            <w:tcW w:w="1421" w:type="dxa"/>
            <w:tcBorders>
              <w:bottom w:val="single" w:sz="12" w:space="0" w:color="auto"/>
              <w:right w:val="single" w:sz="12" w:space="0" w:color="auto"/>
            </w:tcBorders>
            <w:noWrap/>
            <w:vAlign w:val="center"/>
            <w:hideMark/>
          </w:tcPr>
          <w:p w14:paraId="440D6DF4" w14:textId="77777777" w:rsidR="003071CB" w:rsidRPr="00D36C7B" w:rsidRDefault="003071CB" w:rsidP="00D36C7B">
            <w:pPr>
              <w:jc w:val="center"/>
              <w:rPr>
                <w:sz w:val="16"/>
                <w:szCs w:val="16"/>
              </w:rPr>
            </w:pPr>
            <w:r w:rsidRPr="00D36C7B">
              <w:rPr>
                <w:sz w:val="16"/>
                <w:szCs w:val="16"/>
              </w:rPr>
              <w:t>Error message advising user of SQL issue</w:t>
            </w:r>
          </w:p>
        </w:tc>
        <w:tc>
          <w:tcPr>
            <w:tcW w:w="937" w:type="dxa"/>
            <w:tcBorders>
              <w:left w:val="single" w:sz="12" w:space="0" w:color="auto"/>
              <w:bottom w:val="single" w:sz="12" w:space="0" w:color="auto"/>
            </w:tcBorders>
            <w:noWrap/>
            <w:vAlign w:val="center"/>
            <w:hideMark/>
          </w:tcPr>
          <w:p w14:paraId="523FFDB6" w14:textId="77777777" w:rsidR="003071CB" w:rsidRPr="00D36C7B" w:rsidRDefault="003071CB" w:rsidP="00D36C7B">
            <w:pPr>
              <w:jc w:val="center"/>
              <w:rPr>
                <w:sz w:val="16"/>
                <w:szCs w:val="16"/>
              </w:rPr>
            </w:pPr>
            <w:r w:rsidRPr="00D36C7B">
              <w:rPr>
                <w:sz w:val="16"/>
                <w:szCs w:val="16"/>
              </w:rPr>
              <w:t>Pass</w:t>
            </w:r>
          </w:p>
        </w:tc>
        <w:tc>
          <w:tcPr>
            <w:tcW w:w="1061" w:type="dxa"/>
            <w:tcBorders>
              <w:bottom w:val="single" w:sz="12" w:space="0" w:color="auto"/>
              <w:right w:val="single" w:sz="12" w:space="0" w:color="auto"/>
            </w:tcBorders>
            <w:noWrap/>
            <w:vAlign w:val="center"/>
            <w:hideMark/>
          </w:tcPr>
          <w:p w14:paraId="7BF5014F" w14:textId="77777777" w:rsidR="003071CB" w:rsidRPr="00D36C7B" w:rsidRDefault="003071CB" w:rsidP="00D36C7B">
            <w:pPr>
              <w:jc w:val="center"/>
              <w:rPr>
                <w:sz w:val="16"/>
                <w:szCs w:val="16"/>
              </w:rPr>
            </w:pPr>
          </w:p>
        </w:tc>
      </w:tr>
    </w:tbl>
    <w:p w14:paraId="18924564" w14:textId="77777777" w:rsidR="00941E29" w:rsidRDefault="00941E29" w:rsidP="00CD6217"/>
    <w:p w14:paraId="3E7CDBB4" w14:textId="77777777" w:rsidR="001425C1" w:rsidRDefault="001425C1" w:rsidP="00CD6217"/>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0"/>
        <w:gridCol w:w="969"/>
        <w:gridCol w:w="1016"/>
        <w:gridCol w:w="1016"/>
        <w:gridCol w:w="992"/>
        <w:gridCol w:w="1555"/>
        <w:gridCol w:w="1553"/>
        <w:gridCol w:w="989"/>
        <w:gridCol w:w="1233"/>
      </w:tblGrid>
      <w:tr w:rsidR="003071CB" w:rsidRPr="003071CB" w14:paraId="7C6A3DA2" w14:textId="77777777" w:rsidTr="001425C1">
        <w:trPr>
          <w:trHeight w:val="315"/>
          <w:jc w:val="center"/>
        </w:trPr>
        <w:tc>
          <w:tcPr>
            <w:tcW w:w="2605" w:type="dxa"/>
            <w:gridSpan w:val="3"/>
            <w:tcBorders>
              <w:top w:val="single" w:sz="12" w:space="0" w:color="auto"/>
              <w:bottom w:val="single" w:sz="4" w:space="0" w:color="auto"/>
              <w:right w:val="single" w:sz="12" w:space="0" w:color="auto"/>
            </w:tcBorders>
            <w:shd w:val="clear" w:color="auto" w:fill="D9D9D9" w:themeFill="background1" w:themeFillShade="D9"/>
            <w:noWrap/>
            <w:vAlign w:val="center"/>
            <w:hideMark/>
          </w:tcPr>
          <w:p w14:paraId="57056D95" w14:textId="77777777" w:rsidR="00941E29" w:rsidRPr="003071CB" w:rsidRDefault="00941E29" w:rsidP="003071CB">
            <w:pPr>
              <w:jc w:val="center"/>
              <w:rPr>
                <w:b/>
                <w:bCs/>
                <w:sz w:val="16"/>
                <w:szCs w:val="16"/>
              </w:rPr>
            </w:pPr>
            <w:r w:rsidRPr="003071CB">
              <w:rPr>
                <w:b/>
                <w:bCs/>
                <w:sz w:val="16"/>
                <w:szCs w:val="16"/>
              </w:rPr>
              <w:t>Datasets</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0649BF8E" w14:textId="77777777" w:rsidR="00941E29" w:rsidRPr="003071CB" w:rsidRDefault="00941E29" w:rsidP="003071CB">
            <w:pPr>
              <w:jc w:val="center"/>
              <w:rPr>
                <w:b/>
                <w:bCs/>
                <w:sz w:val="16"/>
                <w:szCs w:val="16"/>
              </w:rPr>
            </w:pPr>
            <w:r w:rsidRPr="003071CB">
              <w:rPr>
                <w:b/>
                <w:bCs/>
                <w:sz w:val="16"/>
                <w:szCs w:val="16"/>
              </w:rPr>
              <w:t>Inputs</w:t>
            </w:r>
          </w:p>
        </w:tc>
        <w:tc>
          <w:tcPr>
            <w:tcW w:w="3108" w:type="dxa"/>
            <w:gridSpan w:val="2"/>
            <w:tcBorders>
              <w:top w:val="single" w:sz="12"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14:paraId="56465691" w14:textId="77777777" w:rsidR="00941E29" w:rsidRPr="003071CB" w:rsidRDefault="00941E29" w:rsidP="003071CB">
            <w:pPr>
              <w:jc w:val="center"/>
              <w:rPr>
                <w:b/>
                <w:bCs/>
                <w:sz w:val="16"/>
                <w:szCs w:val="16"/>
              </w:rPr>
            </w:pPr>
            <w:r w:rsidRPr="003071CB">
              <w:rPr>
                <w:b/>
                <w:bCs/>
                <w:sz w:val="16"/>
                <w:szCs w:val="16"/>
              </w:rPr>
              <w:t>Results</w:t>
            </w:r>
          </w:p>
        </w:tc>
        <w:tc>
          <w:tcPr>
            <w:tcW w:w="989" w:type="dxa"/>
            <w:tcBorders>
              <w:top w:val="single" w:sz="12" w:space="0" w:color="auto"/>
              <w:left w:val="single" w:sz="12" w:space="0" w:color="auto"/>
              <w:bottom w:val="single" w:sz="4" w:space="0" w:color="auto"/>
            </w:tcBorders>
            <w:shd w:val="clear" w:color="auto" w:fill="D9D9D9" w:themeFill="background1" w:themeFillShade="D9"/>
            <w:noWrap/>
            <w:vAlign w:val="center"/>
            <w:hideMark/>
          </w:tcPr>
          <w:p w14:paraId="6373EA6A" w14:textId="77777777" w:rsidR="00941E29" w:rsidRPr="003071CB" w:rsidRDefault="00941E29" w:rsidP="003071CB">
            <w:pPr>
              <w:jc w:val="center"/>
              <w:rPr>
                <w:b/>
                <w:bCs/>
                <w:sz w:val="16"/>
                <w:szCs w:val="16"/>
              </w:rPr>
            </w:pPr>
            <w:r w:rsidRPr="003071CB">
              <w:rPr>
                <w:b/>
                <w:bCs/>
                <w:sz w:val="16"/>
                <w:szCs w:val="16"/>
              </w:rPr>
              <w:t>Pass/Fail</w:t>
            </w:r>
          </w:p>
        </w:tc>
        <w:tc>
          <w:tcPr>
            <w:tcW w:w="1233" w:type="dxa"/>
            <w:tcBorders>
              <w:top w:val="single" w:sz="12" w:space="0" w:color="auto"/>
              <w:bottom w:val="single" w:sz="4" w:space="0" w:color="auto"/>
            </w:tcBorders>
            <w:shd w:val="clear" w:color="auto" w:fill="D9D9D9" w:themeFill="background1" w:themeFillShade="D9"/>
            <w:noWrap/>
            <w:vAlign w:val="center"/>
            <w:hideMark/>
          </w:tcPr>
          <w:p w14:paraId="70F4DA5E" w14:textId="77777777" w:rsidR="00941E29" w:rsidRPr="003071CB" w:rsidRDefault="00941E29" w:rsidP="003071CB">
            <w:pPr>
              <w:jc w:val="center"/>
              <w:rPr>
                <w:b/>
                <w:bCs/>
                <w:sz w:val="16"/>
                <w:szCs w:val="16"/>
              </w:rPr>
            </w:pPr>
            <w:r w:rsidRPr="003071CB">
              <w:rPr>
                <w:b/>
                <w:bCs/>
                <w:sz w:val="16"/>
                <w:szCs w:val="16"/>
              </w:rPr>
              <w:t>Comments</w:t>
            </w:r>
          </w:p>
        </w:tc>
      </w:tr>
      <w:tr w:rsidR="003071CB" w:rsidRPr="003071CB" w14:paraId="359F8D90" w14:textId="77777777" w:rsidTr="001425C1">
        <w:trPr>
          <w:trHeight w:val="315"/>
          <w:jc w:val="center"/>
        </w:trPr>
        <w:tc>
          <w:tcPr>
            <w:tcW w:w="620" w:type="dxa"/>
            <w:tcBorders>
              <w:top w:val="single" w:sz="4" w:space="0" w:color="auto"/>
              <w:bottom w:val="single" w:sz="12" w:space="0" w:color="auto"/>
            </w:tcBorders>
            <w:shd w:val="clear" w:color="auto" w:fill="D9D9D9" w:themeFill="background1" w:themeFillShade="D9"/>
            <w:noWrap/>
            <w:vAlign w:val="center"/>
            <w:hideMark/>
          </w:tcPr>
          <w:p w14:paraId="12CB68DD" w14:textId="77777777" w:rsidR="003071CB" w:rsidRPr="003071CB" w:rsidRDefault="003071CB" w:rsidP="003071CB">
            <w:pPr>
              <w:jc w:val="center"/>
              <w:rPr>
                <w:b/>
                <w:bCs/>
                <w:sz w:val="16"/>
                <w:szCs w:val="16"/>
              </w:rPr>
            </w:pPr>
            <w:r w:rsidRPr="003071CB">
              <w:rPr>
                <w:b/>
                <w:bCs/>
                <w:sz w:val="16"/>
                <w:szCs w:val="16"/>
              </w:rPr>
              <w:t>Test Case</w:t>
            </w:r>
          </w:p>
        </w:tc>
        <w:tc>
          <w:tcPr>
            <w:tcW w:w="969" w:type="dxa"/>
            <w:tcBorders>
              <w:top w:val="single" w:sz="4" w:space="0" w:color="auto"/>
              <w:bottom w:val="single" w:sz="12" w:space="0" w:color="auto"/>
            </w:tcBorders>
            <w:shd w:val="clear" w:color="auto" w:fill="D9D9D9" w:themeFill="background1" w:themeFillShade="D9"/>
            <w:noWrap/>
            <w:vAlign w:val="center"/>
            <w:hideMark/>
          </w:tcPr>
          <w:p w14:paraId="2082A740" w14:textId="77777777" w:rsidR="003071CB" w:rsidRPr="003071CB" w:rsidRDefault="003071CB" w:rsidP="003071CB">
            <w:pPr>
              <w:jc w:val="center"/>
              <w:rPr>
                <w:b/>
                <w:bCs/>
                <w:sz w:val="16"/>
                <w:szCs w:val="16"/>
              </w:rPr>
            </w:pPr>
          </w:p>
        </w:tc>
        <w:tc>
          <w:tcPr>
            <w:tcW w:w="1016"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4F57083B" w14:textId="77777777" w:rsidR="003071CB" w:rsidRPr="003071CB" w:rsidRDefault="003071CB" w:rsidP="003071CB">
            <w:pPr>
              <w:jc w:val="center"/>
              <w:rPr>
                <w:b/>
                <w:bCs/>
                <w:sz w:val="16"/>
                <w:szCs w:val="16"/>
              </w:rPr>
            </w:pPr>
            <w:r w:rsidRPr="003071CB">
              <w:rPr>
                <w:b/>
                <w:bCs/>
                <w:sz w:val="16"/>
                <w:szCs w:val="16"/>
              </w:rPr>
              <w:t>Type</w:t>
            </w:r>
          </w:p>
        </w:tc>
        <w:tc>
          <w:tcPr>
            <w:tcW w:w="1016"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58E3B24C" w14:textId="77777777" w:rsidR="003071CB" w:rsidRPr="003071CB" w:rsidRDefault="003071CB" w:rsidP="003071CB">
            <w:pPr>
              <w:jc w:val="center"/>
              <w:rPr>
                <w:b/>
                <w:bCs/>
                <w:sz w:val="16"/>
                <w:szCs w:val="16"/>
              </w:rPr>
            </w:pPr>
            <w:r w:rsidRPr="003071CB">
              <w:rPr>
                <w:b/>
                <w:bCs/>
                <w:sz w:val="16"/>
                <w:szCs w:val="16"/>
              </w:rPr>
              <w:t>Field</w:t>
            </w:r>
          </w:p>
        </w:tc>
        <w:tc>
          <w:tcPr>
            <w:tcW w:w="992"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323BF8E8" w14:textId="77777777" w:rsidR="003071CB" w:rsidRPr="003071CB" w:rsidRDefault="003071CB" w:rsidP="003071CB">
            <w:pPr>
              <w:jc w:val="center"/>
              <w:rPr>
                <w:b/>
                <w:bCs/>
                <w:sz w:val="16"/>
                <w:szCs w:val="16"/>
              </w:rPr>
            </w:pPr>
            <w:r w:rsidRPr="003071CB">
              <w:rPr>
                <w:b/>
                <w:bCs/>
                <w:sz w:val="16"/>
                <w:szCs w:val="16"/>
              </w:rPr>
              <w:t>Value</w:t>
            </w:r>
          </w:p>
        </w:tc>
        <w:tc>
          <w:tcPr>
            <w:tcW w:w="1555" w:type="dxa"/>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41C8BA51" w14:textId="77777777" w:rsidR="003071CB" w:rsidRPr="003071CB" w:rsidRDefault="003071CB" w:rsidP="003071CB">
            <w:pPr>
              <w:jc w:val="center"/>
              <w:rPr>
                <w:b/>
                <w:bCs/>
                <w:sz w:val="16"/>
                <w:szCs w:val="16"/>
              </w:rPr>
            </w:pPr>
            <w:r w:rsidRPr="003071CB">
              <w:rPr>
                <w:b/>
                <w:bCs/>
                <w:sz w:val="16"/>
                <w:szCs w:val="16"/>
              </w:rPr>
              <w:t>Expected</w:t>
            </w:r>
          </w:p>
        </w:tc>
        <w:tc>
          <w:tcPr>
            <w:tcW w:w="1553"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14:paraId="4CA08DB1" w14:textId="77777777" w:rsidR="003071CB" w:rsidRPr="003071CB" w:rsidRDefault="003071CB" w:rsidP="003071CB">
            <w:pPr>
              <w:jc w:val="center"/>
              <w:rPr>
                <w:b/>
                <w:bCs/>
                <w:sz w:val="16"/>
                <w:szCs w:val="16"/>
              </w:rPr>
            </w:pPr>
            <w:r w:rsidRPr="003071CB">
              <w:rPr>
                <w:b/>
                <w:bCs/>
                <w:sz w:val="16"/>
                <w:szCs w:val="16"/>
              </w:rPr>
              <w:t>Actual</w:t>
            </w:r>
          </w:p>
        </w:tc>
        <w:tc>
          <w:tcPr>
            <w:tcW w:w="2222" w:type="dxa"/>
            <w:gridSpan w:val="2"/>
            <w:tcBorders>
              <w:top w:val="single" w:sz="4" w:space="0" w:color="auto"/>
              <w:left w:val="single" w:sz="12" w:space="0" w:color="auto"/>
              <w:bottom w:val="single" w:sz="12" w:space="0" w:color="auto"/>
            </w:tcBorders>
            <w:shd w:val="clear" w:color="auto" w:fill="D9D9D9" w:themeFill="background1" w:themeFillShade="D9"/>
            <w:noWrap/>
            <w:vAlign w:val="center"/>
            <w:hideMark/>
          </w:tcPr>
          <w:p w14:paraId="46689817" w14:textId="77777777" w:rsidR="003071CB" w:rsidRPr="003071CB" w:rsidRDefault="003071CB" w:rsidP="003071CB">
            <w:pPr>
              <w:jc w:val="center"/>
              <w:rPr>
                <w:sz w:val="16"/>
                <w:szCs w:val="16"/>
              </w:rPr>
            </w:pPr>
          </w:p>
        </w:tc>
      </w:tr>
      <w:tr w:rsidR="003071CB" w:rsidRPr="003071CB" w14:paraId="3B78E2E5" w14:textId="77777777" w:rsidTr="001425C1">
        <w:trPr>
          <w:trHeight w:val="300"/>
          <w:jc w:val="center"/>
        </w:trPr>
        <w:tc>
          <w:tcPr>
            <w:tcW w:w="620" w:type="dxa"/>
            <w:tcBorders>
              <w:top w:val="single" w:sz="12" w:space="0" w:color="auto"/>
              <w:bottom w:val="single" w:sz="4" w:space="0" w:color="auto"/>
            </w:tcBorders>
            <w:noWrap/>
            <w:vAlign w:val="center"/>
            <w:hideMark/>
          </w:tcPr>
          <w:p w14:paraId="450693AC" w14:textId="77777777" w:rsidR="003071CB" w:rsidRPr="003071CB" w:rsidRDefault="003071CB" w:rsidP="003071CB">
            <w:pPr>
              <w:jc w:val="center"/>
              <w:rPr>
                <w:sz w:val="16"/>
                <w:szCs w:val="16"/>
              </w:rPr>
            </w:pPr>
            <w:r w:rsidRPr="003071CB">
              <w:rPr>
                <w:sz w:val="16"/>
                <w:szCs w:val="16"/>
              </w:rPr>
              <w:t>1.9</w:t>
            </w:r>
          </w:p>
        </w:tc>
        <w:tc>
          <w:tcPr>
            <w:tcW w:w="969" w:type="dxa"/>
            <w:tcBorders>
              <w:top w:val="single" w:sz="12" w:space="0" w:color="auto"/>
              <w:bottom w:val="single" w:sz="4" w:space="0" w:color="auto"/>
            </w:tcBorders>
            <w:noWrap/>
            <w:vAlign w:val="center"/>
            <w:hideMark/>
          </w:tcPr>
          <w:p w14:paraId="285BF677" w14:textId="77777777" w:rsidR="003071CB" w:rsidRPr="003071CB" w:rsidRDefault="003071CB" w:rsidP="003071CB">
            <w:pPr>
              <w:jc w:val="center"/>
              <w:rPr>
                <w:sz w:val="16"/>
                <w:szCs w:val="16"/>
              </w:rPr>
            </w:pPr>
            <w:r w:rsidRPr="003071CB">
              <w:rPr>
                <w:sz w:val="16"/>
                <w:szCs w:val="16"/>
              </w:rPr>
              <w:t>Dataset 1</w:t>
            </w:r>
          </w:p>
        </w:tc>
        <w:tc>
          <w:tcPr>
            <w:tcW w:w="1016" w:type="dxa"/>
            <w:tcBorders>
              <w:top w:val="single" w:sz="12" w:space="0" w:color="auto"/>
              <w:bottom w:val="single" w:sz="4" w:space="0" w:color="auto"/>
              <w:right w:val="single" w:sz="12" w:space="0" w:color="auto"/>
            </w:tcBorders>
            <w:noWrap/>
            <w:vAlign w:val="center"/>
            <w:hideMark/>
          </w:tcPr>
          <w:p w14:paraId="6B0B09EC" w14:textId="77777777" w:rsidR="003071CB" w:rsidRPr="003071CB" w:rsidRDefault="003071CB" w:rsidP="003071CB">
            <w:pPr>
              <w:jc w:val="center"/>
              <w:rPr>
                <w:sz w:val="16"/>
                <w:szCs w:val="16"/>
              </w:rPr>
            </w:pPr>
            <w:r w:rsidRPr="003071CB">
              <w:rPr>
                <w:sz w:val="16"/>
                <w:szCs w:val="16"/>
              </w:rPr>
              <w:t>Normal</w:t>
            </w:r>
          </w:p>
        </w:tc>
        <w:tc>
          <w:tcPr>
            <w:tcW w:w="1016" w:type="dxa"/>
            <w:tcBorders>
              <w:top w:val="single" w:sz="12" w:space="0" w:color="auto"/>
              <w:left w:val="single" w:sz="12" w:space="0" w:color="auto"/>
              <w:bottom w:val="single" w:sz="4" w:space="0" w:color="auto"/>
            </w:tcBorders>
            <w:noWrap/>
            <w:vAlign w:val="center"/>
            <w:hideMark/>
          </w:tcPr>
          <w:p w14:paraId="218882A5" w14:textId="77777777" w:rsidR="003071CB" w:rsidRPr="003071CB" w:rsidRDefault="003071CB" w:rsidP="003071CB">
            <w:pPr>
              <w:jc w:val="center"/>
              <w:rPr>
                <w:sz w:val="16"/>
                <w:szCs w:val="16"/>
              </w:rPr>
            </w:pPr>
            <w:r w:rsidRPr="003071CB">
              <w:rPr>
                <w:sz w:val="16"/>
                <w:szCs w:val="16"/>
              </w:rPr>
              <w:t>New Lecturer Email</w:t>
            </w:r>
          </w:p>
        </w:tc>
        <w:tc>
          <w:tcPr>
            <w:tcW w:w="992" w:type="dxa"/>
            <w:tcBorders>
              <w:top w:val="single" w:sz="12" w:space="0" w:color="auto"/>
              <w:bottom w:val="single" w:sz="4" w:space="0" w:color="auto"/>
              <w:right w:val="single" w:sz="12" w:space="0" w:color="auto"/>
            </w:tcBorders>
            <w:noWrap/>
            <w:vAlign w:val="center"/>
            <w:hideMark/>
          </w:tcPr>
          <w:p w14:paraId="0D08BA9A" w14:textId="77777777" w:rsidR="003071CB" w:rsidRPr="003071CB" w:rsidRDefault="003071CB" w:rsidP="003071CB">
            <w:pPr>
              <w:jc w:val="center"/>
              <w:rPr>
                <w:sz w:val="16"/>
                <w:szCs w:val="16"/>
              </w:rPr>
            </w:pPr>
            <w:r w:rsidRPr="003071CB">
              <w:rPr>
                <w:sz w:val="16"/>
                <w:szCs w:val="16"/>
              </w:rPr>
              <w:t>Any Valid</w:t>
            </w:r>
          </w:p>
        </w:tc>
        <w:tc>
          <w:tcPr>
            <w:tcW w:w="5330" w:type="dxa"/>
            <w:gridSpan w:val="4"/>
            <w:tcBorders>
              <w:top w:val="single" w:sz="12" w:space="0" w:color="auto"/>
              <w:left w:val="single" w:sz="12" w:space="0" w:color="auto"/>
              <w:bottom w:val="single" w:sz="4" w:space="0" w:color="auto"/>
            </w:tcBorders>
            <w:noWrap/>
            <w:vAlign w:val="center"/>
            <w:hideMark/>
          </w:tcPr>
          <w:p w14:paraId="22EB6470" w14:textId="77777777" w:rsidR="003071CB" w:rsidRPr="003071CB" w:rsidRDefault="003071CB" w:rsidP="003071CB">
            <w:pPr>
              <w:jc w:val="center"/>
              <w:rPr>
                <w:sz w:val="16"/>
                <w:szCs w:val="16"/>
              </w:rPr>
            </w:pPr>
          </w:p>
        </w:tc>
      </w:tr>
      <w:tr w:rsidR="003071CB" w:rsidRPr="003071CB" w14:paraId="03FE683F" w14:textId="77777777" w:rsidTr="001425C1">
        <w:trPr>
          <w:trHeight w:val="300"/>
          <w:jc w:val="center"/>
        </w:trPr>
        <w:tc>
          <w:tcPr>
            <w:tcW w:w="2605" w:type="dxa"/>
            <w:gridSpan w:val="3"/>
            <w:tcBorders>
              <w:top w:val="single" w:sz="4" w:space="0" w:color="auto"/>
              <w:bottom w:val="single" w:sz="12" w:space="0" w:color="auto"/>
              <w:right w:val="single" w:sz="12" w:space="0" w:color="auto"/>
            </w:tcBorders>
            <w:noWrap/>
            <w:vAlign w:val="center"/>
            <w:hideMark/>
          </w:tcPr>
          <w:p w14:paraId="27A54C9A" w14:textId="77777777" w:rsidR="003071CB" w:rsidRPr="003071CB" w:rsidRDefault="003071CB" w:rsidP="003071CB">
            <w:pPr>
              <w:jc w:val="center"/>
              <w:rPr>
                <w:sz w:val="16"/>
                <w:szCs w:val="16"/>
              </w:rPr>
            </w:pPr>
          </w:p>
        </w:tc>
        <w:tc>
          <w:tcPr>
            <w:tcW w:w="1016" w:type="dxa"/>
            <w:tcBorders>
              <w:top w:val="single" w:sz="4" w:space="0" w:color="auto"/>
              <w:left w:val="single" w:sz="12" w:space="0" w:color="auto"/>
              <w:bottom w:val="single" w:sz="12" w:space="0" w:color="auto"/>
            </w:tcBorders>
            <w:noWrap/>
            <w:vAlign w:val="center"/>
            <w:hideMark/>
          </w:tcPr>
          <w:p w14:paraId="0B786885" w14:textId="77777777" w:rsidR="003071CB" w:rsidRPr="003071CB" w:rsidRDefault="003071CB" w:rsidP="003071CB">
            <w:pPr>
              <w:jc w:val="center"/>
              <w:rPr>
                <w:sz w:val="16"/>
                <w:szCs w:val="16"/>
              </w:rPr>
            </w:pPr>
            <w:r w:rsidRPr="003071CB">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254E6F1D" w14:textId="77777777" w:rsidR="003071CB" w:rsidRPr="003071CB" w:rsidRDefault="003071CB" w:rsidP="003071CB">
            <w:pPr>
              <w:jc w:val="center"/>
              <w:rPr>
                <w:sz w:val="16"/>
                <w:szCs w:val="16"/>
              </w:rPr>
            </w:pPr>
            <w:r w:rsidRPr="003071CB">
              <w:rPr>
                <w:sz w:val="16"/>
                <w:szCs w:val="16"/>
              </w:rPr>
              <w:t>Any Valid</w:t>
            </w:r>
          </w:p>
        </w:tc>
        <w:tc>
          <w:tcPr>
            <w:tcW w:w="1555" w:type="dxa"/>
            <w:tcBorders>
              <w:top w:val="single" w:sz="4" w:space="0" w:color="auto"/>
              <w:left w:val="single" w:sz="12" w:space="0" w:color="auto"/>
              <w:bottom w:val="single" w:sz="12" w:space="0" w:color="auto"/>
            </w:tcBorders>
            <w:noWrap/>
            <w:vAlign w:val="center"/>
            <w:hideMark/>
          </w:tcPr>
          <w:p w14:paraId="4D09793C" w14:textId="77777777" w:rsidR="003071CB" w:rsidRPr="003071CB" w:rsidRDefault="003071CB" w:rsidP="003071CB">
            <w:pPr>
              <w:jc w:val="center"/>
              <w:rPr>
                <w:sz w:val="16"/>
                <w:szCs w:val="16"/>
              </w:rPr>
            </w:pPr>
            <w:r w:rsidRPr="003071CB">
              <w:rPr>
                <w:sz w:val="16"/>
                <w:szCs w:val="16"/>
              </w:rPr>
              <w:t>Success Message displayed to user</w:t>
            </w:r>
          </w:p>
        </w:tc>
        <w:tc>
          <w:tcPr>
            <w:tcW w:w="1553" w:type="dxa"/>
            <w:tcBorders>
              <w:top w:val="single" w:sz="4" w:space="0" w:color="auto"/>
              <w:bottom w:val="single" w:sz="12" w:space="0" w:color="auto"/>
              <w:right w:val="single" w:sz="12" w:space="0" w:color="auto"/>
            </w:tcBorders>
            <w:noWrap/>
            <w:vAlign w:val="center"/>
            <w:hideMark/>
          </w:tcPr>
          <w:p w14:paraId="7F7CDA7E" w14:textId="77777777" w:rsidR="003071CB" w:rsidRPr="003071CB" w:rsidRDefault="003071CB" w:rsidP="003071CB">
            <w:pPr>
              <w:jc w:val="center"/>
              <w:rPr>
                <w:sz w:val="16"/>
                <w:szCs w:val="16"/>
              </w:rPr>
            </w:pPr>
            <w:r w:rsidRPr="003071CB">
              <w:rPr>
                <w:sz w:val="16"/>
                <w:szCs w:val="16"/>
              </w:rPr>
              <w:t>Success Message displayed to user</w:t>
            </w:r>
          </w:p>
        </w:tc>
        <w:tc>
          <w:tcPr>
            <w:tcW w:w="989" w:type="dxa"/>
            <w:tcBorders>
              <w:left w:val="single" w:sz="12" w:space="0" w:color="auto"/>
            </w:tcBorders>
            <w:noWrap/>
            <w:vAlign w:val="center"/>
            <w:hideMark/>
          </w:tcPr>
          <w:p w14:paraId="73D722F5" w14:textId="77777777" w:rsidR="003071CB" w:rsidRPr="003071CB" w:rsidRDefault="003071CB" w:rsidP="003071CB">
            <w:pPr>
              <w:jc w:val="center"/>
              <w:rPr>
                <w:sz w:val="16"/>
                <w:szCs w:val="16"/>
              </w:rPr>
            </w:pPr>
            <w:r w:rsidRPr="003071CB">
              <w:rPr>
                <w:sz w:val="16"/>
                <w:szCs w:val="16"/>
              </w:rPr>
              <w:t>Pass</w:t>
            </w:r>
          </w:p>
        </w:tc>
        <w:tc>
          <w:tcPr>
            <w:tcW w:w="1233" w:type="dxa"/>
            <w:noWrap/>
            <w:vAlign w:val="center"/>
            <w:hideMark/>
          </w:tcPr>
          <w:p w14:paraId="1F6515B4" w14:textId="77777777" w:rsidR="003071CB" w:rsidRPr="003071CB" w:rsidRDefault="003071CB" w:rsidP="003071CB">
            <w:pPr>
              <w:jc w:val="center"/>
              <w:rPr>
                <w:sz w:val="16"/>
                <w:szCs w:val="16"/>
              </w:rPr>
            </w:pPr>
          </w:p>
        </w:tc>
      </w:tr>
      <w:tr w:rsidR="003071CB" w:rsidRPr="003071CB" w14:paraId="47702FB1" w14:textId="77777777" w:rsidTr="001425C1">
        <w:trPr>
          <w:trHeight w:val="300"/>
          <w:jc w:val="center"/>
        </w:trPr>
        <w:tc>
          <w:tcPr>
            <w:tcW w:w="9943" w:type="dxa"/>
            <w:gridSpan w:val="9"/>
            <w:tcBorders>
              <w:top w:val="single" w:sz="12" w:space="0" w:color="auto"/>
              <w:bottom w:val="single" w:sz="12" w:space="0" w:color="auto"/>
            </w:tcBorders>
            <w:noWrap/>
            <w:vAlign w:val="center"/>
            <w:hideMark/>
          </w:tcPr>
          <w:p w14:paraId="51F1E1CC" w14:textId="77777777" w:rsidR="003071CB" w:rsidRPr="003071CB" w:rsidRDefault="003071CB" w:rsidP="003071CB">
            <w:pPr>
              <w:jc w:val="center"/>
              <w:rPr>
                <w:sz w:val="16"/>
                <w:szCs w:val="16"/>
              </w:rPr>
            </w:pPr>
          </w:p>
        </w:tc>
      </w:tr>
      <w:tr w:rsidR="003071CB" w:rsidRPr="003071CB" w14:paraId="1AC9516C" w14:textId="77777777" w:rsidTr="001425C1">
        <w:trPr>
          <w:trHeight w:val="300"/>
          <w:jc w:val="center"/>
        </w:trPr>
        <w:tc>
          <w:tcPr>
            <w:tcW w:w="620" w:type="dxa"/>
            <w:tcBorders>
              <w:top w:val="single" w:sz="12" w:space="0" w:color="auto"/>
              <w:bottom w:val="single" w:sz="4" w:space="0" w:color="auto"/>
            </w:tcBorders>
            <w:noWrap/>
            <w:vAlign w:val="center"/>
            <w:hideMark/>
          </w:tcPr>
          <w:p w14:paraId="35E27850" w14:textId="77777777" w:rsidR="003071CB" w:rsidRPr="003071CB" w:rsidRDefault="003071CB" w:rsidP="003071CB">
            <w:pPr>
              <w:jc w:val="center"/>
              <w:rPr>
                <w:sz w:val="16"/>
                <w:szCs w:val="16"/>
              </w:rPr>
            </w:pPr>
            <w:r w:rsidRPr="003071CB">
              <w:rPr>
                <w:sz w:val="16"/>
                <w:szCs w:val="16"/>
              </w:rPr>
              <w:t>1.9</w:t>
            </w:r>
          </w:p>
        </w:tc>
        <w:tc>
          <w:tcPr>
            <w:tcW w:w="969" w:type="dxa"/>
            <w:tcBorders>
              <w:top w:val="single" w:sz="12" w:space="0" w:color="auto"/>
              <w:bottom w:val="single" w:sz="4" w:space="0" w:color="auto"/>
            </w:tcBorders>
            <w:noWrap/>
            <w:vAlign w:val="center"/>
            <w:hideMark/>
          </w:tcPr>
          <w:p w14:paraId="4C2E54D3" w14:textId="77777777" w:rsidR="003071CB" w:rsidRPr="003071CB" w:rsidRDefault="003071CB" w:rsidP="003071CB">
            <w:pPr>
              <w:jc w:val="center"/>
              <w:rPr>
                <w:sz w:val="16"/>
                <w:szCs w:val="16"/>
              </w:rPr>
            </w:pPr>
            <w:r w:rsidRPr="003071CB">
              <w:rPr>
                <w:sz w:val="16"/>
                <w:szCs w:val="16"/>
              </w:rPr>
              <w:t>Dataset 2</w:t>
            </w:r>
          </w:p>
        </w:tc>
        <w:tc>
          <w:tcPr>
            <w:tcW w:w="1016" w:type="dxa"/>
            <w:tcBorders>
              <w:top w:val="single" w:sz="12" w:space="0" w:color="auto"/>
              <w:bottom w:val="single" w:sz="4" w:space="0" w:color="auto"/>
              <w:right w:val="single" w:sz="12" w:space="0" w:color="auto"/>
            </w:tcBorders>
            <w:noWrap/>
            <w:vAlign w:val="center"/>
            <w:hideMark/>
          </w:tcPr>
          <w:p w14:paraId="28791299" w14:textId="77777777" w:rsidR="003071CB" w:rsidRPr="003071CB" w:rsidRDefault="003071CB" w:rsidP="003071CB">
            <w:pPr>
              <w:jc w:val="center"/>
              <w:rPr>
                <w:sz w:val="16"/>
                <w:szCs w:val="16"/>
              </w:rPr>
            </w:pPr>
            <w:r w:rsidRPr="003071CB">
              <w:rPr>
                <w:sz w:val="16"/>
                <w:szCs w:val="16"/>
              </w:rPr>
              <w:t>Abnormal</w:t>
            </w:r>
          </w:p>
        </w:tc>
        <w:tc>
          <w:tcPr>
            <w:tcW w:w="1016" w:type="dxa"/>
            <w:tcBorders>
              <w:top w:val="single" w:sz="12" w:space="0" w:color="auto"/>
              <w:left w:val="single" w:sz="12" w:space="0" w:color="auto"/>
              <w:bottom w:val="single" w:sz="4" w:space="0" w:color="auto"/>
            </w:tcBorders>
            <w:noWrap/>
            <w:vAlign w:val="center"/>
            <w:hideMark/>
          </w:tcPr>
          <w:p w14:paraId="47CB394B" w14:textId="77777777" w:rsidR="003071CB" w:rsidRPr="003071CB" w:rsidRDefault="003071CB" w:rsidP="003071CB">
            <w:pPr>
              <w:jc w:val="center"/>
              <w:rPr>
                <w:sz w:val="16"/>
                <w:szCs w:val="16"/>
              </w:rPr>
            </w:pPr>
            <w:r w:rsidRPr="003071CB">
              <w:rPr>
                <w:sz w:val="16"/>
                <w:szCs w:val="16"/>
              </w:rPr>
              <w:t>New Lecturer Email</w:t>
            </w:r>
          </w:p>
        </w:tc>
        <w:tc>
          <w:tcPr>
            <w:tcW w:w="992" w:type="dxa"/>
            <w:tcBorders>
              <w:top w:val="single" w:sz="12" w:space="0" w:color="auto"/>
              <w:bottom w:val="single" w:sz="4" w:space="0" w:color="auto"/>
              <w:right w:val="single" w:sz="12" w:space="0" w:color="auto"/>
            </w:tcBorders>
            <w:noWrap/>
            <w:vAlign w:val="center"/>
            <w:hideMark/>
          </w:tcPr>
          <w:p w14:paraId="5A61D78C" w14:textId="77777777" w:rsidR="003071CB" w:rsidRPr="003071CB" w:rsidRDefault="003071CB" w:rsidP="003071CB">
            <w:pPr>
              <w:jc w:val="center"/>
              <w:rPr>
                <w:sz w:val="16"/>
                <w:szCs w:val="16"/>
              </w:rPr>
            </w:pPr>
            <w:r w:rsidRPr="003071CB">
              <w:rPr>
                <w:sz w:val="16"/>
                <w:szCs w:val="16"/>
              </w:rPr>
              <w:t>Blank</w:t>
            </w:r>
          </w:p>
        </w:tc>
        <w:tc>
          <w:tcPr>
            <w:tcW w:w="5330" w:type="dxa"/>
            <w:gridSpan w:val="4"/>
            <w:tcBorders>
              <w:top w:val="single" w:sz="12" w:space="0" w:color="auto"/>
              <w:left w:val="single" w:sz="12" w:space="0" w:color="auto"/>
              <w:bottom w:val="single" w:sz="4" w:space="0" w:color="auto"/>
            </w:tcBorders>
            <w:noWrap/>
            <w:vAlign w:val="center"/>
            <w:hideMark/>
          </w:tcPr>
          <w:p w14:paraId="769705E0" w14:textId="77777777" w:rsidR="003071CB" w:rsidRPr="003071CB" w:rsidRDefault="003071CB" w:rsidP="003071CB">
            <w:pPr>
              <w:jc w:val="center"/>
              <w:rPr>
                <w:sz w:val="16"/>
                <w:szCs w:val="16"/>
              </w:rPr>
            </w:pPr>
          </w:p>
        </w:tc>
      </w:tr>
      <w:tr w:rsidR="003071CB" w:rsidRPr="003071CB" w14:paraId="2E5E2D63" w14:textId="77777777" w:rsidTr="001425C1">
        <w:trPr>
          <w:trHeight w:val="300"/>
          <w:jc w:val="center"/>
        </w:trPr>
        <w:tc>
          <w:tcPr>
            <w:tcW w:w="2605" w:type="dxa"/>
            <w:gridSpan w:val="3"/>
            <w:tcBorders>
              <w:top w:val="single" w:sz="4" w:space="0" w:color="auto"/>
              <w:bottom w:val="single" w:sz="12" w:space="0" w:color="auto"/>
              <w:right w:val="single" w:sz="12" w:space="0" w:color="auto"/>
            </w:tcBorders>
            <w:noWrap/>
            <w:vAlign w:val="center"/>
            <w:hideMark/>
          </w:tcPr>
          <w:p w14:paraId="38455734" w14:textId="77777777" w:rsidR="003071CB" w:rsidRPr="003071CB" w:rsidRDefault="003071CB" w:rsidP="003071CB">
            <w:pPr>
              <w:jc w:val="center"/>
              <w:rPr>
                <w:sz w:val="16"/>
                <w:szCs w:val="16"/>
              </w:rPr>
            </w:pPr>
          </w:p>
        </w:tc>
        <w:tc>
          <w:tcPr>
            <w:tcW w:w="1016" w:type="dxa"/>
            <w:tcBorders>
              <w:top w:val="single" w:sz="4" w:space="0" w:color="auto"/>
              <w:left w:val="single" w:sz="12" w:space="0" w:color="auto"/>
              <w:bottom w:val="single" w:sz="12" w:space="0" w:color="auto"/>
            </w:tcBorders>
            <w:noWrap/>
            <w:vAlign w:val="center"/>
            <w:hideMark/>
          </w:tcPr>
          <w:p w14:paraId="572F3DDB" w14:textId="77777777" w:rsidR="003071CB" w:rsidRPr="003071CB" w:rsidRDefault="003071CB" w:rsidP="003071CB">
            <w:pPr>
              <w:jc w:val="center"/>
              <w:rPr>
                <w:sz w:val="16"/>
                <w:szCs w:val="16"/>
              </w:rPr>
            </w:pPr>
            <w:r w:rsidRPr="003071CB">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4A64DDD7" w14:textId="77777777" w:rsidR="003071CB" w:rsidRPr="003071CB" w:rsidRDefault="003071CB" w:rsidP="003071CB">
            <w:pPr>
              <w:jc w:val="center"/>
              <w:rPr>
                <w:sz w:val="16"/>
                <w:szCs w:val="16"/>
              </w:rPr>
            </w:pPr>
            <w:r w:rsidRPr="003071CB">
              <w:rPr>
                <w:sz w:val="16"/>
                <w:szCs w:val="16"/>
              </w:rPr>
              <w:t>Any Valid</w:t>
            </w:r>
          </w:p>
        </w:tc>
        <w:tc>
          <w:tcPr>
            <w:tcW w:w="1555" w:type="dxa"/>
            <w:tcBorders>
              <w:top w:val="single" w:sz="4" w:space="0" w:color="auto"/>
              <w:left w:val="single" w:sz="12" w:space="0" w:color="auto"/>
              <w:bottom w:val="single" w:sz="12" w:space="0" w:color="auto"/>
            </w:tcBorders>
            <w:noWrap/>
            <w:vAlign w:val="center"/>
            <w:hideMark/>
          </w:tcPr>
          <w:p w14:paraId="1A9F4E6F" w14:textId="77777777" w:rsidR="003071CB" w:rsidRPr="003071CB" w:rsidRDefault="003071CB" w:rsidP="003071CB">
            <w:pPr>
              <w:jc w:val="center"/>
              <w:rPr>
                <w:sz w:val="16"/>
                <w:szCs w:val="16"/>
              </w:rPr>
            </w:pPr>
            <w:r w:rsidRPr="003071CB">
              <w:rPr>
                <w:sz w:val="16"/>
                <w:szCs w:val="16"/>
              </w:rPr>
              <w:t>Error message advising user to fill in valid data</w:t>
            </w:r>
          </w:p>
        </w:tc>
        <w:tc>
          <w:tcPr>
            <w:tcW w:w="1553" w:type="dxa"/>
            <w:tcBorders>
              <w:top w:val="single" w:sz="4" w:space="0" w:color="auto"/>
              <w:bottom w:val="single" w:sz="12" w:space="0" w:color="auto"/>
              <w:right w:val="single" w:sz="12" w:space="0" w:color="auto"/>
            </w:tcBorders>
            <w:noWrap/>
            <w:vAlign w:val="center"/>
            <w:hideMark/>
          </w:tcPr>
          <w:p w14:paraId="6C90BD2E" w14:textId="77777777" w:rsidR="003071CB" w:rsidRPr="003071CB" w:rsidRDefault="003071CB" w:rsidP="003071CB">
            <w:pPr>
              <w:jc w:val="center"/>
              <w:rPr>
                <w:sz w:val="16"/>
                <w:szCs w:val="16"/>
              </w:rPr>
            </w:pPr>
            <w:r w:rsidRPr="003071CB">
              <w:rPr>
                <w:sz w:val="16"/>
                <w:szCs w:val="16"/>
              </w:rPr>
              <w:t>Error message advising user to fill in valid data</w:t>
            </w:r>
          </w:p>
        </w:tc>
        <w:tc>
          <w:tcPr>
            <w:tcW w:w="989" w:type="dxa"/>
            <w:tcBorders>
              <w:left w:val="single" w:sz="12" w:space="0" w:color="auto"/>
            </w:tcBorders>
            <w:noWrap/>
            <w:vAlign w:val="center"/>
            <w:hideMark/>
          </w:tcPr>
          <w:p w14:paraId="07B68B25" w14:textId="77777777" w:rsidR="003071CB" w:rsidRPr="003071CB" w:rsidRDefault="003071CB" w:rsidP="003071CB">
            <w:pPr>
              <w:jc w:val="center"/>
              <w:rPr>
                <w:sz w:val="16"/>
                <w:szCs w:val="16"/>
              </w:rPr>
            </w:pPr>
            <w:r w:rsidRPr="003071CB">
              <w:rPr>
                <w:sz w:val="16"/>
                <w:szCs w:val="16"/>
              </w:rPr>
              <w:t>Pass</w:t>
            </w:r>
          </w:p>
        </w:tc>
        <w:tc>
          <w:tcPr>
            <w:tcW w:w="1233" w:type="dxa"/>
            <w:noWrap/>
            <w:vAlign w:val="center"/>
            <w:hideMark/>
          </w:tcPr>
          <w:p w14:paraId="0104C09E" w14:textId="77777777" w:rsidR="003071CB" w:rsidRPr="003071CB" w:rsidRDefault="003071CB" w:rsidP="003071CB">
            <w:pPr>
              <w:jc w:val="center"/>
              <w:rPr>
                <w:sz w:val="16"/>
                <w:szCs w:val="16"/>
              </w:rPr>
            </w:pPr>
          </w:p>
        </w:tc>
      </w:tr>
      <w:tr w:rsidR="003071CB" w:rsidRPr="003071CB" w14:paraId="1310DBFE" w14:textId="77777777" w:rsidTr="001425C1">
        <w:trPr>
          <w:trHeight w:val="300"/>
          <w:jc w:val="center"/>
        </w:trPr>
        <w:tc>
          <w:tcPr>
            <w:tcW w:w="9943" w:type="dxa"/>
            <w:gridSpan w:val="9"/>
            <w:tcBorders>
              <w:top w:val="single" w:sz="12" w:space="0" w:color="auto"/>
              <w:bottom w:val="single" w:sz="12" w:space="0" w:color="auto"/>
            </w:tcBorders>
            <w:noWrap/>
            <w:vAlign w:val="center"/>
            <w:hideMark/>
          </w:tcPr>
          <w:p w14:paraId="6E000D73" w14:textId="77777777" w:rsidR="003071CB" w:rsidRPr="003071CB" w:rsidRDefault="003071CB" w:rsidP="003071CB">
            <w:pPr>
              <w:jc w:val="center"/>
              <w:rPr>
                <w:sz w:val="16"/>
                <w:szCs w:val="16"/>
              </w:rPr>
            </w:pPr>
          </w:p>
        </w:tc>
      </w:tr>
      <w:tr w:rsidR="003071CB" w:rsidRPr="003071CB" w14:paraId="0B0C5539" w14:textId="77777777" w:rsidTr="001425C1">
        <w:trPr>
          <w:trHeight w:val="300"/>
          <w:jc w:val="center"/>
        </w:trPr>
        <w:tc>
          <w:tcPr>
            <w:tcW w:w="620" w:type="dxa"/>
            <w:tcBorders>
              <w:top w:val="single" w:sz="12" w:space="0" w:color="auto"/>
              <w:bottom w:val="single" w:sz="4" w:space="0" w:color="auto"/>
            </w:tcBorders>
            <w:noWrap/>
            <w:vAlign w:val="center"/>
            <w:hideMark/>
          </w:tcPr>
          <w:p w14:paraId="08D46E07" w14:textId="77777777" w:rsidR="003071CB" w:rsidRPr="003071CB" w:rsidRDefault="003071CB" w:rsidP="003071CB">
            <w:pPr>
              <w:jc w:val="center"/>
              <w:rPr>
                <w:sz w:val="16"/>
                <w:szCs w:val="16"/>
              </w:rPr>
            </w:pPr>
            <w:r w:rsidRPr="003071CB">
              <w:rPr>
                <w:sz w:val="16"/>
                <w:szCs w:val="16"/>
              </w:rPr>
              <w:t>1.9</w:t>
            </w:r>
          </w:p>
        </w:tc>
        <w:tc>
          <w:tcPr>
            <w:tcW w:w="969" w:type="dxa"/>
            <w:tcBorders>
              <w:top w:val="single" w:sz="12" w:space="0" w:color="auto"/>
              <w:bottom w:val="single" w:sz="4" w:space="0" w:color="auto"/>
            </w:tcBorders>
            <w:noWrap/>
            <w:vAlign w:val="center"/>
            <w:hideMark/>
          </w:tcPr>
          <w:p w14:paraId="588DB259" w14:textId="77777777" w:rsidR="003071CB" w:rsidRPr="003071CB" w:rsidRDefault="003071CB" w:rsidP="003071CB">
            <w:pPr>
              <w:jc w:val="center"/>
              <w:rPr>
                <w:sz w:val="16"/>
                <w:szCs w:val="16"/>
              </w:rPr>
            </w:pPr>
            <w:r w:rsidRPr="003071CB">
              <w:rPr>
                <w:sz w:val="16"/>
                <w:szCs w:val="16"/>
              </w:rPr>
              <w:t>Dataset 3</w:t>
            </w:r>
          </w:p>
        </w:tc>
        <w:tc>
          <w:tcPr>
            <w:tcW w:w="1016" w:type="dxa"/>
            <w:tcBorders>
              <w:top w:val="single" w:sz="12" w:space="0" w:color="auto"/>
              <w:bottom w:val="single" w:sz="4" w:space="0" w:color="auto"/>
              <w:right w:val="single" w:sz="12" w:space="0" w:color="auto"/>
            </w:tcBorders>
            <w:noWrap/>
            <w:vAlign w:val="center"/>
            <w:hideMark/>
          </w:tcPr>
          <w:p w14:paraId="4EFFD5D3" w14:textId="77777777" w:rsidR="003071CB" w:rsidRPr="003071CB" w:rsidRDefault="003071CB" w:rsidP="003071CB">
            <w:pPr>
              <w:jc w:val="center"/>
              <w:rPr>
                <w:sz w:val="16"/>
                <w:szCs w:val="16"/>
              </w:rPr>
            </w:pPr>
            <w:r w:rsidRPr="003071CB">
              <w:rPr>
                <w:sz w:val="16"/>
                <w:szCs w:val="16"/>
              </w:rPr>
              <w:t>Abnormal</w:t>
            </w:r>
          </w:p>
        </w:tc>
        <w:tc>
          <w:tcPr>
            <w:tcW w:w="1016" w:type="dxa"/>
            <w:tcBorders>
              <w:top w:val="single" w:sz="12" w:space="0" w:color="auto"/>
              <w:left w:val="single" w:sz="12" w:space="0" w:color="auto"/>
              <w:bottom w:val="single" w:sz="4" w:space="0" w:color="auto"/>
            </w:tcBorders>
            <w:noWrap/>
            <w:vAlign w:val="center"/>
            <w:hideMark/>
          </w:tcPr>
          <w:p w14:paraId="47BAE328" w14:textId="77777777" w:rsidR="003071CB" w:rsidRPr="003071CB" w:rsidRDefault="003071CB" w:rsidP="003071CB">
            <w:pPr>
              <w:jc w:val="center"/>
              <w:rPr>
                <w:sz w:val="16"/>
                <w:szCs w:val="16"/>
              </w:rPr>
            </w:pPr>
            <w:r w:rsidRPr="003071CB">
              <w:rPr>
                <w:sz w:val="16"/>
                <w:szCs w:val="16"/>
              </w:rPr>
              <w:t>New Subject Name</w:t>
            </w:r>
          </w:p>
        </w:tc>
        <w:tc>
          <w:tcPr>
            <w:tcW w:w="992" w:type="dxa"/>
            <w:tcBorders>
              <w:top w:val="single" w:sz="12" w:space="0" w:color="auto"/>
              <w:bottom w:val="single" w:sz="4" w:space="0" w:color="auto"/>
              <w:right w:val="single" w:sz="12" w:space="0" w:color="auto"/>
            </w:tcBorders>
            <w:noWrap/>
            <w:vAlign w:val="center"/>
            <w:hideMark/>
          </w:tcPr>
          <w:p w14:paraId="67A957C3" w14:textId="77777777" w:rsidR="003071CB" w:rsidRPr="003071CB" w:rsidRDefault="003071CB" w:rsidP="003071CB">
            <w:pPr>
              <w:jc w:val="center"/>
              <w:rPr>
                <w:sz w:val="16"/>
                <w:szCs w:val="16"/>
              </w:rPr>
            </w:pPr>
            <w:r w:rsidRPr="003071CB">
              <w:rPr>
                <w:sz w:val="16"/>
                <w:szCs w:val="16"/>
              </w:rPr>
              <w:t>Blank</w:t>
            </w:r>
          </w:p>
        </w:tc>
        <w:tc>
          <w:tcPr>
            <w:tcW w:w="5330" w:type="dxa"/>
            <w:gridSpan w:val="4"/>
            <w:tcBorders>
              <w:top w:val="single" w:sz="12" w:space="0" w:color="auto"/>
              <w:left w:val="single" w:sz="12" w:space="0" w:color="auto"/>
              <w:bottom w:val="single" w:sz="4" w:space="0" w:color="auto"/>
            </w:tcBorders>
            <w:noWrap/>
            <w:vAlign w:val="center"/>
            <w:hideMark/>
          </w:tcPr>
          <w:p w14:paraId="6698B2B2" w14:textId="77777777" w:rsidR="003071CB" w:rsidRPr="003071CB" w:rsidRDefault="003071CB" w:rsidP="003071CB">
            <w:pPr>
              <w:jc w:val="center"/>
              <w:rPr>
                <w:sz w:val="16"/>
                <w:szCs w:val="16"/>
              </w:rPr>
            </w:pPr>
          </w:p>
        </w:tc>
      </w:tr>
      <w:tr w:rsidR="003071CB" w:rsidRPr="003071CB" w14:paraId="0FB13966" w14:textId="77777777" w:rsidTr="001425C1">
        <w:trPr>
          <w:trHeight w:val="300"/>
          <w:jc w:val="center"/>
        </w:trPr>
        <w:tc>
          <w:tcPr>
            <w:tcW w:w="2605" w:type="dxa"/>
            <w:gridSpan w:val="3"/>
            <w:tcBorders>
              <w:top w:val="single" w:sz="4" w:space="0" w:color="auto"/>
              <w:bottom w:val="single" w:sz="12" w:space="0" w:color="auto"/>
              <w:right w:val="single" w:sz="12" w:space="0" w:color="auto"/>
            </w:tcBorders>
            <w:noWrap/>
            <w:vAlign w:val="center"/>
            <w:hideMark/>
          </w:tcPr>
          <w:p w14:paraId="732E172A" w14:textId="77777777" w:rsidR="003071CB" w:rsidRPr="003071CB" w:rsidRDefault="003071CB" w:rsidP="003071CB">
            <w:pPr>
              <w:jc w:val="center"/>
              <w:rPr>
                <w:sz w:val="16"/>
                <w:szCs w:val="16"/>
              </w:rPr>
            </w:pPr>
          </w:p>
        </w:tc>
        <w:tc>
          <w:tcPr>
            <w:tcW w:w="1016" w:type="dxa"/>
            <w:tcBorders>
              <w:top w:val="single" w:sz="4" w:space="0" w:color="auto"/>
              <w:left w:val="single" w:sz="12" w:space="0" w:color="auto"/>
              <w:bottom w:val="single" w:sz="12" w:space="0" w:color="auto"/>
            </w:tcBorders>
            <w:noWrap/>
            <w:vAlign w:val="center"/>
            <w:hideMark/>
          </w:tcPr>
          <w:p w14:paraId="4A3B8D95" w14:textId="77777777" w:rsidR="003071CB" w:rsidRPr="003071CB" w:rsidRDefault="003071CB" w:rsidP="003071CB">
            <w:pPr>
              <w:jc w:val="center"/>
              <w:rPr>
                <w:sz w:val="16"/>
                <w:szCs w:val="16"/>
              </w:rPr>
            </w:pPr>
            <w:r w:rsidRPr="003071CB">
              <w:rPr>
                <w:sz w:val="16"/>
                <w:szCs w:val="16"/>
              </w:rPr>
              <w:t>All Others</w:t>
            </w:r>
          </w:p>
        </w:tc>
        <w:tc>
          <w:tcPr>
            <w:tcW w:w="992" w:type="dxa"/>
            <w:tcBorders>
              <w:top w:val="single" w:sz="4" w:space="0" w:color="auto"/>
              <w:bottom w:val="single" w:sz="12" w:space="0" w:color="auto"/>
              <w:right w:val="single" w:sz="12" w:space="0" w:color="auto"/>
            </w:tcBorders>
            <w:noWrap/>
            <w:vAlign w:val="center"/>
            <w:hideMark/>
          </w:tcPr>
          <w:p w14:paraId="69B3798C" w14:textId="77777777" w:rsidR="003071CB" w:rsidRPr="003071CB" w:rsidRDefault="003071CB" w:rsidP="003071CB">
            <w:pPr>
              <w:jc w:val="center"/>
              <w:rPr>
                <w:sz w:val="16"/>
                <w:szCs w:val="16"/>
              </w:rPr>
            </w:pPr>
            <w:r w:rsidRPr="003071CB">
              <w:rPr>
                <w:sz w:val="16"/>
                <w:szCs w:val="16"/>
              </w:rPr>
              <w:t>Any Valid</w:t>
            </w:r>
          </w:p>
        </w:tc>
        <w:tc>
          <w:tcPr>
            <w:tcW w:w="1555" w:type="dxa"/>
            <w:tcBorders>
              <w:top w:val="single" w:sz="4" w:space="0" w:color="auto"/>
              <w:left w:val="single" w:sz="12" w:space="0" w:color="auto"/>
              <w:bottom w:val="single" w:sz="12" w:space="0" w:color="auto"/>
            </w:tcBorders>
            <w:noWrap/>
            <w:vAlign w:val="center"/>
            <w:hideMark/>
          </w:tcPr>
          <w:p w14:paraId="254AE9B2" w14:textId="77777777" w:rsidR="003071CB" w:rsidRPr="003071CB" w:rsidRDefault="003071CB" w:rsidP="003071CB">
            <w:pPr>
              <w:jc w:val="center"/>
              <w:rPr>
                <w:sz w:val="16"/>
                <w:szCs w:val="16"/>
              </w:rPr>
            </w:pPr>
            <w:r w:rsidRPr="003071CB">
              <w:rPr>
                <w:sz w:val="16"/>
                <w:szCs w:val="16"/>
              </w:rPr>
              <w:t>Error message advising user to fill in valid data</w:t>
            </w:r>
          </w:p>
        </w:tc>
        <w:tc>
          <w:tcPr>
            <w:tcW w:w="1553" w:type="dxa"/>
            <w:tcBorders>
              <w:top w:val="single" w:sz="4" w:space="0" w:color="auto"/>
              <w:bottom w:val="single" w:sz="12" w:space="0" w:color="auto"/>
              <w:right w:val="single" w:sz="12" w:space="0" w:color="auto"/>
            </w:tcBorders>
            <w:noWrap/>
            <w:vAlign w:val="center"/>
            <w:hideMark/>
          </w:tcPr>
          <w:p w14:paraId="45F4127A" w14:textId="77777777" w:rsidR="003071CB" w:rsidRPr="003071CB" w:rsidRDefault="003071CB" w:rsidP="003071CB">
            <w:pPr>
              <w:jc w:val="center"/>
              <w:rPr>
                <w:sz w:val="16"/>
                <w:szCs w:val="16"/>
              </w:rPr>
            </w:pPr>
            <w:r w:rsidRPr="003071CB">
              <w:rPr>
                <w:sz w:val="16"/>
                <w:szCs w:val="16"/>
              </w:rPr>
              <w:t>Error message advising user to fill in valid data</w:t>
            </w:r>
          </w:p>
        </w:tc>
        <w:tc>
          <w:tcPr>
            <w:tcW w:w="989" w:type="dxa"/>
            <w:tcBorders>
              <w:left w:val="single" w:sz="12" w:space="0" w:color="auto"/>
            </w:tcBorders>
            <w:noWrap/>
            <w:vAlign w:val="center"/>
            <w:hideMark/>
          </w:tcPr>
          <w:p w14:paraId="3F75B0BB" w14:textId="77777777" w:rsidR="003071CB" w:rsidRPr="003071CB" w:rsidRDefault="003071CB" w:rsidP="003071CB">
            <w:pPr>
              <w:jc w:val="center"/>
              <w:rPr>
                <w:sz w:val="16"/>
                <w:szCs w:val="16"/>
              </w:rPr>
            </w:pPr>
            <w:r w:rsidRPr="003071CB">
              <w:rPr>
                <w:sz w:val="16"/>
                <w:szCs w:val="16"/>
              </w:rPr>
              <w:t>Pass</w:t>
            </w:r>
          </w:p>
        </w:tc>
        <w:tc>
          <w:tcPr>
            <w:tcW w:w="1233" w:type="dxa"/>
            <w:noWrap/>
            <w:vAlign w:val="center"/>
            <w:hideMark/>
          </w:tcPr>
          <w:p w14:paraId="2109CAAE" w14:textId="77777777" w:rsidR="003071CB" w:rsidRPr="003071CB" w:rsidRDefault="003071CB" w:rsidP="003071CB">
            <w:pPr>
              <w:jc w:val="center"/>
              <w:rPr>
                <w:sz w:val="16"/>
                <w:szCs w:val="16"/>
              </w:rPr>
            </w:pPr>
          </w:p>
        </w:tc>
      </w:tr>
    </w:tbl>
    <w:p w14:paraId="1CF3BCC6" w14:textId="77777777" w:rsidR="003071CB" w:rsidRDefault="003071CB" w:rsidP="00D27456">
      <w:pPr>
        <w:spacing w:before="0" w:after="0"/>
      </w:pPr>
    </w:p>
    <w:p w14:paraId="4D9DACAE" w14:textId="77777777" w:rsidR="001425C1" w:rsidRDefault="001425C1" w:rsidP="00D27456">
      <w:pPr>
        <w:spacing w:before="0" w:after="0"/>
      </w:pPr>
    </w:p>
    <w:p w14:paraId="34F66441" w14:textId="77777777" w:rsidR="001425C1" w:rsidRDefault="001425C1" w:rsidP="00D27456">
      <w:pPr>
        <w:spacing w:before="0" w:after="0"/>
      </w:pPr>
    </w:p>
    <w:tbl>
      <w:tblPr>
        <w:tblStyle w:val="TableGrid"/>
        <w:tblW w:w="0" w:type="auto"/>
        <w:jc w:val="center"/>
        <w:tblLook w:val="04A0" w:firstRow="1" w:lastRow="0" w:firstColumn="1" w:lastColumn="0" w:noHBand="0" w:noVBand="1"/>
      </w:tblPr>
      <w:tblGrid>
        <w:gridCol w:w="668"/>
        <w:gridCol w:w="967"/>
        <w:gridCol w:w="1023"/>
        <w:gridCol w:w="1260"/>
        <w:gridCol w:w="1308"/>
        <w:gridCol w:w="1386"/>
        <w:gridCol w:w="1177"/>
        <w:gridCol w:w="981"/>
        <w:gridCol w:w="1168"/>
      </w:tblGrid>
      <w:tr w:rsidR="003071CB" w:rsidRPr="003071CB" w14:paraId="3B1B20D5" w14:textId="77777777" w:rsidTr="00435206">
        <w:trPr>
          <w:trHeight w:val="315"/>
          <w:jc w:val="center"/>
        </w:trPr>
        <w:tc>
          <w:tcPr>
            <w:tcW w:w="2658"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B70F1AB" w14:textId="77777777" w:rsidR="00941E29" w:rsidRPr="003071CB" w:rsidRDefault="00941E29" w:rsidP="003071CB">
            <w:pPr>
              <w:jc w:val="center"/>
              <w:rPr>
                <w:b/>
                <w:bCs/>
                <w:sz w:val="16"/>
                <w:szCs w:val="16"/>
              </w:rPr>
            </w:pPr>
            <w:r w:rsidRPr="003071CB">
              <w:rPr>
                <w:b/>
                <w:bCs/>
                <w:sz w:val="16"/>
                <w:szCs w:val="16"/>
              </w:rPr>
              <w:t>Datasets</w:t>
            </w:r>
          </w:p>
        </w:tc>
        <w:tc>
          <w:tcPr>
            <w:tcW w:w="2568"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6F42814" w14:textId="77777777" w:rsidR="00941E29" w:rsidRPr="003071CB" w:rsidRDefault="00941E29" w:rsidP="003071CB">
            <w:pPr>
              <w:jc w:val="center"/>
              <w:rPr>
                <w:b/>
                <w:bCs/>
                <w:sz w:val="16"/>
                <w:szCs w:val="16"/>
              </w:rPr>
            </w:pPr>
            <w:r w:rsidRPr="003071CB">
              <w:rPr>
                <w:b/>
                <w:bCs/>
                <w:sz w:val="16"/>
                <w:szCs w:val="16"/>
              </w:rPr>
              <w:t>Inputs</w:t>
            </w:r>
          </w:p>
        </w:tc>
        <w:tc>
          <w:tcPr>
            <w:tcW w:w="2563"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FB263F4" w14:textId="77777777" w:rsidR="00941E29" w:rsidRPr="003071CB" w:rsidRDefault="00941E29" w:rsidP="003071CB">
            <w:pPr>
              <w:jc w:val="center"/>
              <w:rPr>
                <w:b/>
                <w:bCs/>
                <w:sz w:val="16"/>
                <w:szCs w:val="16"/>
              </w:rPr>
            </w:pPr>
            <w:r w:rsidRPr="003071CB">
              <w:rPr>
                <w:b/>
                <w:bCs/>
                <w:sz w:val="16"/>
                <w:szCs w:val="16"/>
              </w:rPr>
              <w:t>Results</w:t>
            </w:r>
          </w:p>
        </w:tc>
        <w:tc>
          <w:tcPr>
            <w:tcW w:w="981" w:type="dxa"/>
            <w:tcBorders>
              <w:top w:val="single" w:sz="12" w:space="0" w:color="auto"/>
              <w:left w:val="single" w:sz="12" w:space="0" w:color="auto"/>
            </w:tcBorders>
            <w:shd w:val="clear" w:color="auto" w:fill="D9D9D9" w:themeFill="background1" w:themeFillShade="D9"/>
            <w:noWrap/>
            <w:vAlign w:val="center"/>
            <w:hideMark/>
          </w:tcPr>
          <w:p w14:paraId="39B15591" w14:textId="77777777" w:rsidR="00941E29" w:rsidRPr="003071CB" w:rsidRDefault="00941E29" w:rsidP="003071CB">
            <w:pPr>
              <w:jc w:val="center"/>
              <w:rPr>
                <w:b/>
                <w:bCs/>
                <w:sz w:val="16"/>
                <w:szCs w:val="16"/>
              </w:rPr>
            </w:pPr>
            <w:r w:rsidRPr="003071CB">
              <w:rPr>
                <w:b/>
                <w:bCs/>
                <w:sz w:val="16"/>
                <w:szCs w:val="16"/>
              </w:rPr>
              <w:t>Pass/Fail</w:t>
            </w:r>
          </w:p>
        </w:tc>
        <w:tc>
          <w:tcPr>
            <w:tcW w:w="1168" w:type="dxa"/>
            <w:tcBorders>
              <w:top w:val="single" w:sz="12" w:space="0" w:color="auto"/>
              <w:right w:val="single" w:sz="12" w:space="0" w:color="auto"/>
            </w:tcBorders>
            <w:shd w:val="clear" w:color="auto" w:fill="D9D9D9" w:themeFill="background1" w:themeFillShade="D9"/>
            <w:noWrap/>
            <w:vAlign w:val="center"/>
            <w:hideMark/>
          </w:tcPr>
          <w:p w14:paraId="632C71EB" w14:textId="77777777" w:rsidR="00941E29" w:rsidRPr="003071CB" w:rsidRDefault="00941E29" w:rsidP="003071CB">
            <w:pPr>
              <w:jc w:val="center"/>
              <w:rPr>
                <w:b/>
                <w:bCs/>
                <w:sz w:val="16"/>
                <w:szCs w:val="16"/>
              </w:rPr>
            </w:pPr>
            <w:r w:rsidRPr="003071CB">
              <w:rPr>
                <w:b/>
                <w:bCs/>
                <w:sz w:val="16"/>
                <w:szCs w:val="16"/>
              </w:rPr>
              <w:t>Comments</w:t>
            </w:r>
          </w:p>
        </w:tc>
      </w:tr>
      <w:tr w:rsidR="003071CB" w:rsidRPr="003071CB" w14:paraId="4E915C97" w14:textId="77777777" w:rsidTr="00435206">
        <w:trPr>
          <w:trHeight w:val="315"/>
          <w:jc w:val="center"/>
        </w:trPr>
        <w:tc>
          <w:tcPr>
            <w:tcW w:w="668" w:type="dxa"/>
            <w:tcBorders>
              <w:left w:val="single" w:sz="12" w:space="0" w:color="auto"/>
              <w:bottom w:val="single" w:sz="12" w:space="0" w:color="auto"/>
            </w:tcBorders>
            <w:shd w:val="clear" w:color="auto" w:fill="D9D9D9" w:themeFill="background1" w:themeFillShade="D9"/>
            <w:noWrap/>
            <w:vAlign w:val="center"/>
            <w:hideMark/>
          </w:tcPr>
          <w:p w14:paraId="1AC76AC4" w14:textId="77777777" w:rsidR="003071CB" w:rsidRPr="003071CB" w:rsidRDefault="003071CB" w:rsidP="003071CB">
            <w:pPr>
              <w:jc w:val="center"/>
              <w:rPr>
                <w:b/>
                <w:bCs/>
                <w:sz w:val="16"/>
                <w:szCs w:val="16"/>
              </w:rPr>
            </w:pPr>
            <w:r w:rsidRPr="003071CB">
              <w:rPr>
                <w:b/>
                <w:bCs/>
                <w:sz w:val="16"/>
                <w:szCs w:val="16"/>
              </w:rPr>
              <w:t>Test Case</w:t>
            </w:r>
          </w:p>
        </w:tc>
        <w:tc>
          <w:tcPr>
            <w:tcW w:w="967" w:type="dxa"/>
            <w:tcBorders>
              <w:bottom w:val="single" w:sz="12" w:space="0" w:color="auto"/>
            </w:tcBorders>
            <w:shd w:val="clear" w:color="auto" w:fill="D9D9D9" w:themeFill="background1" w:themeFillShade="D9"/>
            <w:noWrap/>
            <w:vAlign w:val="center"/>
            <w:hideMark/>
          </w:tcPr>
          <w:p w14:paraId="6F579D71" w14:textId="77777777" w:rsidR="003071CB" w:rsidRPr="003071CB" w:rsidRDefault="003071CB" w:rsidP="003071CB">
            <w:pPr>
              <w:jc w:val="center"/>
              <w:rPr>
                <w:b/>
                <w:bCs/>
                <w:sz w:val="16"/>
                <w:szCs w:val="16"/>
              </w:rPr>
            </w:pPr>
          </w:p>
        </w:tc>
        <w:tc>
          <w:tcPr>
            <w:tcW w:w="1023" w:type="dxa"/>
            <w:tcBorders>
              <w:bottom w:val="single" w:sz="12" w:space="0" w:color="auto"/>
              <w:right w:val="single" w:sz="12" w:space="0" w:color="auto"/>
            </w:tcBorders>
            <w:shd w:val="clear" w:color="auto" w:fill="D9D9D9" w:themeFill="background1" w:themeFillShade="D9"/>
            <w:noWrap/>
            <w:vAlign w:val="center"/>
            <w:hideMark/>
          </w:tcPr>
          <w:p w14:paraId="0F3FF9C1" w14:textId="77777777" w:rsidR="003071CB" w:rsidRPr="003071CB" w:rsidRDefault="003071CB" w:rsidP="003071CB">
            <w:pPr>
              <w:jc w:val="center"/>
              <w:rPr>
                <w:b/>
                <w:bCs/>
                <w:sz w:val="16"/>
                <w:szCs w:val="16"/>
              </w:rPr>
            </w:pPr>
            <w:r w:rsidRPr="003071CB">
              <w:rPr>
                <w:b/>
                <w:bCs/>
                <w:sz w:val="16"/>
                <w:szCs w:val="16"/>
              </w:rPr>
              <w:t>Type</w:t>
            </w:r>
          </w:p>
        </w:tc>
        <w:tc>
          <w:tcPr>
            <w:tcW w:w="1260" w:type="dxa"/>
            <w:tcBorders>
              <w:left w:val="single" w:sz="12" w:space="0" w:color="auto"/>
              <w:bottom w:val="single" w:sz="12" w:space="0" w:color="auto"/>
            </w:tcBorders>
            <w:shd w:val="clear" w:color="auto" w:fill="D9D9D9" w:themeFill="background1" w:themeFillShade="D9"/>
            <w:noWrap/>
            <w:vAlign w:val="center"/>
            <w:hideMark/>
          </w:tcPr>
          <w:p w14:paraId="245D24C7" w14:textId="77777777" w:rsidR="003071CB" w:rsidRPr="003071CB" w:rsidRDefault="003071CB" w:rsidP="003071CB">
            <w:pPr>
              <w:jc w:val="center"/>
              <w:rPr>
                <w:b/>
                <w:bCs/>
                <w:sz w:val="16"/>
                <w:szCs w:val="16"/>
              </w:rPr>
            </w:pPr>
            <w:r w:rsidRPr="003071CB">
              <w:rPr>
                <w:b/>
                <w:bCs/>
                <w:sz w:val="16"/>
                <w:szCs w:val="16"/>
              </w:rPr>
              <w:t>Field</w:t>
            </w:r>
          </w:p>
        </w:tc>
        <w:tc>
          <w:tcPr>
            <w:tcW w:w="1308" w:type="dxa"/>
            <w:tcBorders>
              <w:bottom w:val="single" w:sz="12" w:space="0" w:color="auto"/>
              <w:right w:val="single" w:sz="12" w:space="0" w:color="auto"/>
            </w:tcBorders>
            <w:shd w:val="clear" w:color="auto" w:fill="D9D9D9" w:themeFill="background1" w:themeFillShade="D9"/>
            <w:noWrap/>
            <w:vAlign w:val="center"/>
            <w:hideMark/>
          </w:tcPr>
          <w:p w14:paraId="24589A98" w14:textId="77777777" w:rsidR="003071CB" w:rsidRPr="003071CB" w:rsidRDefault="003071CB" w:rsidP="003071CB">
            <w:pPr>
              <w:jc w:val="center"/>
              <w:rPr>
                <w:b/>
                <w:bCs/>
                <w:sz w:val="16"/>
                <w:szCs w:val="16"/>
              </w:rPr>
            </w:pPr>
            <w:r w:rsidRPr="003071CB">
              <w:rPr>
                <w:b/>
                <w:bCs/>
                <w:sz w:val="16"/>
                <w:szCs w:val="16"/>
              </w:rPr>
              <w:t>Value</w:t>
            </w:r>
          </w:p>
        </w:tc>
        <w:tc>
          <w:tcPr>
            <w:tcW w:w="1386" w:type="dxa"/>
            <w:tcBorders>
              <w:left w:val="single" w:sz="12" w:space="0" w:color="auto"/>
              <w:bottom w:val="single" w:sz="12" w:space="0" w:color="auto"/>
            </w:tcBorders>
            <w:shd w:val="clear" w:color="auto" w:fill="D9D9D9" w:themeFill="background1" w:themeFillShade="D9"/>
            <w:noWrap/>
            <w:vAlign w:val="center"/>
            <w:hideMark/>
          </w:tcPr>
          <w:p w14:paraId="762F8AD0" w14:textId="77777777" w:rsidR="003071CB" w:rsidRPr="003071CB" w:rsidRDefault="003071CB" w:rsidP="003071CB">
            <w:pPr>
              <w:jc w:val="center"/>
              <w:rPr>
                <w:b/>
                <w:bCs/>
                <w:sz w:val="16"/>
                <w:szCs w:val="16"/>
              </w:rPr>
            </w:pPr>
            <w:r w:rsidRPr="003071CB">
              <w:rPr>
                <w:b/>
                <w:bCs/>
                <w:sz w:val="16"/>
                <w:szCs w:val="16"/>
              </w:rPr>
              <w:t>Expected</w:t>
            </w:r>
          </w:p>
        </w:tc>
        <w:tc>
          <w:tcPr>
            <w:tcW w:w="1177" w:type="dxa"/>
            <w:tcBorders>
              <w:bottom w:val="single" w:sz="12" w:space="0" w:color="auto"/>
              <w:right w:val="single" w:sz="12" w:space="0" w:color="auto"/>
            </w:tcBorders>
            <w:shd w:val="clear" w:color="auto" w:fill="D9D9D9" w:themeFill="background1" w:themeFillShade="D9"/>
            <w:noWrap/>
            <w:vAlign w:val="center"/>
            <w:hideMark/>
          </w:tcPr>
          <w:p w14:paraId="18ED465A" w14:textId="77777777" w:rsidR="003071CB" w:rsidRPr="003071CB" w:rsidRDefault="003071CB" w:rsidP="003071CB">
            <w:pPr>
              <w:jc w:val="center"/>
              <w:rPr>
                <w:b/>
                <w:bCs/>
                <w:sz w:val="16"/>
                <w:szCs w:val="16"/>
              </w:rPr>
            </w:pPr>
            <w:r w:rsidRPr="003071CB">
              <w:rPr>
                <w:b/>
                <w:bCs/>
                <w:sz w:val="16"/>
                <w:szCs w:val="16"/>
              </w:rPr>
              <w:t>Actual</w:t>
            </w:r>
          </w:p>
        </w:tc>
        <w:tc>
          <w:tcPr>
            <w:tcW w:w="2149"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61B096AD" w14:textId="77777777" w:rsidR="003071CB" w:rsidRPr="003071CB" w:rsidRDefault="003071CB" w:rsidP="003071CB">
            <w:pPr>
              <w:jc w:val="center"/>
              <w:rPr>
                <w:sz w:val="16"/>
                <w:szCs w:val="16"/>
              </w:rPr>
            </w:pPr>
          </w:p>
        </w:tc>
      </w:tr>
      <w:tr w:rsidR="003071CB" w:rsidRPr="003071CB" w14:paraId="30959A51" w14:textId="77777777" w:rsidTr="00435206">
        <w:trPr>
          <w:trHeight w:val="300"/>
          <w:jc w:val="center"/>
        </w:trPr>
        <w:tc>
          <w:tcPr>
            <w:tcW w:w="668" w:type="dxa"/>
            <w:tcBorders>
              <w:top w:val="single" w:sz="12" w:space="0" w:color="auto"/>
              <w:left w:val="single" w:sz="12" w:space="0" w:color="auto"/>
            </w:tcBorders>
            <w:noWrap/>
            <w:vAlign w:val="center"/>
            <w:hideMark/>
          </w:tcPr>
          <w:p w14:paraId="3999DC5B" w14:textId="77777777" w:rsidR="003071CB" w:rsidRPr="003071CB" w:rsidRDefault="003071CB" w:rsidP="003071CB">
            <w:pPr>
              <w:jc w:val="center"/>
              <w:rPr>
                <w:sz w:val="16"/>
                <w:szCs w:val="16"/>
              </w:rPr>
            </w:pPr>
            <w:r w:rsidRPr="003071CB">
              <w:rPr>
                <w:sz w:val="16"/>
                <w:szCs w:val="16"/>
              </w:rPr>
              <w:t>2.0</w:t>
            </w:r>
          </w:p>
        </w:tc>
        <w:tc>
          <w:tcPr>
            <w:tcW w:w="967" w:type="dxa"/>
            <w:tcBorders>
              <w:top w:val="single" w:sz="12" w:space="0" w:color="auto"/>
            </w:tcBorders>
            <w:noWrap/>
            <w:vAlign w:val="center"/>
            <w:hideMark/>
          </w:tcPr>
          <w:p w14:paraId="5EA75E2E" w14:textId="77777777" w:rsidR="003071CB" w:rsidRPr="003071CB" w:rsidRDefault="003071CB" w:rsidP="003071CB">
            <w:pPr>
              <w:jc w:val="center"/>
              <w:rPr>
                <w:sz w:val="16"/>
                <w:szCs w:val="16"/>
              </w:rPr>
            </w:pPr>
            <w:r w:rsidRPr="003071CB">
              <w:rPr>
                <w:sz w:val="16"/>
                <w:szCs w:val="16"/>
              </w:rPr>
              <w:t>Dataset 1</w:t>
            </w:r>
          </w:p>
        </w:tc>
        <w:tc>
          <w:tcPr>
            <w:tcW w:w="1023" w:type="dxa"/>
            <w:tcBorders>
              <w:top w:val="single" w:sz="12" w:space="0" w:color="auto"/>
              <w:right w:val="single" w:sz="12" w:space="0" w:color="auto"/>
            </w:tcBorders>
            <w:noWrap/>
            <w:vAlign w:val="center"/>
            <w:hideMark/>
          </w:tcPr>
          <w:p w14:paraId="55D503B8" w14:textId="77777777" w:rsidR="003071CB" w:rsidRPr="003071CB" w:rsidRDefault="003071CB" w:rsidP="003071CB">
            <w:pPr>
              <w:jc w:val="center"/>
              <w:rPr>
                <w:sz w:val="16"/>
                <w:szCs w:val="16"/>
              </w:rPr>
            </w:pPr>
            <w:r w:rsidRPr="003071CB">
              <w:rPr>
                <w:sz w:val="16"/>
                <w:szCs w:val="16"/>
              </w:rPr>
              <w:t>Normal</w:t>
            </w:r>
          </w:p>
        </w:tc>
        <w:tc>
          <w:tcPr>
            <w:tcW w:w="1260" w:type="dxa"/>
            <w:tcBorders>
              <w:top w:val="single" w:sz="12" w:space="0" w:color="auto"/>
              <w:left w:val="single" w:sz="12" w:space="0" w:color="auto"/>
            </w:tcBorders>
            <w:noWrap/>
            <w:vAlign w:val="center"/>
            <w:hideMark/>
          </w:tcPr>
          <w:p w14:paraId="67FC9118" w14:textId="77777777" w:rsidR="003071CB" w:rsidRPr="003071CB" w:rsidRDefault="003071CB" w:rsidP="003071CB">
            <w:pPr>
              <w:jc w:val="center"/>
              <w:rPr>
                <w:sz w:val="16"/>
                <w:szCs w:val="16"/>
              </w:rPr>
            </w:pPr>
            <w:r w:rsidRPr="003071CB">
              <w:rPr>
                <w:sz w:val="16"/>
                <w:szCs w:val="16"/>
              </w:rPr>
              <w:t>Database connection</w:t>
            </w:r>
          </w:p>
        </w:tc>
        <w:tc>
          <w:tcPr>
            <w:tcW w:w="1308" w:type="dxa"/>
            <w:tcBorders>
              <w:top w:val="single" w:sz="12" w:space="0" w:color="auto"/>
              <w:right w:val="single" w:sz="12" w:space="0" w:color="auto"/>
            </w:tcBorders>
            <w:noWrap/>
            <w:vAlign w:val="center"/>
            <w:hideMark/>
          </w:tcPr>
          <w:p w14:paraId="5F572B18" w14:textId="77777777" w:rsidR="003071CB" w:rsidRPr="003071CB" w:rsidRDefault="003071CB" w:rsidP="003071CB">
            <w:pPr>
              <w:jc w:val="center"/>
              <w:rPr>
                <w:sz w:val="16"/>
                <w:szCs w:val="16"/>
              </w:rPr>
            </w:pPr>
            <w:r w:rsidRPr="003071CB">
              <w:rPr>
                <w:sz w:val="16"/>
                <w:szCs w:val="16"/>
              </w:rPr>
              <w:t>Connected</w:t>
            </w:r>
          </w:p>
        </w:tc>
        <w:tc>
          <w:tcPr>
            <w:tcW w:w="4712" w:type="dxa"/>
            <w:gridSpan w:val="4"/>
            <w:tcBorders>
              <w:top w:val="single" w:sz="12" w:space="0" w:color="auto"/>
              <w:left w:val="single" w:sz="12" w:space="0" w:color="auto"/>
              <w:right w:val="single" w:sz="12" w:space="0" w:color="auto"/>
            </w:tcBorders>
            <w:noWrap/>
            <w:vAlign w:val="center"/>
            <w:hideMark/>
          </w:tcPr>
          <w:p w14:paraId="2E1D2EB5" w14:textId="77777777" w:rsidR="003071CB" w:rsidRPr="003071CB" w:rsidRDefault="003071CB" w:rsidP="003071CB">
            <w:pPr>
              <w:jc w:val="center"/>
              <w:rPr>
                <w:sz w:val="16"/>
                <w:szCs w:val="16"/>
              </w:rPr>
            </w:pPr>
          </w:p>
        </w:tc>
      </w:tr>
      <w:tr w:rsidR="003071CB" w:rsidRPr="003071CB" w14:paraId="7D85C756" w14:textId="77777777" w:rsidTr="00435206">
        <w:trPr>
          <w:trHeight w:val="300"/>
          <w:jc w:val="center"/>
        </w:trPr>
        <w:tc>
          <w:tcPr>
            <w:tcW w:w="2658" w:type="dxa"/>
            <w:gridSpan w:val="3"/>
            <w:tcBorders>
              <w:left w:val="single" w:sz="12" w:space="0" w:color="auto"/>
              <w:bottom w:val="single" w:sz="12" w:space="0" w:color="auto"/>
              <w:right w:val="single" w:sz="12" w:space="0" w:color="auto"/>
            </w:tcBorders>
            <w:noWrap/>
            <w:vAlign w:val="center"/>
            <w:hideMark/>
          </w:tcPr>
          <w:p w14:paraId="764DD09E" w14:textId="77777777" w:rsidR="003071CB" w:rsidRPr="003071CB" w:rsidRDefault="003071CB" w:rsidP="003071CB">
            <w:pPr>
              <w:jc w:val="center"/>
              <w:rPr>
                <w:sz w:val="16"/>
                <w:szCs w:val="16"/>
              </w:rPr>
            </w:pPr>
          </w:p>
        </w:tc>
        <w:tc>
          <w:tcPr>
            <w:tcW w:w="1260" w:type="dxa"/>
            <w:tcBorders>
              <w:left w:val="single" w:sz="12" w:space="0" w:color="auto"/>
              <w:bottom w:val="single" w:sz="12" w:space="0" w:color="auto"/>
            </w:tcBorders>
            <w:noWrap/>
            <w:vAlign w:val="center"/>
            <w:hideMark/>
          </w:tcPr>
          <w:p w14:paraId="22492A45" w14:textId="77777777" w:rsidR="003071CB" w:rsidRPr="003071CB" w:rsidRDefault="003071CB" w:rsidP="003071CB">
            <w:pPr>
              <w:jc w:val="center"/>
              <w:rPr>
                <w:sz w:val="16"/>
                <w:szCs w:val="16"/>
              </w:rPr>
            </w:pPr>
            <w:r w:rsidRPr="003071CB">
              <w:rPr>
                <w:sz w:val="16"/>
                <w:szCs w:val="16"/>
              </w:rPr>
              <w:t>All fields</w:t>
            </w:r>
          </w:p>
        </w:tc>
        <w:tc>
          <w:tcPr>
            <w:tcW w:w="1308" w:type="dxa"/>
            <w:tcBorders>
              <w:bottom w:val="single" w:sz="12" w:space="0" w:color="auto"/>
              <w:right w:val="single" w:sz="12" w:space="0" w:color="auto"/>
            </w:tcBorders>
            <w:noWrap/>
            <w:vAlign w:val="center"/>
            <w:hideMark/>
          </w:tcPr>
          <w:p w14:paraId="6BE7700E" w14:textId="77777777" w:rsidR="003071CB" w:rsidRPr="003071CB" w:rsidRDefault="003071CB" w:rsidP="003071CB">
            <w:pPr>
              <w:jc w:val="center"/>
              <w:rPr>
                <w:sz w:val="16"/>
                <w:szCs w:val="16"/>
              </w:rPr>
            </w:pPr>
            <w:r w:rsidRPr="003071CB">
              <w:rPr>
                <w:sz w:val="16"/>
                <w:szCs w:val="16"/>
              </w:rPr>
              <w:t>Any Valid</w:t>
            </w:r>
          </w:p>
        </w:tc>
        <w:tc>
          <w:tcPr>
            <w:tcW w:w="1386" w:type="dxa"/>
            <w:tcBorders>
              <w:left w:val="single" w:sz="12" w:space="0" w:color="auto"/>
              <w:bottom w:val="single" w:sz="12" w:space="0" w:color="auto"/>
            </w:tcBorders>
            <w:noWrap/>
            <w:vAlign w:val="center"/>
            <w:hideMark/>
          </w:tcPr>
          <w:p w14:paraId="28C2C4DF" w14:textId="77777777" w:rsidR="003071CB" w:rsidRPr="003071CB" w:rsidRDefault="003071CB" w:rsidP="003071CB">
            <w:pPr>
              <w:jc w:val="center"/>
              <w:rPr>
                <w:sz w:val="16"/>
                <w:szCs w:val="16"/>
              </w:rPr>
            </w:pPr>
            <w:r w:rsidRPr="003071CB">
              <w:rPr>
                <w:sz w:val="16"/>
                <w:szCs w:val="16"/>
              </w:rPr>
              <w:t>Lecturer and Subject added, Success Message displayed to user</w:t>
            </w:r>
          </w:p>
        </w:tc>
        <w:tc>
          <w:tcPr>
            <w:tcW w:w="1177" w:type="dxa"/>
            <w:tcBorders>
              <w:bottom w:val="single" w:sz="12" w:space="0" w:color="auto"/>
              <w:right w:val="single" w:sz="12" w:space="0" w:color="auto"/>
            </w:tcBorders>
            <w:noWrap/>
            <w:vAlign w:val="center"/>
            <w:hideMark/>
          </w:tcPr>
          <w:p w14:paraId="5307552F" w14:textId="77777777" w:rsidR="003071CB" w:rsidRPr="003071CB" w:rsidRDefault="003071CB" w:rsidP="003071CB">
            <w:pPr>
              <w:jc w:val="center"/>
              <w:rPr>
                <w:sz w:val="16"/>
                <w:szCs w:val="16"/>
              </w:rPr>
            </w:pPr>
            <w:r w:rsidRPr="003071CB">
              <w:rPr>
                <w:sz w:val="16"/>
                <w:szCs w:val="16"/>
              </w:rPr>
              <w:t>Lecturer and Subject added, Success Message displayed to user</w:t>
            </w:r>
          </w:p>
        </w:tc>
        <w:tc>
          <w:tcPr>
            <w:tcW w:w="981" w:type="dxa"/>
            <w:tcBorders>
              <w:left w:val="single" w:sz="12" w:space="0" w:color="auto"/>
            </w:tcBorders>
            <w:noWrap/>
            <w:vAlign w:val="center"/>
            <w:hideMark/>
          </w:tcPr>
          <w:p w14:paraId="5B5BD26D" w14:textId="77777777" w:rsidR="003071CB" w:rsidRPr="003071CB" w:rsidRDefault="003071CB" w:rsidP="003071CB">
            <w:pPr>
              <w:jc w:val="center"/>
              <w:rPr>
                <w:sz w:val="16"/>
                <w:szCs w:val="16"/>
              </w:rPr>
            </w:pPr>
            <w:r w:rsidRPr="003071CB">
              <w:rPr>
                <w:sz w:val="16"/>
                <w:szCs w:val="16"/>
              </w:rPr>
              <w:t>Pass</w:t>
            </w:r>
          </w:p>
        </w:tc>
        <w:tc>
          <w:tcPr>
            <w:tcW w:w="1168" w:type="dxa"/>
            <w:tcBorders>
              <w:right w:val="single" w:sz="12" w:space="0" w:color="auto"/>
            </w:tcBorders>
            <w:noWrap/>
            <w:vAlign w:val="center"/>
            <w:hideMark/>
          </w:tcPr>
          <w:p w14:paraId="6CA47E14" w14:textId="77777777" w:rsidR="003071CB" w:rsidRPr="003071CB" w:rsidRDefault="003071CB" w:rsidP="003071CB">
            <w:pPr>
              <w:jc w:val="center"/>
              <w:rPr>
                <w:sz w:val="16"/>
                <w:szCs w:val="16"/>
              </w:rPr>
            </w:pPr>
          </w:p>
        </w:tc>
      </w:tr>
      <w:tr w:rsidR="003071CB" w:rsidRPr="003071CB" w14:paraId="180E8770" w14:textId="77777777" w:rsidTr="00D27456">
        <w:trPr>
          <w:trHeight w:val="300"/>
          <w:jc w:val="center"/>
        </w:trPr>
        <w:tc>
          <w:tcPr>
            <w:tcW w:w="9938" w:type="dxa"/>
            <w:gridSpan w:val="9"/>
            <w:tcBorders>
              <w:top w:val="single" w:sz="12" w:space="0" w:color="auto"/>
              <w:left w:val="single" w:sz="12" w:space="0" w:color="auto"/>
              <w:bottom w:val="single" w:sz="12" w:space="0" w:color="auto"/>
              <w:right w:val="single" w:sz="12" w:space="0" w:color="auto"/>
            </w:tcBorders>
            <w:noWrap/>
            <w:vAlign w:val="center"/>
            <w:hideMark/>
          </w:tcPr>
          <w:p w14:paraId="103D3B09" w14:textId="77777777" w:rsidR="003071CB" w:rsidRPr="003071CB" w:rsidRDefault="003071CB" w:rsidP="003071CB">
            <w:pPr>
              <w:jc w:val="center"/>
              <w:rPr>
                <w:sz w:val="16"/>
                <w:szCs w:val="16"/>
              </w:rPr>
            </w:pPr>
          </w:p>
        </w:tc>
      </w:tr>
      <w:tr w:rsidR="003071CB" w:rsidRPr="003071CB" w14:paraId="399E4C45" w14:textId="77777777" w:rsidTr="00435206">
        <w:trPr>
          <w:trHeight w:val="300"/>
          <w:jc w:val="center"/>
        </w:trPr>
        <w:tc>
          <w:tcPr>
            <w:tcW w:w="668" w:type="dxa"/>
            <w:tcBorders>
              <w:top w:val="single" w:sz="12" w:space="0" w:color="auto"/>
              <w:left w:val="single" w:sz="12" w:space="0" w:color="auto"/>
            </w:tcBorders>
            <w:noWrap/>
            <w:vAlign w:val="center"/>
            <w:hideMark/>
          </w:tcPr>
          <w:p w14:paraId="006E8BE3" w14:textId="77777777" w:rsidR="003071CB" w:rsidRPr="003071CB" w:rsidRDefault="003071CB" w:rsidP="003071CB">
            <w:pPr>
              <w:jc w:val="center"/>
              <w:rPr>
                <w:sz w:val="16"/>
                <w:szCs w:val="16"/>
              </w:rPr>
            </w:pPr>
            <w:r w:rsidRPr="003071CB">
              <w:rPr>
                <w:sz w:val="16"/>
                <w:szCs w:val="16"/>
              </w:rPr>
              <w:lastRenderedPageBreak/>
              <w:t>2.0</w:t>
            </w:r>
          </w:p>
        </w:tc>
        <w:tc>
          <w:tcPr>
            <w:tcW w:w="967" w:type="dxa"/>
            <w:tcBorders>
              <w:top w:val="single" w:sz="12" w:space="0" w:color="auto"/>
            </w:tcBorders>
            <w:noWrap/>
            <w:vAlign w:val="center"/>
            <w:hideMark/>
          </w:tcPr>
          <w:p w14:paraId="2BF93FC9" w14:textId="77777777" w:rsidR="003071CB" w:rsidRPr="003071CB" w:rsidRDefault="003071CB" w:rsidP="003071CB">
            <w:pPr>
              <w:jc w:val="center"/>
              <w:rPr>
                <w:sz w:val="16"/>
                <w:szCs w:val="16"/>
              </w:rPr>
            </w:pPr>
            <w:r w:rsidRPr="003071CB">
              <w:rPr>
                <w:sz w:val="16"/>
                <w:szCs w:val="16"/>
              </w:rPr>
              <w:t>Dataset 2</w:t>
            </w:r>
          </w:p>
        </w:tc>
        <w:tc>
          <w:tcPr>
            <w:tcW w:w="1023" w:type="dxa"/>
            <w:tcBorders>
              <w:top w:val="single" w:sz="12" w:space="0" w:color="auto"/>
              <w:right w:val="single" w:sz="12" w:space="0" w:color="auto"/>
            </w:tcBorders>
            <w:noWrap/>
            <w:vAlign w:val="center"/>
            <w:hideMark/>
          </w:tcPr>
          <w:p w14:paraId="1410BDF7" w14:textId="77777777" w:rsidR="003071CB" w:rsidRPr="003071CB" w:rsidRDefault="003071CB" w:rsidP="003071CB">
            <w:pPr>
              <w:jc w:val="center"/>
              <w:rPr>
                <w:sz w:val="16"/>
                <w:szCs w:val="16"/>
              </w:rPr>
            </w:pPr>
            <w:r w:rsidRPr="003071CB">
              <w:rPr>
                <w:sz w:val="16"/>
                <w:szCs w:val="16"/>
              </w:rPr>
              <w:t>Abnormal</w:t>
            </w:r>
          </w:p>
        </w:tc>
        <w:tc>
          <w:tcPr>
            <w:tcW w:w="1260" w:type="dxa"/>
            <w:tcBorders>
              <w:top w:val="single" w:sz="12" w:space="0" w:color="auto"/>
              <w:left w:val="single" w:sz="12" w:space="0" w:color="auto"/>
            </w:tcBorders>
            <w:noWrap/>
            <w:vAlign w:val="center"/>
            <w:hideMark/>
          </w:tcPr>
          <w:p w14:paraId="615477B2" w14:textId="77777777" w:rsidR="003071CB" w:rsidRPr="003071CB" w:rsidRDefault="003071CB" w:rsidP="003071CB">
            <w:pPr>
              <w:jc w:val="center"/>
              <w:rPr>
                <w:sz w:val="16"/>
                <w:szCs w:val="16"/>
              </w:rPr>
            </w:pPr>
            <w:r w:rsidRPr="003071CB">
              <w:rPr>
                <w:sz w:val="16"/>
                <w:szCs w:val="16"/>
              </w:rPr>
              <w:t>Database connection</w:t>
            </w:r>
          </w:p>
        </w:tc>
        <w:tc>
          <w:tcPr>
            <w:tcW w:w="1308" w:type="dxa"/>
            <w:tcBorders>
              <w:top w:val="single" w:sz="12" w:space="0" w:color="auto"/>
              <w:right w:val="single" w:sz="12" w:space="0" w:color="auto"/>
            </w:tcBorders>
            <w:noWrap/>
            <w:vAlign w:val="center"/>
            <w:hideMark/>
          </w:tcPr>
          <w:p w14:paraId="0080CA63" w14:textId="77777777" w:rsidR="003071CB" w:rsidRPr="003071CB" w:rsidRDefault="003071CB" w:rsidP="003071CB">
            <w:pPr>
              <w:jc w:val="center"/>
              <w:rPr>
                <w:sz w:val="16"/>
                <w:szCs w:val="16"/>
              </w:rPr>
            </w:pPr>
            <w:r w:rsidRPr="003071CB">
              <w:rPr>
                <w:sz w:val="16"/>
                <w:szCs w:val="16"/>
              </w:rPr>
              <w:t>Disconnected</w:t>
            </w:r>
          </w:p>
        </w:tc>
        <w:tc>
          <w:tcPr>
            <w:tcW w:w="4712" w:type="dxa"/>
            <w:gridSpan w:val="4"/>
            <w:tcBorders>
              <w:top w:val="single" w:sz="12" w:space="0" w:color="auto"/>
              <w:left w:val="single" w:sz="12" w:space="0" w:color="auto"/>
              <w:right w:val="single" w:sz="12" w:space="0" w:color="auto"/>
            </w:tcBorders>
            <w:noWrap/>
            <w:vAlign w:val="center"/>
            <w:hideMark/>
          </w:tcPr>
          <w:p w14:paraId="67E0E42C" w14:textId="77777777" w:rsidR="003071CB" w:rsidRPr="003071CB" w:rsidRDefault="003071CB" w:rsidP="003071CB">
            <w:pPr>
              <w:jc w:val="center"/>
              <w:rPr>
                <w:sz w:val="16"/>
                <w:szCs w:val="16"/>
              </w:rPr>
            </w:pPr>
          </w:p>
        </w:tc>
      </w:tr>
      <w:tr w:rsidR="003071CB" w:rsidRPr="003071CB" w14:paraId="02B3ABDE" w14:textId="77777777" w:rsidTr="00435206">
        <w:trPr>
          <w:trHeight w:val="300"/>
          <w:jc w:val="center"/>
        </w:trPr>
        <w:tc>
          <w:tcPr>
            <w:tcW w:w="2658" w:type="dxa"/>
            <w:gridSpan w:val="3"/>
            <w:tcBorders>
              <w:left w:val="single" w:sz="12" w:space="0" w:color="auto"/>
              <w:bottom w:val="single" w:sz="12" w:space="0" w:color="auto"/>
              <w:right w:val="single" w:sz="12" w:space="0" w:color="auto"/>
            </w:tcBorders>
            <w:noWrap/>
            <w:vAlign w:val="center"/>
            <w:hideMark/>
          </w:tcPr>
          <w:p w14:paraId="08E0C1AB" w14:textId="77777777" w:rsidR="003071CB" w:rsidRPr="003071CB" w:rsidRDefault="003071CB" w:rsidP="003071CB">
            <w:pPr>
              <w:jc w:val="center"/>
              <w:rPr>
                <w:sz w:val="16"/>
                <w:szCs w:val="16"/>
              </w:rPr>
            </w:pPr>
          </w:p>
        </w:tc>
        <w:tc>
          <w:tcPr>
            <w:tcW w:w="1260" w:type="dxa"/>
            <w:tcBorders>
              <w:left w:val="single" w:sz="12" w:space="0" w:color="auto"/>
              <w:bottom w:val="single" w:sz="12" w:space="0" w:color="auto"/>
            </w:tcBorders>
            <w:noWrap/>
            <w:vAlign w:val="center"/>
            <w:hideMark/>
          </w:tcPr>
          <w:p w14:paraId="3172855A" w14:textId="77777777" w:rsidR="003071CB" w:rsidRPr="003071CB" w:rsidRDefault="003071CB" w:rsidP="003071CB">
            <w:pPr>
              <w:jc w:val="center"/>
              <w:rPr>
                <w:sz w:val="16"/>
                <w:szCs w:val="16"/>
              </w:rPr>
            </w:pPr>
            <w:r w:rsidRPr="003071CB">
              <w:rPr>
                <w:sz w:val="16"/>
                <w:szCs w:val="16"/>
              </w:rPr>
              <w:t>All fields</w:t>
            </w:r>
          </w:p>
        </w:tc>
        <w:tc>
          <w:tcPr>
            <w:tcW w:w="1308" w:type="dxa"/>
            <w:tcBorders>
              <w:bottom w:val="single" w:sz="12" w:space="0" w:color="auto"/>
              <w:right w:val="single" w:sz="12" w:space="0" w:color="auto"/>
            </w:tcBorders>
            <w:noWrap/>
            <w:vAlign w:val="center"/>
            <w:hideMark/>
          </w:tcPr>
          <w:p w14:paraId="1172AB6F" w14:textId="77777777" w:rsidR="003071CB" w:rsidRPr="003071CB" w:rsidRDefault="003071CB" w:rsidP="003071CB">
            <w:pPr>
              <w:jc w:val="center"/>
              <w:rPr>
                <w:sz w:val="16"/>
                <w:szCs w:val="16"/>
              </w:rPr>
            </w:pPr>
            <w:r w:rsidRPr="003071CB">
              <w:rPr>
                <w:sz w:val="16"/>
                <w:szCs w:val="16"/>
              </w:rPr>
              <w:t>Any Valid</w:t>
            </w:r>
          </w:p>
        </w:tc>
        <w:tc>
          <w:tcPr>
            <w:tcW w:w="1386" w:type="dxa"/>
            <w:tcBorders>
              <w:left w:val="single" w:sz="12" w:space="0" w:color="auto"/>
              <w:bottom w:val="single" w:sz="12" w:space="0" w:color="auto"/>
            </w:tcBorders>
            <w:noWrap/>
            <w:vAlign w:val="center"/>
            <w:hideMark/>
          </w:tcPr>
          <w:p w14:paraId="77277DB7" w14:textId="77777777" w:rsidR="003071CB" w:rsidRPr="003071CB" w:rsidRDefault="003071CB" w:rsidP="003071CB">
            <w:pPr>
              <w:jc w:val="center"/>
              <w:rPr>
                <w:sz w:val="16"/>
                <w:szCs w:val="16"/>
              </w:rPr>
            </w:pPr>
            <w:r w:rsidRPr="003071CB">
              <w:rPr>
                <w:sz w:val="16"/>
                <w:szCs w:val="16"/>
              </w:rPr>
              <w:t>Error message advising user of SQL issue</w:t>
            </w:r>
          </w:p>
        </w:tc>
        <w:tc>
          <w:tcPr>
            <w:tcW w:w="1177" w:type="dxa"/>
            <w:tcBorders>
              <w:bottom w:val="single" w:sz="12" w:space="0" w:color="auto"/>
              <w:right w:val="single" w:sz="12" w:space="0" w:color="auto"/>
            </w:tcBorders>
            <w:noWrap/>
            <w:vAlign w:val="center"/>
            <w:hideMark/>
          </w:tcPr>
          <w:p w14:paraId="410EBEC1" w14:textId="77777777" w:rsidR="003071CB" w:rsidRPr="003071CB" w:rsidRDefault="003071CB" w:rsidP="003071CB">
            <w:pPr>
              <w:jc w:val="center"/>
              <w:rPr>
                <w:sz w:val="16"/>
                <w:szCs w:val="16"/>
              </w:rPr>
            </w:pPr>
            <w:r w:rsidRPr="003071CB">
              <w:rPr>
                <w:sz w:val="16"/>
                <w:szCs w:val="16"/>
              </w:rPr>
              <w:t>Error message advising user of SQL issue</w:t>
            </w:r>
          </w:p>
        </w:tc>
        <w:tc>
          <w:tcPr>
            <w:tcW w:w="981" w:type="dxa"/>
            <w:tcBorders>
              <w:left w:val="single" w:sz="12" w:space="0" w:color="auto"/>
              <w:bottom w:val="single" w:sz="12" w:space="0" w:color="auto"/>
            </w:tcBorders>
            <w:noWrap/>
            <w:vAlign w:val="center"/>
            <w:hideMark/>
          </w:tcPr>
          <w:p w14:paraId="6DB8D3E4" w14:textId="77777777" w:rsidR="003071CB" w:rsidRPr="003071CB" w:rsidRDefault="003071CB" w:rsidP="003071CB">
            <w:pPr>
              <w:jc w:val="center"/>
              <w:rPr>
                <w:sz w:val="16"/>
                <w:szCs w:val="16"/>
              </w:rPr>
            </w:pPr>
            <w:r w:rsidRPr="003071CB">
              <w:rPr>
                <w:sz w:val="16"/>
                <w:szCs w:val="16"/>
              </w:rPr>
              <w:t>Pass</w:t>
            </w:r>
          </w:p>
        </w:tc>
        <w:tc>
          <w:tcPr>
            <w:tcW w:w="1168" w:type="dxa"/>
            <w:tcBorders>
              <w:bottom w:val="single" w:sz="12" w:space="0" w:color="auto"/>
              <w:right w:val="single" w:sz="12" w:space="0" w:color="auto"/>
            </w:tcBorders>
            <w:noWrap/>
            <w:vAlign w:val="center"/>
            <w:hideMark/>
          </w:tcPr>
          <w:p w14:paraId="66A5D39A" w14:textId="77777777" w:rsidR="003071CB" w:rsidRPr="003071CB" w:rsidRDefault="003071CB" w:rsidP="003071CB">
            <w:pPr>
              <w:jc w:val="center"/>
              <w:rPr>
                <w:sz w:val="16"/>
                <w:szCs w:val="16"/>
              </w:rPr>
            </w:pPr>
          </w:p>
        </w:tc>
      </w:tr>
    </w:tbl>
    <w:p w14:paraId="41D50CDC" w14:textId="77777777" w:rsidR="00941E29" w:rsidRDefault="00941E29" w:rsidP="00CD6217"/>
    <w:p w14:paraId="255B2A05" w14:textId="77777777" w:rsidR="00941E29" w:rsidRDefault="00941E29" w:rsidP="00CD6217"/>
    <w:p w14:paraId="3567C0FB" w14:textId="77777777" w:rsidR="00435206" w:rsidRDefault="00435206" w:rsidP="00CD6217"/>
    <w:p w14:paraId="68633BBE" w14:textId="77777777" w:rsidR="00A65036" w:rsidRDefault="00A65036">
      <w:r>
        <w:br w:type="page"/>
      </w:r>
    </w:p>
    <w:p w14:paraId="41F7CAB4" w14:textId="77777777" w:rsidR="00DA4910" w:rsidRDefault="00DA4910" w:rsidP="00435206">
      <w:pPr>
        <w:pStyle w:val="Heading2"/>
        <w:spacing w:after="200"/>
      </w:pPr>
      <w:bookmarkStart w:id="23" w:name="_Toc450311801"/>
      <w:r>
        <w:lastRenderedPageBreak/>
        <w:t>Issue Log - Lecturer</w:t>
      </w:r>
      <w:bookmarkEnd w:id="23"/>
    </w:p>
    <w:tbl>
      <w:tblPr>
        <w:tblStyle w:val="TableGrid"/>
        <w:tblW w:w="0" w:type="auto"/>
        <w:jc w:val="center"/>
        <w:tblLook w:val="04A0" w:firstRow="1" w:lastRow="0" w:firstColumn="1" w:lastColumn="0" w:noHBand="0" w:noVBand="1"/>
      </w:tblPr>
      <w:tblGrid>
        <w:gridCol w:w="1268"/>
        <w:gridCol w:w="2727"/>
        <w:gridCol w:w="585"/>
        <w:gridCol w:w="728"/>
        <w:gridCol w:w="1221"/>
        <w:gridCol w:w="1580"/>
        <w:gridCol w:w="1138"/>
        <w:gridCol w:w="668"/>
      </w:tblGrid>
      <w:tr w:rsidR="00DF1C28" w:rsidRPr="00DF1C28" w14:paraId="75C8356C" w14:textId="77777777" w:rsidTr="00EB465F">
        <w:trPr>
          <w:trHeight w:val="300"/>
          <w:jc w:val="center"/>
        </w:trPr>
        <w:tc>
          <w:tcPr>
            <w:tcW w:w="12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A283DB2" w14:textId="77777777" w:rsidR="00DF1C28" w:rsidRPr="00DF1C28" w:rsidRDefault="00DF1C28" w:rsidP="00EB465F">
            <w:pPr>
              <w:jc w:val="center"/>
              <w:rPr>
                <w:b/>
                <w:bCs/>
                <w:sz w:val="16"/>
                <w:szCs w:val="16"/>
              </w:rPr>
            </w:pPr>
            <w:r w:rsidRPr="00DF1C28">
              <w:rPr>
                <w:b/>
                <w:bCs/>
                <w:sz w:val="16"/>
                <w:szCs w:val="16"/>
              </w:rPr>
              <w:t>No.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4D3BB7E" w14:textId="77777777" w:rsidR="00DF1C28" w:rsidRPr="00DF1C28" w:rsidRDefault="00DF1C28" w:rsidP="00EB465F">
            <w:pPr>
              <w:jc w:val="center"/>
              <w:rPr>
                <w:b/>
                <w:bCs/>
                <w:sz w:val="16"/>
                <w:szCs w:val="16"/>
              </w:rPr>
            </w:pPr>
            <w:r w:rsidRPr="00DF1C28">
              <w:rPr>
                <w:b/>
                <w:bCs/>
                <w:sz w:val="16"/>
                <w:szCs w:val="16"/>
              </w:rPr>
              <w:t>Issue Title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9CCA4D7" w14:textId="77777777" w:rsidR="00DF1C28" w:rsidRPr="00DF1C28" w:rsidRDefault="00DF1C28" w:rsidP="00EB465F">
            <w:pPr>
              <w:jc w:val="center"/>
              <w:rPr>
                <w:b/>
                <w:bCs/>
                <w:sz w:val="16"/>
                <w:szCs w:val="16"/>
              </w:rPr>
            </w:pPr>
            <w:r w:rsidRPr="00DF1C28">
              <w:rPr>
                <w:b/>
                <w:bCs/>
                <w:sz w:val="16"/>
                <w:szCs w:val="16"/>
              </w:rPr>
              <w:t>Type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1ADCC4AB" w14:textId="77777777" w:rsidR="00DF1C28" w:rsidRPr="00DF1C28" w:rsidRDefault="00DF1C28" w:rsidP="00EB465F">
            <w:pPr>
              <w:jc w:val="center"/>
              <w:rPr>
                <w:b/>
                <w:bCs/>
                <w:sz w:val="16"/>
                <w:szCs w:val="16"/>
              </w:rPr>
            </w:pPr>
            <w:r w:rsidRPr="00DF1C28">
              <w:rPr>
                <w:b/>
                <w:bCs/>
                <w:sz w:val="16"/>
                <w:szCs w:val="16"/>
              </w:rPr>
              <w:t>Priority</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2719190" w14:textId="77777777" w:rsidR="00DF1C28" w:rsidRPr="00DF1C28" w:rsidRDefault="00DF1C28" w:rsidP="00EB465F">
            <w:pPr>
              <w:jc w:val="center"/>
              <w:rPr>
                <w:b/>
                <w:bCs/>
                <w:sz w:val="16"/>
                <w:szCs w:val="16"/>
              </w:rPr>
            </w:pPr>
            <w:r w:rsidRPr="00DF1C28">
              <w:rPr>
                <w:b/>
                <w:bCs/>
                <w:sz w:val="16"/>
                <w:szCs w:val="16"/>
              </w:rPr>
              <w:t>Receipt Date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79EA190D" w14:textId="77777777" w:rsidR="00DF1C28" w:rsidRPr="00DF1C28" w:rsidRDefault="00DF1C28" w:rsidP="00EB465F">
            <w:pPr>
              <w:jc w:val="center"/>
              <w:rPr>
                <w:b/>
                <w:bCs/>
                <w:sz w:val="16"/>
                <w:szCs w:val="16"/>
              </w:rPr>
            </w:pPr>
            <w:r w:rsidRPr="00DF1C28">
              <w:rPr>
                <w:b/>
                <w:bCs/>
                <w:sz w:val="16"/>
                <w:szCs w:val="16"/>
              </w:rPr>
              <w:t>Originators Name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4CFFC77" w14:textId="77777777" w:rsidR="00DF1C28" w:rsidRPr="00DF1C28" w:rsidRDefault="00DF1C28" w:rsidP="00EB465F">
            <w:pPr>
              <w:jc w:val="center"/>
              <w:rPr>
                <w:b/>
                <w:bCs/>
                <w:sz w:val="16"/>
                <w:szCs w:val="16"/>
              </w:rPr>
            </w:pPr>
            <w:r w:rsidRPr="00DF1C28">
              <w:rPr>
                <w:b/>
                <w:bCs/>
                <w:sz w:val="16"/>
                <w:szCs w:val="16"/>
              </w:rPr>
              <w:t>Assigned To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A1514B4" w14:textId="77777777" w:rsidR="00DF1C28" w:rsidRPr="00DF1C28" w:rsidRDefault="00DF1C28" w:rsidP="00EB465F">
            <w:pPr>
              <w:jc w:val="center"/>
              <w:rPr>
                <w:b/>
                <w:bCs/>
                <w:sz w:val="16"/>
                <w:szCs w:val="16"/>
              </w:rPr>
            </w:pPr>
            <w:r w:rsidRPr="00DF1C28">
              <w:rPr>
                <w:b/>
                <w:bCs/>
                <w:sz w:val="16"/>
                <w:szCs w:val="16"/>
              </w:rPr>
              <w:t>Status</w:t>
            </w:r>
          </w:p>
        </w:tc>
      </w:tr>
      <w:tr w:rsidR="00DF1C28" w:rsidRPr="00DF1C28" w14:paraId="4B7844FF" w14:textId="77777777" w:rsidTr="00EB465F">
        <w:trPr>
          <w:trHeight w:val="300"/>
          <w:jc w:val="center"/>
        </w:trPr>
        <w:tc>
          <w:tcPr>
            <w:tcW w:w="1268" w:type="dxa"/>
            <w:tcBorders>
              <w:top w:val="single" w:sz="12" w:space="0" w:color="auto"/>
              <w:left w:val="single" w:sz="12" w:space="0" w:color="auto"/>
            </w:tcBorders>
            <w:noWrap/>
            <w:vAlign w:val="center"/>
            <w:hideMark/>
          </w:tcPr>
          <w:p w14:paraId="1CB66FFD" w14:textId="77777777" w:rsidR="00DF1C28" w:rsidRPr="00DF1C28" w:rsidRDefault="00DF1C28" w:rsidP="00EB465F">
            <w:pPr>
              <w:jc w:val="center"/>
              <w:rPr>
                <w:sz w:val="16"/>
                <w:szCs w:val="16"/>
              </w:rPr>
            </w:pPr>
            <w:r w:rsidRPr="00DF1C28">
              <w:rPr>
                <w:sz w:val="16"/>
                <w:szCs w:val="16"/>
              </w:rPr>
              <w:t>1</w:t>
            </w:r>
          </w:p>
        </w:tc>
        <w:tc>
          <w:tcPr>
            <w:tcW w:w="0" w:type="auto"/>
            <w:tcBorders>
              <w:top w:val="single" w:sz="12" w:space="0" w:color="auto"/>
            </w:tcBorders>
            <w:noWrap/>
            <w:vAlign w:val="center"/>
            <w:hideMark/>
          </w:tcPr>
          <w:p w14:paraId="1DF30B36" w14:textId="77777777" w:rsidR="00DF1C28" w:rsidRPr="00DF1C28" w:rsidRDefault="00DF1C28" w:rsidP="00EB465F">
            <w:pPr>
              <w:jc w:val="center"/>
              <w:rPr>
                <w:sz w:val="16"/>
                <w:szCs w:val="16"/>
              </w:rPr>
            </w:pPr>
            <w:r w:rsidRPr="00DF1C28">
              <w:rPr>
                <w:sz w:val="16"/>
                <w:szCs w:val="16"/>
              </w:rPr>
              <w:t>No Issues Detected In Test Phase</w:t>
            </w:r>
          </w:p>
        </w:tc>
        <w:tc>
          <w:tcPr>
            <w:tcW w:w="0" w:type="auto"/>
            <w:tcBorders>
              <w:top w:val="single" w:sz="12" w:space="0" w:color="auto"/>
            </w:tcBorders>
            <w:noWrap/>
            <w:vAlign w:val="center"/>
            <w:hideMark/>
          </w:tcPr>
          <w:p w14:paraId="1001E957" w14:textId="77777777" w:rsidR="00DF1C28" w:rsidRPr="00DF1C28" w:rsidRDefault="00DF1C28" w:rsidP="00EB465F">
            <w:pPr>
              <w:jc w:val="center"/>
              <w:rPr>
                <w:sz w:val="16"/>
                <w:szCs w:val="16"/>
              </w:rPr>
            </w:pPr>
            <w:r w:rsidRPr="00DF1C28">
              <w:rPr>
                <w:sz w:val="16"/>
                <w:szCs w:val="16"/>
              </w:rPr>
              <w:t>N/A</w:t>
            </w:r>
          </w:p>
        </w:tc>
        <w:tc>
          <w:tcPr>
            <w:tcW w:w="0" w:type="auto"/>
            <w:tcBorders>
              <w:top w:val="single" w:sz="12" w:space="0" w:color="auto"/>
            </w:tcBorders>
            <w:noWrap/>
            <w:vAlign w:val="center"/>
            <w:hideMark/>
          </w:tcPr>
          <w:p w14:paraId="34617676" w14:textId="77777777" w:rsidR="00DF1C28" w:rsidRPr="00DF1C28" w:rsidRDefault="00DF1C28" w:rsidP="00EB465F">
            <w:pPr>
              <w:jc w:val="center"/>
              <w:rPr>
                <w:sz w:val="16"/>
                <w:szCs w:val="16"/>
              </w:rPr>
            </w:pPr>
            <w:r w:rsidRPr="00DF1C28">
              <w:rPr>
                <w:sz w:val="16"/>
                <w:szCs w:val="16"/>
              </w:rPr>
              <w:t>High</w:t>
            </w:r>
          </w:p>
        </w:tc>
        <w:tc>
          <w:tcPr>
            <w:tcW w:w="0" w:type="auto"/>
            <w:tcBorders>
              <w:top w:val="single" w:sz="12" w:space="0" w:color="auto"/>
            </w:tcBorders>
            <w:noWrap/>
            <w:vAlign w:val="center"/>
            <w:hideMark/>
          </w:tcPr>
          <w:p w14:paraId="1A0A6E20" w14:textId="77777777" w:rsidR="00DF1C28" w:rsidRPr="00DF1C28" w:rsidRDefault="00DF1C28" w:rsidP="00EB465F">
            <w:pPr>
              <w:jc w:val="center"/>
              <w:rPr>
                <w:sz w:val="16"/>
                <w:szCs w:val="16"/>
              </w:rPr>
            </w:pPr>
            <w:r w:rsidRPr="00DF1C28">
              <w:rPr>
                <w:sz w:val="16"/>
                <w:szCs w:val="16"/>
              </w:rPr>
              <w:t>20/04/2016</w:t>
            </w:r>
          </w:p>
        </w:tc>
        <w:tc>
          <w:tcPr>
            <w:tcW w:w="0" w:type="auto"/>
            <w:tcBorders>
              <w:top w:val="single" w:sz="12" w:space="0" w:color="auto"/>
            </w:tcBorders>
            <w:noWrap/>
            <w:vAlign w:val="center"/>
            <w:hideMark/>
          </w:tcPr>
          <w:p w14:paraId="1D2F92A0" w14:textId="77777777" w:rsidR="00DF1C28" w:rsidRPr="00DF1C28" w:rsidRDefault="00DF1C28" w:rsidP="00EB465F">
            <w:pPr>
              <w:jc w:val="center"/>
              <w:rPr>
                <w:sz w:val="16"/>
                <w:szCs w:val="16"/>
              </w:rPr>
            </w:pPr>
            <w:r>
              <w:rPr>
                <w:sz w:val="16"/>
                <w:szCs w:val="16"/>
              </w:rPr>
              <w:t>Gavin Byrne</w:t>
            </w:r>
          </w:p>
        </w:tc>
        <w:tc>
          <w:tcPr>
            <w:tcW w:w="0" w:type="auto"/>
            <w:tcBorders>
              <w:top w:val="single" w:sz="12" w:space="0" w:color="auto"/>
            </w:tcBorders>
            <w:noWrap/>
            <w:vAlign w:val="center"/>
            <w:hideMark/>
          </w:tcPr>
          <w:p w14:paraId="4518C52A" w14:textId="77777777" w:rsidR="00DF1C28" w:rsidRPr="00DF1C28" w:rsidRDefault="00DF1C28" w:rsidP="00EB465F">
            <w:pPr>
              <w:jc w:val="center"/>
              <w:rPr>
                <w:sz w:val="16"/>
                <w:szCs w:val="16"/>
              </w:rPr>
            </w:pPr>
            <w:r w:rsidRPr="00DF1C28">
              <w:rPr>
                <w:sz w:val="16"/>
                <w:szCs w:val="16"/>
              </w:rPr>
              <w:t>N/A</w:t>
            </w:r>
          </w:p>
        </w:tc>
        <w:tc>
          <w:tcPr>
            <w:tcW w:w="0" w:type="auto"/>
            <w:tcBorders>
              <w:top w:val="single" w:sz="12" w:space="0" w:color="auto"/>
              <w:right w:val="single" w:sz="12" w:space="0" w:color="auto"/>
            </w:tcBorders>
            <w:noWrap/>
            <w:vAlign w:val="center"/>
            <w:hideMark/>
          </w:tcPr>
          <w:p w14:paraId="6250A935" w14:textId="77777777" w:rsidR="00DF1C28" w:rsidRPr="00DF1C28" w:rsidRDefault="00DF1C28" w:rsidP="00EB465F">
            <w:pPr>
              <w:jc w:val="center"/>
              <w:rPr>
                <w:sz w:val="16"/>
                <w:szCs w:val="16"/>
              </w:rPr>
            </w:pPr>
            <w:r w:rsidRPr="00DF1C28">
              <w:rPr>
                <w:sz w:val="16"/>
                <w:szCs w:val="16"/>
              </w:rPr>
              <w:t>Open</w:t>
            </w:r>
          </w:p>
        </w:tc>
      </w:tr>
      <w:tr w:rsidR="00DF1C28" w:rsidRPr="00DF1C28" w14:paraId="73F2C8E7" w14:textId="77777777" w:rsidTr="00EB465F">
        <w:trPr>
          <w:trHeight w:val="300"/>
          <w:jc w:val="center"/>
        </w:trPr>
        <w:tc>
          <w:tcPr>
            <w:tcW w:w="1268" w:type="dxa"/>
            <w:tcBorders>
              <w:left w:val="single" w:sz="12" w:space="0" w:color="auto"/>
              <w:bottom w:val="single" w:sz="12" w:space="0" w:color="auto"/>
            </w:tcBorders>
            <w:noWrap/>
            <w:vAlign w:val="center"/>
            <w:hideMark/>
          </w:tcPr>
          <w:p w14:paraId="5FFBD64F"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5B596F36"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110C54A5"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2117F23E"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2EB5061F"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71B8A5AE"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53B8FCEB"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right w:val="single" w:sz="12" w:space="0" w:color="auto"/>
            </w:tcBorders>
            <w:noWrap/>
            <w:vAlign w:val="center"/>
            <w:hideMark/>
          </w:tcPr>
          <w:p w14:paraId="7ACBB52F" w14:textId="77777777" w:rsidR="00DF1C28" w:rsidRPr="00DF1C28" w:rsidRDefault="00DF1C28" w:rsidP="00EB465F">
            <w:pPr>
              <w:rPr>
                <w:sz w:val="16"/>
                <w:szCs w:val="16"/>
              </w:rPr>
            </w:pPr>
            <w:r w:rsidRPr="00DF1C28">
              <w:rPr>
                <w:sz w:val="16"/>
                <w:szCs w:val="16"/>
              </w:rPr>
              <w:t> </w:t>
            </w:r>
          </w:p>
        </w:tc>
      </w:tr>
    </w:tbl>
    <w:p w14:paraId="4412376F" w14:textId="77777777" w:rsidR="00A65036" w:rsidRDefault="00A65036">
      <w:pPr>
        <w:rPr>
          <w:caps/>
          <w:spacing w:val="15"/>
          <w:sz w:val="22"/>
          <w:szCs w:val="22"/>
        </w:rPr>
      </w:pPr>
      <w:r>
        <w:br w:type="page"/>
      </w:r>
    </w:p>
    <w:p w14:paraId="09E57E5C" w14:textId="77777777" w:rsidR="00A65036" w:rsidRDefault="00A65036" w:rsidP="00A65036">
      <w:pPr>
        <w:pStyle w:val="Heading1"/>
        <w:rPr>
          <w:ins w:id="24" w:author="Tohill Aaron" w:date="2016-05-06T14:43:00Z"/>
        </w:rPr>
      </w:pPr>
      <w:bookmarkStart w:id="25" w:name="_Toc450311802"/>
      <w:ins w:id="26" w:author="Tohill Aaron" w:date="2016-05-06T14:43:00Z">
        <w:r>
          <w:lastRenderedPageBreak/>
          <w:t>Testing – Grades</w:t>
        </w:r>
        <w:bookmarkEnd w:id="25"/>
        <w:r>
          <w:t xml:space="preserve"> </w:t>
        </w:r>
      </w:ins>
    </w:p>
    <w:p w14:paraId="442D4B84" w14:textId="77777777" w:rsidR="00DA4910" w:rsidRDefault="00DA4910" w:rsidP="00435206">
      <w:pPr>
        <w:pStyle w:val="Heading2"/>
        <w:spacing w:after="200"/>
      </w:pPr>
      <w:bookmarkStart w:id="27" w:name="_Toc450311803"/>
      <w:r>
        <w:t>Test Cases - Grades</w:t>
      </w:r>
      <w:bookmarkEnd w:id="27"/>
    </w:p>
    <w:tbl>
      <w:tblPr>
        <w:tblStyle w:val="TableGrid"/>
        <w:tblW w:w="0" w:type="auto"/>
        <w:jc w:val="center"/>
        <w:tblLook w:val="04A0" w:firstRow="1" w:lastRow="0" w:firstColumn="1" w:lastColumn="0" w:noHBand="0" w:noVBand="1"/>
      </w:tblPr>
      <w:tblGrid>
        <w:gridCol w:w="681"/>
        <w:gridCol w:w="1922"/>
        <w:gridCol w:w="3185"/>
        <w:gridCol w:w="4258"/>
      </w:tblGrid>
      <w:tr w:rsidR="0097427D" w:rsidRPr="0097427D" w14:paraId="1CA7DA54" w14:textId="77777777" w:rsidTr="00435206">
        <w:trPr>
          <w:trHeight w:val="315"/>
          <w:jc w:val="center"/>
        </w:trPr>
        <w:tc>
          <w:tcPr>
            <w:tcW w:w="76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18B6D45B" w14:textId="77777777" w:rsidR="0097427D" w:rsidRPr="003071CB" w:rsidRDefault="0097427D" w:rsidP="003071CB">
            <w:pPr>
              <w:jc w:val="center"/>
              <w:rPr>
                <w:b/>
                <w:bCs/>
                <w:sz w:val="16"/>
                <w:szCs w:val="16"/>
              </w:rPr>
            </w:pPr>
            <w:r w:rsidRPr="003071CB">
              <w:rPr>
                <w:b/>
                <w:bCs/>
                <w:sz w:val="16"/>
                <w:szCs w:val="16"/>
              </w:rPr>
              <w:t>Test Case</w:t>
            </w:r>
          </w:p>
        </w:tc>
        <w:tc>
          <w:tcPr>
            <w:tcW w:w="222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38FD72E3" w14:textId="77777777" w:rsidR="0097427D" w:rsidRPr="003071CB" w:rsidRDefault="0097427D" w:rsidP="003071CB">
            <w:pPr>
              <w:jc w:val="center"/>
              <w:rPr>
                <w:b/>
                <w:bCs/>
                <w:sz w:val="16"/>
                <w:szCs w:val="16"/>
              </w:rPr>
            </w:pPr>
            <w:r w:rsidRPr="003071CB">
              <w:rPr>
                <w:b/>
                <w:bCs/>
                <w:sz w:val="16"/>
                <w:szCs w:val="16"/>
              </w:rPr>
              <w:t>Purpose of Test Case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6E2D4168" w14:textId="77777777" w:rsidR="0097427D" w:rsidRPr="003071CB" w:rsidRDefault="0097427D" w:rsidP="003071CB">
            <w:pPr>
              <w:jc w:val="center"/>
              <w:rPr>
                <w:b/>
                <w:bCs/>
                <w:sz w:val="16"/>
                <w:szCs w:val="16"/>
              </w:rPr>
            </w:pPr>
            <w:r w:rsidRPr="003071CB">
              <w:rPr>
                <w:b/>
                <w:bCs/>
                <w:sz w:val="16"/>
                <w:szCs w:val="16"/>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93335E8" w14:textId="77777777" w:rsidR="0097427D" w:rsidRPr="003071CB" w:rsidRDefault="0097427D" w:rsidP="003071CB">
            <w:pPr>
              <w:jc w:val="center"/>
              <w:rPr>
                <w:b/>
                <w:bCs/>
                <w:sz w:val="16"/>
                <w:szCs w:val="16"/>
              </w:rPr>
            </w:pPr>
            <w:r w:rsidRPr="003071CB">
              <w:rPr>
                <w:b/>
                <w:bCs/>
                <w:sz w:val="16"/>
                <w:szCs w:val="16"/>
              </w:rPr>
              <w:t>Post Conditions</w:t>
            </w:r>
          </w:p>
        </w:tc>
      </w:tr>
      <w:tr w:rsidR="0097427D" w:rsidRPr="0097427D" w14:paraId="0767F896" w14:textId="77777777" w:rsidTr="00435206">
        <w:trPr>
          <w:trHeight w:val="315"/>
          <w:jc w:val="center"/>
        </w:trPr>
        <w:tc>
          <w:tcPr>
            <w:tcW w:w="763" w:type="dxa"/>
            <w:tcBorders>
              <w:top w:val="single" w:sz="12" w:space="0" w:color="auto"/>
              <w:left w:val="single" w:sz="12" w:space="0" w:color="auto"/>
            </w:tcBorders>
            <w:noWrap/>
            <w:vAlign w:val="center"/>
            <w:hideMark/>
          </w:tcPr>
          <w:p w14:paraId="6E6F8235" w14:textId="77777777" w:rsidR="0097427D" w:rsidRPr="003071CB" w:rsidRDefault="0097427D" w:rsidP="003071CB">
            <w:pPr>
              <w:jc w:val="center"/>
              <w:rPr>
                <w:sz w:val="16"/>
                <w:szCs w:val="16"/>
              </w:rPr>
            </w:pPr>
            <w:r w:rsidRPr="003071CB">
              <w:rPr>
                <w:sz w:val="16"/>
                <w:szCs w:val="16"/>
              </w:rPr>
              <w:t>1.1</w:t>
            </w:r>
          </w:p>
        </w:tc>
        <w:tc>
          <w:tcPr>
            <w:tcW w:w="2220" w:type="dxa"/>
            <w:tcBorders>
              <w:top w:val="single" w:sz="12" w:space="0" w:color="auto"/>
            </w:tcBorders>
            <w:noWrap/>
            <w:vAlign w:val="center"/>
            <w:hideMark/>
          </w:tcPr>
          <w:p w14:paraId="46E32636" w14:textId="77777777" w:rsidR="0097427D" w:rsidRPr="003071CB" w:rsidRDefault="0097427D" w:rsidP="003071CB">
            <w:pPr>
              <w:jc w:val="center"/>
              <w:rPr>
                <w:sz w:val="16"/>
                <w:szCs w:val="16"/>
              </w:rPr>
            </w:pPr>
            <w:r w:rsidRPr="003071CB">
              <w:rPr>
                <w:sz w:val="16"/>
                <w:szCs w:val="16"/>
              </w:rPr>
              <w:t>Test search students</w:t>
            </w:r>
          </w:p>
        </w:tc>
        <w:tc>
          <w:tcPr>
            <w:tcW w:w="0" w:type="auto"/>
            <w:tcBorders>
              <w:top w:val="single" w:sz="12" w:space="0" w:color="auto"/>
            </w:tcBorders>
            <w:noWrap/>
            <w:vAlign w:val="center"/>
            <w:hideMark/>
          </w:tcPr>
          <w:p w14:paraId="133DC24E" w14:textId="77777777" w:rsidR="0097427D" w:rsidRPr="003071CB" w:rsidRDefault="0097427D" w:rsidP="003071CB">
            <w:pPr>
              <w:jc w:val="center"/>
              <w:rPr>
                <w:sz w:val="16"/>
                <w:szCs w:val="16"/>
              </w:rPr>
            </w:pPr>
            <w:r w:rsidRPr="003071CB">
              <w:rPr>
                <w:sz w:val="16"/>
                <w:szCs w:val="16"/>
              </w:rPr>
              <w:t>Test users ability to search by name or ID</w:t>
            </w:r>
          </w:p>
        </w:tc>
        <w:tc>
          <w:tcPr>
            <w:tcW w:w="0" w:type="auto"/>
            <w:tcBorders>
              <w:top w:val="single" w:sz="12" w:space="0" w:color="auto"/>
              <w:right w:val="single" w:sz="12" w:space="0" w:color="auto"/>
            </w:tcBorders>
            <w:noWrap/>
            <w:vAlign w:val="center"/>
            <w:hideMark/>
          </w:tcPr>
          <w:p w14:paraId="4353F843" w14:textId="77777777" w:rsidR="0097427D" w:rsidRPr="003071CB" w:rsidRDefault="0097427D" w:rsidP="003071CB">
            <w:pPr>
              <w:jc w:val="center"/>
              <w:rPr>
                <w:sz w:val="16"/>
                <w:szCs w:val="16"/>
              </w:rPr>
            </w:pPr>
            <w:r w:rsidRPr="003071CB">
              <w:rPr>
                <w:sz w:val="16"/>
                <w:szCs w:val="16"/>
              </w:rPr>
              <w:t>If student found loads relevant data to form else user advised</w:t>
            </w:r>
          </w:p>
        </w:tc>
      </w:tr>
      <w:tr w:rsidR="0097427D" w:rsidRPr="0097427D" w14:paraId="17E9A816" w14:textId="77777777" w:rsidTr="00435206">
        <w:trPr>
          <w:trHeight w:val="315"/>
          <w:jc w:val="center"/>
        </w:trPr>
        <w:tc>
          <w:tcPr>
            <w:tcW w:w="763" w:type="dxa"/>
            <w:tcBorders>
              <w:left w:val="single" w:sz="12" w:space="0" w:color="auto"/>
            </w:tcBorders>
            <w:noWrap/>
            <w:vAlign w:val="center"/>
            <w:hideMark/>
          </w:tcPr>
          <w:p w14:paraId="3AB84897" w14:textId="77777777" w:rsidR="0097427D" w:rsidRPr="003071CB" w:rsidRDefault="0097427D" w:rsidP="003071CB">
            <w:pPr>
              <w:jc w:val="center"/>
              <w:rPr>
                <w:sz w:val="16"/>
                <w:szCs w:val="16"/>
              </w:rPr>
            </w:pPr>
            <w:r w:rsidRPr="003071CB">
              <w:rPr>
                <w:sz w:val="16"/>
                <w:szCs w:val="16"/>
              </w:rPr>
              <w:t>1.2</w:t>
            </w:r>
          </w:p>
        </w:tc>
        <w:tc>
          <w:tcPr>
            <w:tcW w:w="2220" w:type="dxa"/>
            <w:noWrap/>
            <w:vAlign w:val="center"/>
            <w:hideMark/>
          </w:tcPr>
          <w:p w14:paraId="4AC5A83D" w14:textId="77777777" w:rsidR="0097427D" w:rsidRPr="003071CB" w:rsidRDefault="0097427D" w:rsidP="003071CB">
            <w:pPr>
              <w:jc w:val="center"/>
              <w:rPr>
                <w:sz w:val="16"/>
                <w:szCs w:val="16"/>
              </w:rPr>
            </w:pPr>
            <w:r w:rsidRPr="003071CB">
              <w:rPr>
                <w:sz w:val="16"/>
                <w:szCs w:val="16"/>
              </w:rPr>
              <w:t>Test add subject or grade frontend</w:t>
            </w:r>
          </w:p>
        </w:tc>
        <w:tc>
          <w:tcPr>
            <w:tcW w:w="0" w:type="auto"/>
            <w:noWrap/>
            <w:vAlign w:val="center"/>
            <w:hideMark/>
          </w:tcPr>
          <w:p w14:paraId="1BD40EC5" w14:textId="77777777" w:rsidR="0097427D" w:rsidRPr="003071CB" w:rsidRDefault="0097427D" w:rsidP="003071CB">
            <w:pPr>
              <w:jc w:val="center"/>
              <w:rPr>
                <w:sz w:val="16"/>
                <w:szCs w:val="16"/>
              </w:rPr>
            </w:pPr>
            <w:r w:rsidRPr="003071CB">
              <w:rPr>
                <w:sz w:val="16"/>
                <w:szCs w:val="16"/>
              </w:rPr>
              <w:t>UI should handle any user errors</w:t>
            </w:r>
          </w:p>
        </w:tc>
        <w:tc>
          <w:tcPr>
            <w:tcW w:w="0" w:type="auto"/>
            <w:tcBorders>
              <w:right w:val="single" w:sz="12" w:space="0" w:color="auto"/>
            </w:tcBorders>
            <w:noWrap/>
            <w:vAlign w:val="center"/>
            <w:hideMark/>
          </w:tcPr>
          <w:p w14:paraId="3147508B" w14:textId="77777777" w:rsidR="0097427D" w:rsidRPr="003071CB" w:rsidRDefault="0097427D" w:rsidP="003071CB">
            <w:pPr>
              <w:jc w:val="center"/>
              <w:rPr>
                <w:sz w:val="16"/>
                <w:szCs w:val="16"/>
              </w:rPr>
            </w:pPr>
            <w:r w:rsidRPr="003071CB">
              <w:rPr>
                <w:sz w:val="16"/>
                <w:szCs w:val="16"/>
              </w:rPr>
              <w:t>Confirmation for user that operation was a success</w:t>
            </w:r>
          </w:p>
        </w:tc>
      </w:tr>
      <w:tr w:rsidR="0097427D" w:rsidRPr="0097427D" w14:paraId="5E5B935A" w14:textId="77777777" w:rsidTr="00435206">
        <w:trPr>
          <w:trHeight w:val="315"/>
          <w:jc w:val="center"/>
        </w:trPr>
        <w:tc>
          <w:tcPr>
            <w:tcW w:w="763" w:type="dxa"/>
            <w:tcBorders>
              <w:left w:val="single" w:sz="12" w:space="0" w:color="auto"/>
              <w:bottom w:val="single" w:sz="12" w:space="0" w:color="auto"/>
            </w:tcBorders>
            <w:noWrap/>
            <w:vAlign w:val="center"/>
            <w:hideMark/>
          </w:tcPr>
          <w:p w14:paraId="79E20152" w14:textId="77777777" w:rsidR="0097427D" w:rsidRPr="003071CB" w:rsidRDefault="0097427D" w:rsidP="003071CB">
            <w:pPr>
              <w:jc w:val="center"/>
              <w:rPr>
                <w:sz w:val="16"/>
                <w:szCs w:val="16"/>
              </w:rPr>
            </w:pPr>
            <w:r w:rsidRPr="003071CB">
              <w:rPr>
                <w:sz w:val="16"/>
                <w:szCs w:val="16"/>
              </w:rPr>
              <w:t>1.3</w:t>
            </w:r>
          </w:p>
        </w:tc>
        <w:tc>
          <w:tcPr>
            <w:tcW w:w="2220" w:type="dxa"/>
            <w:tcBorders>
              <w:bottom w:val="single" w:sz="12" w:space="0" w:color="auto"/>
            </w:tcBorders>
            <w:noWrap/>
            <w:vAlign w:val="center"/>
            <w:hideMark/>
          </w:tcPr>
          <w:p w14:paraId="6E59A2DE" w14:textId="77777777" w:rsidR="0097427D" w:rsidRPr="003071CB" w:rsidRDefault="0097427D" w:rsidP="003071CB">
            <w:pPr>
              <w:jc w:val="center"/>
              <w:rPr>
                <w:sz w:val="16"/>
                <w:szCs w:val="16"/>
              </w:rPr>
            </w:pPr>
            <w:r w:rsidRPr="003071CB">
              <w:rPr>
                <w:sz w:val="16"/>
                <w:szCs w:val="16"/>
              </w:rPr>
              <w:t>Test add subject or grade backend</w:t>
            </w:r>
          </w:p>
        </w:tc>
        <w:tc>
          <w:tcPr>
            <w:tcW w:w="0" w:type="auto"/>
            <w:tcBorders>
              <w:bottom w:val="single" w:sz="12" w:space="0" w:color="auto"/>
            </w:tcBorders>
            <w:noWrap/>
            <w:vAlign w:val="center"/>
            <w:hideMark/>
          </w:tcPr>
          <w:p w14:paraId="7FCA170E" w14:textId="77777777" w:rsidR="0097427D" w:rsidRPr="003071CB" w:rsidRDefault="0097427D" w:rsidP="003071CB">
            <w:pPr>
              <w:jc w:val="center"/>
              <w:rPr>
                <w:sz w:val="16"/>
                <w:szCs w:val="16"/>
              </w:rPr>
            </w:pPr>
            <w:r w:rsidRPr="003071CB">
              <w:rPr>
                <w:sz w:val="16"/>
                <w:szCs w:val="16"/>
              </w:rPr>
              <w:t>details entered by user should be enter to db</w:t>
            </w:r>
          </w:p>
        </w:tc>
        <w:tc>
          <w:tcPr>
            <w:tcW w:w="0" w:type="auto"/>
            <w:tcBorders>
              <w:bottom w:val="single" w:sz="12" w:space="0" w:color="auto"/>
              <w:right w:val="single" w:sz="12" w:space="0" w:color="auto"/>
            </w:tcBorders>
            <w:noWrap/>
            <w:vAlign w:val="center"/>
            <w:hideMark/>
          </w:tcPr>
          <w:p w14:paraId="06E37065" w14:textId="77777777" w:rsidR="0097427D" w:rsidRPr="003071CB" w:rsidRDefault="0097427D" w:rsidP="003071CB">
            <w:pPr>
              <w:jc w:val="center"/>
              <w:rPr>
                <w:sz w:val="16"/>
                <w:szCs w:val="16"/>
              </w:rPr>
            </w:pPr>
            <w:r w:rsidRPr="003071CB">
              <w:rPr>
                <w:sz w:val="16"/>
                <w:szCs w:val="16"/>
              </w:rPr>
              <w:t>db updated successfully</w:t>
            </w:r>
          </w:p>
        </w:tc>
      </w:tr>
    </w:tbl>
    <w:p w14:paraId="7A30DA87" w14:textId="77777777" w:rsidR="00A65036" w:rsidRDefault="00A65036">
      <w:pPr>
        <w:rPr>
          <w:caps/>
          <w:spacing w:val="15"/>
          <w:sz w:val="22"/>
          <w:szCs w:val="22"/>
        </w:rPr>
      </w:pPr>
      <w:r>
        <w:br w:type="page"/>
      </w:r>
    </w:p>
    <w:p w14:paraId="3F3C7065" w14:textId="77777777" w:rsidR="00DA4910" w:rsidRDefault="00DA4910" w:rsidP="00435206">
      <w:pPr>
        <w:pStyle w:val="Heading2"/>
        <w:spacing w:after="200"/>
      </w:pPr>
      <w:bookmarkStart w:id="28" w:name="_Toc450311804"/>
      <w:r>
        <w:lastRenderedPageBreak/>
        <w:t>Test Log - Grades</w:t>
      </w:r>
      <w:bookmarkEnd w:id="28"/>
    </w:p>
    <w:tbl>
      <w:tblPr>
        <w:tblStyle w:val="TableGrid"/>
        <w:tblW w:w="0" w:type="auto"/>
        <w:jc w:val="center"/>
        <w:tblLayout w:type="fixed"/>
        <w:tblLook w:val="04A0" w:firstRow="1" w:lastRow="0" w:firstColumn="1" w:lastColumn="0" w:noHBand="0" w:noVBand="1"/>
      </w:tblPr>
      <w:tblGrid>
        <w:gridCol w:w="631"/>
        <w:gridCol w:w="1037"/>
        <w:gridCol w:w="1134"/>
        <w:gridCol w:w="1134"/>
        <w:gridCol w:w="1417"/>
        <w:gridCol w:w="1418"/>
        <w:gridCol w:w="1417"/>
        <w:gridCol w:w="567"/>
        <w:gridCol w:w="1149"/>
      </w:tblGrid>
      <w:tr w:rsidR="00941E29" w:rsidRPr="007C411C" w14:paraId="4F4C16AE" w14:textId="77777777" w:rsidTr="007C411C">
        <w:trPr>
          <w:trHeight w:val="315"/>
          <w:jc w:val="center"/>
        </w:trPr>
        <w:tc>
          <w:tcPr>
            <w:tcW w:w="2802" w:type="dxa"/>
            <w:gridSpan w:val="3"/>
            <w:tcBorders>
              <w:top w:val="single" w:sz="12" w:space="0" w:color="auto"/>
              <w:left w:val="single" w:sz="12" w:space="0" w:color="auto"/>
            </w:tcBorders>
            <w:shd w:val="clear" w:color="auto" w:fill="D9D9D9" w:themeFill="background1" w:themeFillShade="D9"/>
            <w:noWrap/>
            <w:vAlign w:val="center"/>
            <w:hideMark/>
          </w:tcPr>
          <w:p w14:paraId="0CB09635" w14:textId="77777777" w:rsidR="00941E29" w:rsidRPr="007C411C" w:rsidRDefault="00941E29" w:rsidP="007C411C">
            <w:pPr>
              <w:jc w:val="center"/>
              <w:rPr>
                <w:b/>
                <w:bCs/>
                <w:sz w:val="16"/>
                <w:szCs w:val="16"/>
              </w:rPr>
            </w:pPr>
            <w:r w:rsidRPr="007C411C">
              <w:rPr>
                <w:b/>
                <w:bCs/>
                <w:sz w:val="16"/>
                <w:szCs w:val="16"/>
              </w:rPr>
              <w:t>Datasets</w:t>
            </w:r>
          </w:p>
        </w:tc>
        <w:tc>
          <w:tcPr>
            <w:tcW w:w="2551" w:type="dxa"/>
            <w:gridSpan w:val="2"/>
            <w:tcBorders>
              <w:top w:val="single" w:sz="12" w:space="0" w:color="auto"/>
            </w:tcBorders>
            <w:shd w:val="clear" w:color="auto" w:fill="D9D9D9" w:themeFill="background1" w:themeFillShade="D9"/>
            <w:noWrap/>
            <w:vAlign w:val="center"/>
            <w:hideMark/>
          </w:tcPr>
          <w:p w14:paraId="6D7F159D" w14:textId="77777777" w:rsidR="00941E29" w:rsidRPr="007C411C" w:rsidRDefault="00941E29" w:rsidP="007C411C">
            <w:pPr>
              <w:jc w:val="center"/>
              <w:rPr>
                <w:b/>
                <w:bCs/>
                <w:sz w:val="16"/>
                <w:szCs w:val="16"/>
              </w:rPr>
            </w:pPr>
            <w:r w:rsidRPr="007C411C">
              <w:rPr>
                <w:b/>
                <w:bCs/>
                <w:sz w:val="16"/>
                <w:szCs w:val="16"/>
              </w:rPr>
              <w:t>Inputs</w:t>
            </w:r>
          </w:p>
        </w:tc>
        <w:tc>
          <w:tcPr>
            <w:tcW w:w="2835" w:type="dxa"/>
            <w:gridSpan w:val="2"/>
            <w:tcBorders>
              <w:top w:val="single" w:sz="12" w:space="0" w:color="auto"/>
            </w:tcBorders>
            <w:shd w:val="clear" w:color="auto" w:fill="D9D9D9" w:themeFill="background1" w:themeFillShade="D9"/>
            <w:noWrap/>
            <w:vAlign w:val="center"/>
            <w:hideMark/>
          </w:tcPr>
          <w:p w14:paraId="3F6D283D" w14:textId="77777777" w:rsidR="00941E29" w:rsidRPr="007C411C" w:rsidRDefault="00941E29" w:rsidP="007C411C">
            <w:pPr>
              <w:jc w:val="center"/>
              <w:rPr>
                <w:b/>
                <w:bCs/>
                <w:sz w:val="16"/>
                <w:szCs w:val="16"/>
              </w:rPr>
            </w:pPr>
            <w:r w:rsidRPr="007C411C">
              <w:rPr>
                <w:b/>
                <w:bCs/>
                <w:sz w:val="16"/>
                <w:szCs w:val="16"/>
              </w:rPr>
              <w:t>Results</w:t>
            </w:r>
          </w:p>
        </w:tc>
        <w:tc>
          <w:tcPr>
            <w:tcW w:w="567" w:type="dxa"/>
            <w:tcBorders>
              <w:top w:val="single" w:sz="12" w:space="0" w:color="auto"/>
            </w:tcBorders>
            <w:shd w:val="clear" w:color="auto" w:fill="D9D9D9" w:themeFill="background1" w:themeFillShade="D9"/>
            <w:noWrap/>
            <w:vAlign w:val="center"/>
            <w:hideMark/>
          </w:tcPr>
          <w:p w14:paraId="59AD7DE8" w14:textId="77777777" w:rsidR="00941E29" w:rsidRPr="007C411C" w:rsidRDefault="00941E29" w:rsidP="007C411C">
            <w:pPr>
              <w:jc w:val="center"/>
              <w:rPr>
                <w:b/>
                <w:bCs/>
                <w:sz w:val="16"/>
                <w:szCs w:val="16"/>
              </w:rPr>
            </w:pPr>
            <w:r w:rsidRPr="007C411C">
              <w:rPr>
                <w:b/>
                <w:bCs/>
                <w:sz w:val="16"/>
                <w:szCs w:val="16"/>
              </w:rPr>
              <w:t>Pass/Fail</w:t>
            </w:r>
          </w:p>
        </w:tc>
        <w:tc>
          <w:tcPr>
            <w:tcW w:w="1149" w:type="dxa"/>
            <w:tcBorders>
              <w:top w:val="single" w:sz="12" w:space="0" w:color="auto"/>
              <w:right w:val="single" w:sz="12" w:space="0" w:color="auto"/>
            </w:tcBorders>
            <w:shd w:val="clear" w:color="auto" w:fill="D9D9D9" w:themeFill="background1" w:themeFillShade="D9"/>
            <w:noWrap/>
            <w:vAlign w:val="center"/>
            <w:hideMark/>
          </w:tcPr>
          <w:p w14:paraId="6FC40DA3" w14:textId="77777777" w:rsidR="00941E29" w:rsidRPr="007C411C" w:rsidRDefault="00941E29" w:rsidP="007C411C">
            <w:pPr>
              <w:jc w:val="center"/>
              <w:rPr>
                <w:b/>
                <w:bCs/>
                <w:sz w:val="16"/>
                <w:szCs w:val="16"/>
              </w:rPr>
            </w:pPr>
            <w:r w:rsidRPr="007C411C">
              <w:rPr>
                <w:b/>
                <w:bCs/>
                <w:sz w:val="16"/>
                <w:szCs w:val="16"/>
              </w:rPr>
              <w:t>Comments</w:t>
            </w:r>
          </w:p>
        </w:tc>
      </w:tr>
      <w:tr w:rsidR="007C411C" w:rsidRPr="007C411C" w14:paraId="1504C8E3" w14:textId="77777777" w:rsidTr="00EB465F">
        <w:trPr>
          <w:trHeight w:val="315"/>
          <w:jc w:val="center"/>
        </w:trPr>
        <w:tc>
          <w:tcPr>
            <w:tcW w:w="631" w:type="dxa"/>
            <w:tcBorders>
              <w:left w:val="single" w:sz="12" w:space="0" w:color="auto"/>
              <w:bottom w:val="single" w:sz="12" w:space="0" w:color="auto"/>
            </w:tcBorders>
            <w:shd w:val="clear" w:color="auto" w:fill="D9D9D9" w:themeFill="background1" w:themeFillShade="D9"/>
            <w:noWrap/>
            <w:vAlign w:val="center"/>
            <w:hideMark/>
          </w:tcPr>
          <w:p w14:paraId="350F03C7" w14:textId="77777777" w:rsidR="007C411C" w:rsidRPr="007C411C" w:rsidRDefault="007C411C" w:rsidP="007C411C">
            <w:pPr>
              <w:jc w:val="center"/>
              <w:rPr>
                <w:b/>
                <w:bCs/>
                <w:sz w:val="16"/>
                <w:szCs w:val="16"/>
              </w:rPr>
            </w:pPr>
            <w:r w:rsidRPr="007C411C">
              <w:rPr>
                <w:b/>
                <w:bCs/>
                <w:sz w:val="16"/>
                <w:szCs w:val="16"/>
              </w:rPr>
              <w:t>Test Case</w:t>
            </w:r>
          </w:p>
        </w:tc>
        <w:tc>
          <w:tcPr>
            <w:tcW w:w="1037" w:type="dxa"/>
            <w:tcBorders>
              <w:bottom w:val="single" w:sz="12" w:space="0" w:color="auto"/>
            </w:tcBorders>
            <w:shd w:val="clear" w:color="auto" w:fill="D9D9D9" w:themeFill="background1" w:themeFillShade="D9"/>
            <w:noWrap/>
            <w:vAlign w:val="center"/>
            <w:hideMark/>
          </w:tcPr>
          <w:p w14:paraId="1C10B8B8" w14:textId="77777777" w:rsidR="007C411C" w:rsidRPr="007C411C" w:rsidRDefault="007C411C" w:rsidP="007C411C">
            <w:pPr>
              <w:jc w:val="center"/>
              <w:rPr>
                <w:b/>
                <w:bCs/>
                <w:sz w:val="16"/>
                <w:szCs w:val="16"/>
              </w:rPr>
            </w:pPr>
          </w:p>
        </w:tc>
        <w:tc>
          <w:tcPr>
            <w:tcW w:w="1134" w:type="dxa"/>
            <w:tcBorders>
              <w:bottom w:val="single" w:sz="12" w:space="0" w:color="auto"/>
            </w:tcBorders>
            <w:shd w:val="clear" w:color="auto" w:fill="D9D9D9" w:themeFill="background1" w:themeFillShade="D9"/>
            <w:noWrap/>
            <w:vAlign w:val="center"/>
            <w:hideMark/>
          </w:tcPr>
          <w:p w14:paraId="488B3300" w14:textId="77777777" w:rsidR="007C411C" w:rsidRPr="007C411C" w:rsidRDefault="007C411C" w:rsidP="007C411C">
            <w:pPr>
              <w:jc w:val="center"/>
              <w:rPr>
                <w:b/>
                <w:bCs/>
                <w:sz w:val="16"/>
                <w:szCs w:val="16"/>
              </w:rPr>
            </w:pPr>
            <w:r w:rsidRPr="007C411C">
              <w:rPr>
                <w:b/>
                <w:bCs/>
                <w:sz w:val="16"/>
                <w:szCs w:val="16"/>
              </w:rPr>
              <w:t>Type</w:t>
            </w:r>
          </w:p>
        </w:tc>
        <w:tc>
          <w:tcPr>
            <w:tcW w:w="1134" w:type="dxa"/>
            <w:tcBorders>
              <w:bottom w:val="single" w:sz="12" w:space="0" w:color="auto"/>
            </w:tcBorders>
            <w:shd w:val="clear" w:color="auto" w:fill="D9D9D9" w:themeFill="background1" w:themeFillShade="D9"/>
            <w:noWrap/>
            <w:vAlign w:val="center"/>
            <w:hideMark/>
          </w:tcPr>
          <w:p w14:paraId="1F305DC5" w14:textId="77777777" w:rsidR="007C411C" w:rsidRPr="007C411C" w:rsidRDefault="007C411C" w:rsidP="007C411C">
            <w:pPr>
              <w:jc w:val="center"/>
              <w:rPr>
                <w:b/>
                <w:bCs/>
                <w:sz w:val="16"/>
                <w:szCs w:val="16"/>
              </w:rPr>
            </w:pPr>
            <w:r w:rsidRPr="007C411C">
              <w:rPr>
                <w:b/>
                <w:bCs/>
                <w:sz w:val="16"/>
                <w:szCs w:val="16"/>
              </w:rPr>
              <w:t>Field</w:t>
            </w:r>
          </w:p>
        </w:tc>
        <w:tc>
          <w:tcPr>
            <w:tcW w:w="1417" w:type="dxa"/>
            <w:tcBorders>
              <w:bottom w:val="single" w:sz="12" w:space="0" w:color="auto"/>
            </w:tcBorders>
            <w:shd w:val="clear" w:color="auto" w:fill="D9D9D9" w:themeFill="background1" w:themeFillShade="D9"/>
            <w:noWrap/>
            <w:vAlign w:val="center"/>
            <w:hideMark/>
          </w:tcPr>
          <w:p w14:paraId="1D8A0F15" w14:textId="77777777" w:rsidR="007C411C" w:rsidRPr="007C411C" w:rsidRDefault="007C411C" w:rsidP="007C411C">
            <w:pPr>
              <w:jc w:val="center"/>
              <w:rPr>
                <w:b/>
                <w:bCs/>
                <w:sz w:val="16"/>
                <w:szCs w:val="16"/>
              </w:rPr>
            </w:pPr>
            <w:r w:rsidRPr="007C411C">
              <w:rPr>
                <w:b/>
                <w:bCs/>
                <w:sz w:val="16"/>
                <w:szCs w:val="16"/>
              </w:rPr>
              <w:t>Value</w:t>
            </w:r>
          </w:p>
        </w:tc>
        <w:tc>
          <w:tcPr>
            <w:tcW w:w="1418" w:type="dxa"/>
            <w:tcBorders>
              <w:bottom w:val="single" w:sz="12" w:space="0" w:color="auto"/>
            </w:tcBorders>
            <w:shd w:val="clear" w:color="auto" w:fill="D9D9D9" w:themeFill="background1" w:themeFillShade="D9"/>
            <w:noWrap/>
            <w:vAlign w:val="center"/>
            <w:hideMark/>
          </w:tcPr>
          <w:p w14:paraId="54715B2A" w14:textId="77777777" w:rsidR="007C411C" w:rsidRPr="007C411C" w:rsidRDefault="007C411C" w:rsidP="007C411C">
            <w:pPr>
              <w:jc w:val="center"/>
              <w:rPr>
                <w:b/>
                <w:bCs/>
                <w:sz w:val="16"/>
                <w:szCs w:val="16"/>
              </w:rPr>
            </w:pPr>
            <w:r w:rsidRPr="007C411C">
              <w:rPr>
                <w:b/>
                <w:bCs/>
                <w:sz w:val="16"/>
                <w:szCs w:val="16"/>
              </w:rPr>
              <w:t>Expected</w:t>
            </w:r>
          </w:p>
        </w:tc>
        <w:tc>
          <w:tcPr>
            <w:tcW w:w="1417" w:type="dxa"/>
            <w:tcBorders>
              <w:bottom w:val="single" w:sz="12" w:space="0" w:color="auto"/>
            </w:tcBorders>
            <w:shd w:val="clear" w:color="auto" w:fill="D9D9D9" w:themeFill="background1" w:themeFillShade="D9"/>
            <w:noWrap/>
            <w:vAlign w:val="center"/>
            <w:hideMark/>
          </w:tcPr>
          <w:p w14:paraId="1BC33F7D" w14:textId="77777777" w:rsidR="007C411C" w:rsidRPr="007C411C" w:rsidRDefault="007C411C" w:rsidP="007C411C">
            <w:pPr>
              <w:jc w:val="center"/>
              <w:rPr>
                <w:b/>
                <w:bCs/>
                <w:sz w:val="16"/>
                <w:szCs w:val="16"/>
              </w:rPr>
            </w:pPr>
            <w:r w:rsidRPr="007C411C">
              <w:rPr>
                <w:b/>
                <w:bCs/>
                <w:sz w:val="16"/>
                <w:szCs w:val="16"/>
              </w:rPr>
              <w:t>Actual</w:t>
            </w:r>
          </w:p>
        </w:tc>
        <w:tc>
          <w:tcPr>
            <w:tcW w:w="1716" w:type="dxa"/>
            <w:gridSpan w:val="2"/>
            <w:tcBorders>
              <w:bottom w:val="single" w:sz="12" w:space="0" w:color="auto"/>
              <w:right w:val="single" w:sz="12" w:space="0" w:color="auto"/>
            </w:tcBorders>
            <w:shd w:val="clear" w:color="auto" w:fill="D9D9D9" w:themeFill="background1" w:themeFillShade="D9"/>
            <w:noWrap/>
            <w:vAlign w:val="center"/>
            <w:hideMark/>
          </w:tcPr>
          <w:p w14:paraId="2C676119" w14:textId="77777777" w:rsidR="007C411C" w:rsidRPr="007C411C" w:rsidRDefault="007C411C" w:rsidP="007C411C">
            <w:pPr>
              <w:jc w:val="center"/>
              <w:rPr>
                <w:sz w:val="16"/>
                <w:szCs w:val="16"/>
              </w:rPr>
            </w:pPr>
          </w:p>
        </w:tc>
      </w:tr>
      <w:tr w:rsidR="007C411C" w:rsidRPr="007C411C" w14:paraId="5552DC83" w14:textId="77777777" w:rsidTr="00EB465F">
        <w:trPr>
          <w:trHeight w:val="300"/>
          <w:jc w:val="center"/>
        </w:trPr>
        <w:tc>
          <w:tcPr>
            <w:tcW w:w="631" w:type="dxa"/>
            <w:tcBorders>
              <w:top w:val="single" w:sz="12" w:space="0" w:color="auto"/>
              <w:left w:val="single" w:sz="12" w:space="0" w:color="auto"/>
            </w:tcBorders>
            <w:noWrap/>
            <w:vAlign w:val="center"/>
            <w:hideMark/>
          </w:tcPr>
          <w:p w14:paraId="739B66E8" w14:textId="77777777" w:rsidR="007C411C" w:rsidRPr="007C411C" w:rsidRDefault="007C411C" w:rsidP="007C411C">
            <w:pPr>
              <w:jc w:val="center"/>
              <w:rPr>
                <w:sz w:val="16"/>
                <w:szCs w:val="16"/>
              </w:rPr>
            </w:pPr>
            <w:r w:rsidRPr="007C411C">
              <w:rPr>
                <w:sz w:val="16"/>
                <w:szCs w:val="16"/>
              </w:rPr>
              <w:t>1.1</w:t>
            </w:r>
          </w:p>
        </w:tc>
        <w:tc>
          <w:tcPr>
            <w:tcW w:w="1037" w:type="dxa"/>
            <w:tcBorders>
              <w:top w:val="single" w:sz="12" w:space="0" w:color="auto"/>
            </w:tcBorders>
            <w:noWrap/>
            <w:vAlign w:val="center"/>
            <w:hideMark/>
          </w:tcPr>
          <w:p w14:paraId="2BC7C632" w14:textId="77777777" w:rsidR="007C411C" w:rsidRPr="007C411C" w:rsidRDefault="007C411C" w:rsidP="007C411C">
            <w:pPr>
              <w:jc w:val="center"/>
              <w:rPr>
                <w:sz w:val="16"/>
                <w:szCs w:val="16"/>
              </w:rPr>
            </w:pPr>
            <w:r w:rsidRPr="007C411C">
              <w:rPr>
                <w:sz w:val="16"/>
                <w:szCs w:val="16"/>
              </w:rPr>
              <w:t>Dataset 1</w:t>
            </w:r>
          </w:p>
        </w:tc>
        <w:tc>
          <w:tcPr>
            <w:tcW w:w="1134" w:type="dxa"/>
            <w:tcBorders>
              <w:top w:val="single" w:sz="12" w:space="0" w:color="auto"/>
              <w:right w:val="single" w:sz="12" w:space="0" w:color="auto"/>
            </w:tcBorders>
            <w:noWrap/>
            <w:vAlign w:val="center"/>
            <w:hideMark/>
          </w:tcPr>
          <w:p w14:paraId="2A0B4601" w14:textId="77777777" w:rsidR="007C411C" w:rsidRPr="007C411C" w:rsidRDefault="007C411C" w:rsidP="007C411C">
            <w:pPr>
              <w:jc w:val="center"/>
              <w:rPr>
                <w:sz w:val="16"/>
                <w:szCs w:val="16"/>
              </w:rPr>
            </w:pPr>
            <w:r w:rsidRPr="007C411C">
              <w:rPr>
                <w:sz w:val="16"/>
                <w:szCs w:val="16"/>
              </w:rPr>
              <w:t>Normal</w:t>
            </w:r>
          </w:p>
        </w:tc>
        <w:tc>
          <w:tcPr>
            <w:tcW w:w="1134" w:type="dxa"/>
            <w:tcBorders>
              <w:top w:val="single" w:sz="12" w:space="0" w:color="auto"/>
              <w:left w:val="single" w:sz="12" w:space="0" w:color="auto"/>
            </w:tcBorders>
            <w:noWrap/>
            <w:vAlign w:val="center"/>
            <w:hideMark/>
          </w:tcPr>
          <w:p w14:paraId="0D89660A" w14:textId="77777777" w:rsidR="007C411C" w:rsidRPr="007C411C" w:rsidRDefault="007C411C" w:rsidP="007C411C">
            <w:pPr>
              <w:jc w:val="center"/>
              <w:rPr>
                <w:sz w:val="16"/>
                <w:szCs w:val="16"/>
              </w:rPr>
            </w:pPr>
            <w:r w:rsidRPr="007C411C">
              <w:rPr>
                <w:sz w:val="16"/>
                <w:szCs w:val="16"/>
              </w:rPr>
              <w:t>Database connection</w:t>
            </w:r>
          </w:p>
        </w:tc>
        <w:tc>
          <w:tcPr>
            <w:tcW w:w="1417" w:type="dxa"/>
            <w:tcBorders>
              <w:top w:val="single" w:sz="12" w:space="0" w:color="auto"/>
              <w:right w:val="single" w:sz="12" w:space="0" w:color="auto"/>
            </w:tcBorders>
            <w:noWrap/>
            <w:vAlign w:val="center"/>
            <w:hideMark/>
          </w:tcPr>
          <w:p w14:paraId="6B1C40A8" w14:textId="77777777" w:rsidR="007C411C" w:rsidRPr="007C411C" w:rsidRDefault="007C411C" w:rsidP="007C411C">
            <w:pPr>
              <w:jc w:val="center"/>
              <w:rPr>
                <w:sz w:val="16"/>
                <w:szCs w:val="16"/>
              </w:rPr>
            </w:pPr>
            <w:r w:rsidRPr="007C411C">
              <w:rPr>
                <w:sz w:val="16"/>
                <w:szCs w:val="16"/>
              </w:rPr>
              <w:t>Connected</w:t>
            </w:r>
          </w:p>
        </w:tc>
        <w:tc>
          <w:tcPr>
            <w:tcW w:w="4551" w:type="dxa"/>
            <w:gridSpan w:val="4"/>
            <w:tcBorders>
              <w:top w:val="single" w:sz="12" w:space="0" w:color="auto"/>
              <w:left w:val="single" w:sz="12" w:space="0" w:color="auto"/>
              <w:right w:val="single" w:sz="12" w:space="0" w:color="auto"/>
            </w:tcBorders>
            <w:noWrap/>
            <w:vAlign w:val="center"/>
            <w:hideMark/>
          </w:tcPr>
          <w:p w14:paraId="35E9619F" w14:textId="77777777" w:rsidR="007C411C" w:rsidRPr="007C411C" w:rsidRDefault="007C411C" w:rsidP="007C411C">
            <w:pPr>
              <w:jc w:val="center"/>
              <w:rPr>
                <w:sz w:val="16"/>
                <w:szCs w:val="16"/>
              </w:rPr>
            </w:pPr>
          </w:p>
        </w:tc>
      </w:tr>
      <w:tr w:rsidR="007C411C" w:rsidRPr="007C411C" w14:paraId="61BFCD7C" w14:textId="77777777" w:rsidTr="007C411C">
        <w:trPr>
          <w:trHeight w:val="300"/>
          <w:jc w:val="center"/>
        </w:trPr>
        <w:tc>
          <w:tcPr>
            <w:tcW w:w="2802" w:type="dxa"/>
            <w:gridSpan w:val="3"/>
            <w:tcBorders>
              <w:left w:val="single" w:sz="12" w:space="0" w:color="auto"/>
              <w:bottom w:val="single" w:sz="12" w:space="0" w:color="auto"/>
              <w:right w:val="single" w:sz="12" w:space="0" w:color="auto"/>
            </w:tcBorders>
            <w:noWrap/>
            <w:vAlign w:val="center"/>
            <w:hideMark/>
          </w:tcPr>
          <w:p w14:paraId="66E27FEE" w14:textId="77777777" w:rsidR="007C411C" w:rsidRPr="007C411C" w:rsidRDefault="007C411C" w:rsidP="007C411C">
            <w:pPr>
              <w:jc w:val="center"/>
              <w:rPr>
                <w:sz w:val="16"/>
                <w:szCs w:val="16"/>
              </w:rPr>
            </w:pPr>
          </w:p>
        </w:tc>
        <w:tc>
          <w:tcPr>
            <w:tcW w:w="1134" w:type="dxa"/>
            <w:tcBorders>
              <w:left w:val="single" w:sz="12" w:space="0" w:color="auto"/>
              <w:bottom w:val="single" w:sz="12" w:space="0" w:color="auto"/>
            </w:tcBorders>
            <w:noWrap/>
            <w:vAlign w:val="center"/>
            <w:hideMark/>
          </w:tcPr>
          <w:p w14:paraId="1A52AE59" w14:textId="77777777" w:rsidR="007C411C" w:rsidRPr="007C411C" w:rsidRDefault="007C411C" w:rsidP="007C411C">
            <w:pPr>
              <w:jc w:val="center"/>
              <w:rPr>
                <w:sz w:val="16"/>
                <w:szCs w:val="16"/>
              </w:rPr>
            </w:pPr>
            <w:r w:rsidRPr="007C411C">
              <w:rPr>
                <w:sz w:val="16"/>
                <w:szCs w:val="16"/>
              </w:rPr>
              <w:t>Student ID</w:t>
            </w:r>
          </w:p>
        </w:tc>
        <w:tc>
          <w:tcPr>
            <w:tcW w:w="1417" w:type="dxa"/>
            <w:tcBorders>
              <w:bottom w:val="single" w:sz="12" w:space="0" w:color="auto"/>
              <w:right w:val="single" w:sz="12" w:space="0" w:color="auto"/>
            </w:tcBorders>
            <w:noWrap/>
            <w:vAlign w:val="center"/>
            <w:hideMark/>
          </w:tcPr>
          <w:p w14:paraId="70F73A7C" w14:textId="77777777" w:rsidR="007C411C" w:rsidRPr="007C411C" w:rsidRDefault="007C411C" w:rsidP="007C411C">
            <w:pPr>
              <w:jc w:val="center"/>
              <w:rPr>
                <w:sz w:val="16"/>
                <w:szCs w:val="16"/>
              </w:rPr>
            </w:pPr>
            <w:r w:rsidRPr="007C411C">
              <w:rPr>
                <w:sz w:val="16"/>
                <w:szCs w:val="16"/>
              </w:rPr>
              <w:t>Any Valid</w:t>
            </w:r>
          </w:p>
        </w:tc>
        <w:tc>
          <w:tcPr>
            <w:tcW w:w="1418" w:type="dxa"/>
            <w:tcBorders>
              <w:left w:val="single" w:sz="12" w:space="0" w:color="auto"/>
              <w:bottom w:val="single" w:sz="12" w:space="0" w:color="auto"/>
            </w:tcBorders>
            <w:noWrap/>
            <w:vAlign w:val="center"/>
            <w:hideMark/>
          </w:tcPr>
          <w:p w14:paraId="578BA30D" w14:textId="77777777" w:rsidR="007C411C" w:rsidRPr="007C411C" w:rsidRDefault="007C411C" w:rsidP="007C411C">
            <w:pPr>
              <w:jc w:val="center"/>
              <w:rPr>
                <w:sz w:val="16"/>
                <w:szCs w:val="16"/>
              </w:rPr>
            </w:pPr>
            <w:r w:rsidRPr="007C411C">
              <w:rPr>
                <w:sz w:val="16"/>
                <w:szCs w:val="16"/>
              </w:rPr>
              <w:t>Student details populated in grid view</w:t>
            </w:r>
          </w:p>
        </w:tc>
        <w:tc>
          <w:tcPr>
            <w:tcW w:w="1417" w:type="dxa"/>
            <w:tcBorders>
              <w:bottom w:val="single" w:sz="12" w:space="0" w:color="auto"/>
              <w:right w:val="single" w:sz="12" w:space="0" w:color="auto"/>
            </w:tcBorders>
            <w:noWrap/>
            <w:vAlign w:val="center"/>
            <w:hideMark/>
          </w:tcPr>
          <w:p w14:paraId="22FB1B3E" w14:textId="77777777" w:rsidR="007C411C" w:rsidRPr="007C411C" w:rsidRDefault="007C411C" w:rsidP="007C411C">
            <w:pPr>
              <w:jc w:val="center"/>
              <w:rPr>
                <w:sz w:val="16"/>
                <w:szCs w:val="16"/>
              </w:rPr>
            </w:pPr>
            <w:r w:rsidRPr="007C411C">
              <w:rPr>
                <w:sz w:val="16"/>
                <w:szCs w:val="16"/>
              </w:rPr>
              <w:t>Student details populated in grid view</w:t>
            </w:r>
          </w:p>
        </w:tc>
        <w:tc>
          <w:tcPr>
            <w:tcW w:w="567" w:type="dxa"/>
            <w:tcBorders>
              <w:left w:val="single" w:sz="12" w:space="0" w:color="auto"/>
              <w:bottom w:val="single" w:sz="12" w:space="0" w:color="auto"/>
            </w:tcBorders>
            <w:noWrap/>
            <w:vAlign w:val="center"/>
            <w:hideMark/>
          </w:tcPr>
          <w:p w14:paraId="1650D41F" w14:textId="77777777" w:rsidR="007C411C" w:rsidRPr="007C411C" w:rsidRDefault="007C411C" w:rsidP="007C411C">
            <w:pPr>
              <w:jc w:val="center"/>
              <w:rPr>
                <w:sz w:val="16"/>
                <w:szCs w:val="16"/>
              </w:rPr>
            </w:pPr>
            <w:r w:rsidRPr="007C411C">
              <w:rPr>
                <w:sz w:val="16"/>
                <w:szCs w:val="16"/>
              </w:rPr>
              <w:t>Pass</w:t>
            </w:r>
          </w:p>
        </w:tc>
        <w:tc>
          <w:tcPr>
            <w:tcW w:w="1149" w:type="dxa"/>
            <w:tcBorders>
              <w:bottom w:val="single" w:sz="12" w:space="0" w:color="auto"/>
              <w:right w:val="single" w:sz="12" w:space="0" w:color="auto"/>
            </w:tcBorders>
            <w:noWrap/>
            <w:vAlign w:val="center"/>
            <w:hideMark/>
          </w:tcPr>
          <w:p w14:paraId="35E65E63" w14:textId="77777777" w:rsidR="007C411C" w:rsidRPr="007C411C" w:rsidRDefault="007C411C" w:rsidP="007C411C">
            <w:pPr>
              <w:jc w:val="center"/>
              <w:rPr>
                <w:sz w:val="16"/>
                <w:szCs w:val="16"/>
              </w:rPr>
            </w:pPr>
          </w:p>
        </w:tc>
      </w:tr>
      <w:tr w:rsidR="007C411C" w:rsidRPr="007C411C" w14:paraId="707697C0" w14:textId="77777777" w:rsidTr="007C411C">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163AFFDE" w14:textId="77777777" w:rsidR="007C411C" w:rsidRPr="007C411C" w:rsidRDefault="007C411C" w:rsidP="007C411C">
            <w:pPr>
              <w:jc w:val="center"/>
              <w:rPr>
                <w:sz w:val="16"/>
                <w:szCs w:val="16"/>
              </w:rPr>
            </w:pPr>
          </w:p>
        </w:tc>
      </w:tr>
      <w:tr w:rsidR="007C411C" w:rsidRPr="007C411C" w14:paraId="62750E70" w14:textId="77777777" w:rsidTr="007C411C">
        <w:trPr>
          <w:trHeight w:val="300"/>
          <w:jc w:val="center"/>
        </w:trPr>
        <w:tc>
          <w:tcPr>
            <w:tcW w:w="631" w:type="dxa"/>
            <w:tcBorders>
              <w:top w:val="single" w:sz="12" w:space="0" w:color="auto"/>
              <w:left w:val="single" w:sz="12" w:space="0" w:color="auto"/>
            </w:tcBorders>
            <w:noWrap/>
            <w:vAlign w:val="center"/>
            <w:hideMark/>
          </w:tcPr>
          <w:p w14:paraId="10A8921F" w14:textId="77777777" w:rsidR="007C411C" w:rsidRPr="007C411C" w:rsidRDefault="007C411C" w:rsidP="007C411C">
            <w:pPr>
              <w:jc w:val="center"/>
              <w:rPr>
                <w:sz w:val="16"/>
                <w:szCs w:val="16"/>
              </w:rPr>
            </w:pPr>
            <w:r w:rsidRPr="007C411C">
              <w:rPr>
                <w:sz w:val="16"/>
                <w:szCs w:val="16"/>
              </w:rPr>
              <w:t>1.1</w:t>
            </w:r>
          </w:p>
        </w:tc>
        <w:tc>
          <w:tcPr>
            <w:tcW w:w="1037" w:type="dxa"/>
            <w:tcBorders>
              <w:top w:val="single" w:sz="12" w:space="0" w:color="auto"/>
            </w:tcBorders>
            <w:noWrap/>
            <w:vAlign w:val="center"/>
            <w:hideMark/>
          </w:tcPr>
          <w:p w14:paraId="2DFA5BFF" w14:textId="77777777" w:rsidR="007C411C" w:rsidRPr="007C411C" w:rsidRDefault="007C411C" w:rsidP="007C411C">
            <w:pPr>
              <w:jc w:val="center"/>
              <w:rPr>
                <w:sz w:val="16"/>
                <w:szCs w:val="16"/>
              </w:rPr>
            </w:pPr>
            <w:r w:rsidRPr="007C411C">
              <w:rPr>
                <w:sz w:val="16"/>
                <w:szCs w:val="16"/>
              </w:rPr>
              <w:t>Dataset 2</w:t>
            </w:r>
          </w:p>
        </w:tc>
        <w:tc>
          <w:tcPr>
            <w:tcW w:w="1134" w:type="dxa"/>
            <w:tcBorders>
              <w:top w:val="single" w:sz="12" w:space="0" w:color="auto"/>
              <w:right w:val="single" w:sz="12" w:space="0" w:color="auto"/>
            </w:tcBorders>
            <w:noWrap/>
            <w:vAlign w:val="center"/>
            <w:hideMark/>
          </w:tcPr>
          <w:p w14:paraId="78A809F8" w14:textId="77777777" w:rsidR="007C411C" w:rsidRPr="007C411C" w:rsidRDefault="007C411C" w:rsidP="007C411C">
            <w:pPr>
              <w:jc w:val="center"/>
              <w:rPr>
                <w:sz w:val="16"/>
                <w:szCs w:val="16"/>
              </w:rPr>
            </w:pPr>
            <w:r w:rsidRPr="007C411C">
              <w:rPr>
                <w:sz w:val="16"/>
                <w:szCs w:val="16"/>
              </w:rPr>
              <w:t>Abnormal</w:t>
            </w:r>
          </w:p>
        </w:tc>
        <w:tc>
          <w:tcPr>
            <w:tcW w:w="1134" w:type="dxa"/>
            <w:tcBorders>
              <w:top w:val="single" w:sz="12" w:space="0" w:color="auto"/>
              <w:left w:val="single" w:sz="12" w:space="0" w:color="auto"/>
            </w:tcBorders>
            <w:noWrap/>
            <w:vAlign w:val="center"/>
            <w:hideMark/>
          </w:tcPr>
          <w:p w14:paraId="6193621B" w14:textId="77777777" w:rsidR="007C411C" w:rsidRPr="007C411C" w:rsidRDefault="007C411C" w:rsidP="007C411C">
            <w:pPr>
              <w:jc w:val="center"/>
              <w:rPr>
                <w:sz w:val="16"/>
                <w:szCs w:val="16"/>
              </w:rPr>
            </w:pPr>
            <w:r w:rsidRPr="007C411C">
              <w:rPr>
                <w:sz w:val="16"/>
                <w:szCs w:val="16"/>
              </w:rPr>
              <w:t>Database connection</w:t>
            </w:r>
          </w:p>
        </w:tc>
        <w:tc>
          <w:tcPr>
            <w:tcW w:w="1417" w:type="dxa"/>
            <w:tcBorders>
              <w:top w:val="single" w:sz="12" w:space="0" w:color="auto"/>
              <w:right w:val="single" w:sz="12" w:space="0" w:color="auto"/>
            </w:tcBorders>
            <w:noWrap/>
            <w:vAlign w:val="center"/>
            <w:hideMark/>
          </w:tcPr>
          <w:p w14:paraId="6E279F1D" w14:textId="77777777" w:rsidR="007C411C" w:rsidRPr="007C411C" w:rsidRDefault="007C411C" w:rsidP="007C411C">
            <w:pPr>
              <w:jc w:val="center"/>
              <w:rPr>
                <w:sz w:val="16"/>
                <w:szCs w:val="16"/>
              </w:rPr>
            </w:pPr>
            <w:r w:rsidRPr="007C411C">
              <w:rPr>
                <w:sz w:val="16"/>
                <w:szCs w:val="16"/>
              </w:rPr>
              <w:t>Connected</w:t>
            </w:r>
          </w:p>
        </w:tc>
        <w:tc>
          <w:tcPr>
            <w:tcW w:w="4551" w:type="dxa"/>
            <w:gridSpan w:val="4"/>
            <w:tcBorders>
              <w:top w:val="single" w:sz="12" w:space="0" w:color="auto"/>
              <w:left w:val="single" w:sz="12" w:space="0" w:color="auto"/>
              <w:right w:val="single" w:sz="12" w:space="0" w:color="auto"/>
            </w:tcBorders>
            <w:noWrap/>
            <w:vAlign w:val="center"/>
            <w:hideMark/>
          </w:tcPr>
          <w:p w14:paraId="01101EAA" w14:textId="77777777" w:rsidR="007C411C" w:rsidRPr="007C411C" w:rsidRDefault="007C411C" w:rsidP="007C411C">
            <w:pPr>
              <w:jc w:val="center"/>
              <w:rPr>
                <w:sz w:val="16"/>
                <w:szCs w:val="16"/>
              </w:rPr>
            </w:pPr>
          </w:p>
        </w:tc>
      </w:tr>
      <w:tr w:rsidR="007C411C" w:rsidRPr="007C411C" w14:paraId="11625A08" w14:textId="77777777" w:rsidTr="007C411C">
        <w:trPr>
          <w:trHeight w:val="300"/>
          <w:jc w:val="center"/>
        </w:trPr>
        <w:tc>
          <w:tcPr>
            <w:tcW w:w="2802" w:type="dxa"/>
            <w:gridSpan w:val="3"/>
            <w:tcBorders>
              <w:left w:val="single" w:sz="12" w:space="0" w:color="auto"/>
              <w:bottom w:val="single" w:sz="12" w:space="0" w:color="auto"/>
              <w:right w:val="single" w:sz="12" w:space="0" w:color="auto"/>
            </w:tcBorders>
            <w:noWrap/>
            <w:vAlign w:val="center"/>
            <w:hideMark/>
          </w:tcPr>
          <w:p w14:paraId="3FB7BEBF" w14:textId="77777777" w:rsidR="007C411C" w:rsidRPr="007C411C" w:rsidRDefault="007C411C" w:rsidP="007C411C">
            <w:pPr>
              <w:jc w:val="center"/>
              <w:rPr>
                <w:sz w:val="16"/>
                <w:szCs w:val="16"/>
              </w:rPr>
            </w:pPr>
          </w:p>
        </w:tc>
        <w:tc>
          <w:tcPr>
            <w:tcW w:w="1134" w:type="dxa"/>
            <w:tcBorders>
              <w:left w:val="single" w:sz="12" w:space="0" w:color="auto"/>
              <w:bottom w:val="single" w:sz="12" w:space="0" w:color="auto"/>
            </w:tcBorders>
            <w:noWrap/>
            <w:vAlign w:val="center"/>
            <w:hideMark/>
          </w:tcPr>
          <w:p w14:paraId="071D8573" w14:textId="77777777" w:rsidR="007C411C" w:rsidRPr="007C411C" w:rsidRDefault="007C411C" w:rsidP="007C411C">
            <w:pPr>
              <w:jc w:val="center"/>
              <w:rPr>
                <w:sz w:val="16"/>
                <w:szCs w:val="16"/>
              </w:rPr>
            </w:pPr>
            <w:r w:rsidRPr="007C411C">
              <w:rPr>
                <w:sz w:val="16"/>
                <w:szCs w:val="16"/>
              </w:rPr>
              <w:t>Student ID</w:t>
            </w:r>
          </w:p>
        </w:tc>
        <w:tc>
          <w:tcPr>
            <w:tcW w:w="1417" w:type="dxa"/>
            <w:tcBorders>
              <w:bottom w:val="single" w:sz="12" w:space="0" w:color="auto"/>
              <w:right w:val="single" w:sz="12" w:space="0" w:color="auto"/>
            </w:tcBorders>
            <w:noWrap/>
            <w:vAlign w:val="center"/>
            <w:hideMark/>
          </w:tcPr>
          <w:p w14:paraId="12953B03" w14:textId="77777777" w:rsidR="007C411C" w:rsidRPr="007C411C" w:rsidRDefault="007C411C" w:rsidP="007C411C">
            <w:pPr>
              <w:jc w:val="center"/>
              <w:rPr>
                <w:sz w:val="16"/>
                <w:szCs w:val="16"/>
              </w:rPr>
            </w:pPr>
            <w:r w:rsidRPr="007C411C">
              <w:rPr>
                <w:sz w:val="16"/>
                <w:szCs w:val="16"/>
              </w:rPr>
              <w:t>Any Invalid</w:t>
            </w:r>
          </w:p>
        </w:tc>
        <w:tc>
          <w:tcPr>
            <w:tcW w:w="1418" w:type="dxa"/>
            <w:tcBorders>
              <w:left w:val="single" w:sz="12" w:space="0" w:color="auto"/>
              <w:bottom w:val="single" w:sz="12" w:space="0" w:color="auto"/>
            </w:tcBorders>
            <w:noWrap/>
            <w:vAlign w:val="center"/>
            <w:hideMark/>
          </w:tcPr>
          <w:p w14:paraId="02059858" w14:textId="77777777" w:rsidR="007C411C" w:rsidRPr="007C411C" w:rsidRDefault="007C411C" w:rsidP="007C411C">
            <w:pPr>
              <w:jc w:val="center"/>
              <w:rPr>
                <w:sz w:val="16"/>
                <w:szCs w:val="16"/>
              </w:rPr>
            </w:pPr>
            <w:r w:rsidRPr="007C411C">
              <w:rPr>
                <w:sz w:val="16"/>
                <w:szCs w:val="16"/>
              </w:rPr>
              <w:t>Error message advising user student wasn't found</w:t>
            </w:r>
          </w:p>
        </w:tc>
        <w:tc>
          <w:tcPr>
            <w:tcW w:w="1417" w:type="dxa"/>
            <w:tcBorders>
              <w:bottom w:val="single" w:sz="12" w:space="0" w:color="auto"/>
              <w:right w:val="single" w:sz="12" w:space="0" w:color="auto"/>
            </w:tcBorders>
            <w:noWrap/>
            <w:vAlign w:val="center"/>
            <w:hideMark/>
          </w:tcPr>
          <w:p w14:paraId="2BB20890" w14:textId="77777777" w:rsidR="007C411C" w:rsidRPr="007C411C" w:rsidRDefault="007C411C" w:rsidP="007C411C">
            <w:pPr>
              <w:jc w:val="center"/>
              <w:rPr>
                <w:sz w:val="16"/>
                <w:szCs w:val="16"/>
              </w:rPr>
            </w:pPr>
            <w:r w:rsidRPr="007C411C">
              <w:rPr>
                <w:sz w:val="16"/>
                <w:szCs w:val="16"/>
              </w:rPr>
              <w:t>Error message advising user student wasn't found</w:t>
            </w:r>
          </w:p>
        </w:tc>
        <w:tc>
          <w:tcPr>
            <w:tcW w:w="567" w:type="dxa"/>
            <w:tcBorders>
              <w:left w:val="single" w:sz="12" w:space="0" w:color="auto"/>
              <w:bottom w:val="single" w:sz="12" w:space="0" w:color="auto"/>
            </w:tcBorders>
            <w:noWrap/>
            <w:vAlign w:val="center"/>
            <w:hideMark/>
          </w:tcPr>
          <w:p w14:paraId="67FF56AD" w14:textId="77777777" w:rsidR="007C411C" w:rsidRPr="007C411C" w:rsidRDefault="007C411C" w:rsidP="007C411C">
            <w:pPr>
              <w:jc w:val="center"/>
              <w:rPr>
                <w:sz w:val="16"/>
                <w:szCs w:val="16"/>
              </w:rPr>
            </w:pPr>
            <w:r w:rsidRPr="007C411C">
              <w:rPr>
                <w:sz w:val="16"/>
                <w:szCs w:val="16"/>
              </w:rPr>
              <w:t>Pass</w:t>
            </w:r>
          </w:p>
        </w:tc>
        <w:tc>
          <w:tcPr>
            <w:tcW w:w="1149" w:type="dxa"/>
            <w:tcBorders>
              <w:bottom w:val="single" w:sz="12" w:space="0" w:color="auto"/>
              <w:right w:val="single" w:sz="12" w:space="0" w:color="auto"/>
            </w:tcBorders>
            <w:noWrap/>
            <w:vAlign w:val="center"/>
            <w:hideMark/>
          </w:tcPr>
          <w:p w14:paraId="49AD1DF0" w14:textId="77777777" w:rsidR="007C411C" w:rsidRPr="007C411C" w:rsidRDefault="007C411C" w:rsidP="007C411C">
            <w:pPr>
              <w:jc w:val="center"/>
              <w:rPr>
                <w:sz w:val="16"/>
                <w:szCs w:val="16"/>
              </w:rPr>
            </w:pPr>
          </w:p>
        </w:tc>
      </w:tr>
      <w:tr w:rsidR="007C411C" w:rsidRPr="007C411C" w14:paraId="66BD675E" w14:textId="77777777" w:rsidTr="007C411C">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05249038" w14:textId="77777777" w:rsidR="007C411C" w:rsidRPr="007C411C" w:rsidRDefault="007C411C" w:rsidP="007C411C">
            <w:pPr>
              <w:jc w:val="center"/>
              <w:rPr>
                <w:sz w:val="16"/>
                <w:szCs w:val="16"/>
              </w:rPr>
            </w:pPr>
          </w:p>
        </w:tc>
      </w:tr>
      <w:tr w:rsidR="007C411C" w:rsidRPr="007C411C" w14:paraId="03257219" w14:textId="77777777" w:rsidTr="007C411C">
        <w:trPr>
          <w:trHeight w:val="300"/>
          <w:jc w:val="center"/>
        </w:trPr>
        <w:tc>
          <w:tcPr>
            <w:tcW w:w="631" w:type="dxa"/>
            <w:tcBorders>
              <w:top w:val="single" w:sz="12" w:space="0" w:color="auto"/>
              <w:left w:val="single" w:sz="12" w:space="0" w:color="auto"/>
            </w:tcBorders>
            <w:noWrap/>
            <w:vAlign w:val="center"/>
            <w:hideMark/>
          </w:tcPr>
          <w:p w14:paraId="0B3375BE" w14:textId="77777777" w:rsidR="007C411C" w:rsidRPr="007C411C" w:rsidRDefault="007C411C" w:rsidP="007C411C">
            <w:pPr>
              <w:jc w:val="center"/>
              <w:rPr>
                <w:sz w:val="16"/>
                <w:szCs w:val="16"/>
              </w:rPr>
            </w:pPr>
            <w:r w:rsidRPr="007C411C">
              <w:rPr>
                <w:sz w:val="16"/>
                <w:szCs w:val="16"/>
              </w:rPr>
              <w:t>1.1</w:t>
            </w:r>
          </w:p>
        </w:tc>
        <w:tc>
          <w:tcPr>
            <w:tcW w:w="1037" w:type="dxa"/>
            <w:tcBorders>
              <w:top w:val="single" w:sz="12" w:space="0" w:color="auto"/>
            </w:tcBorders>
            <w:noWrap/>
            <w:vAlign w:val="center"/>
            <w:hideMark/>
          </w:tcPr>
          <w:p w14:paraId="50389F69" w14:textId="77777777" w:rsidR="007C411C" w:rsidRPr="007C411C" w:rsidRDefault="007C411C" w:rsidP="007C411C">
            <w:pPr>
              <w:jc w:val="center"/>
              <w:rPr>
                <w:sz w:val="16"/>
                <w:szCs w:val="16"/>
              </w:rPr>
            </w:pPr>
            <w:r w:rsidRPr="007C411C">
              <w:rPr>
                <w:sz w:val="16"/>
                <w:szCs w:val="16"/>
              </w:rPr>
              <w:t>Dataset 3</w:t>
            </w:r>
          </w:p>
        </w:tc>
        <w:tc>
          <w:tcPr>
            <w:tcW w:w="1134" w:type="dxa"/>
            <w:tcBorders>
              <w:top w:val="single" w:sz="12" w:space="0" w:color="auto"/>
              <w:right w:val="single" w:sz="12" w:space="0" w:color="auto"/>
            </w:tcBorders>
            <w:noWrap/>
            <w:vAlign w:val="center"/>
            <w:hideMark/>
          </w:tcPr>
          <w:p w14:paraId="2748717D" w14:textId="77777777" w:rsidR="007C411C" w:rsidRPr="007C411C" w:rsidRDefault="007C411C" w:rsidP="007C411C">
            <w:pPr>
              <w:jc w:val="center"/>
              <w:rPr>
                <w:sz w:val="16"/>
                <w:szCs w:val="16"/>
              </w:rPr>
            </w:pPr>
            <w:r w:rsidRPr="007C411C">
              <w:rPr>
                <w:sz w:val="16"/>
                <w:szCs w:val="16"/>
              </w:rPr>
              <w:t>Abnormal</w:t>
            </w:r>
          </w:p>
        </w:tc>
        <w:tc>
          <w:tcPr>
            <w:tcW w:w="1134" w:type="dxa"/>
            <w:tcBorders>
              <w:top w:val="single" w:sz="12" w:space="0" w:color="auto"/>
              <w:left w:val="single" w:sz="12" w:space="0" w:color="auto"/>
            </w:tcBorders>
            <w:noWrap/>
            <w:vAlign w:val="center"/>
            <w:hideMark/>
          </w:tcPr>
          <w:p w14:paraId="213682EE" w14:textId="77777777" w:rsidR="007C411C" w:rsidRPr="007C411C" w:rsidRDefault="007C411C" w:rsidP="007C411C">
            <w:pPr>
              <w:jc w:val="center"/>
              <w:rPr>
                <w:sz w:val="16"/>
                <w:szCs w:val="16"/>
              </w:rPr>
            </w:pPr>
            <w:r w:rsidRPr="007C411C">
              <w:rPr>
                <w:sz w:val="16"/>
                <w:szCs w:val="16"/>
              </w:rPr>
              <w:t>Database connection</w:t>
            </w:r>
          </w:p>
        </w:tc>
        <w:tc>
          <w:tcPr>
            <w:tcW w:w="1417" w:type="dxa"/>
            <w:tcBorders>
              <w:top w:val="single" w:sz="12" w:space="0" w:color="auto"/>
              <w:right w:val="single" w:sz="12" w:space="0" w:color="auto"/>
            </w:tcBorders>
            <w:noWrap/>
            <w:vAlign w:val="center"/>
            <w:hideMark/>
          </w:tcPr>
          <w:p w14:paraId="4349B8FB" w14:textId="77777777" w:rsidR="007C411C" w:rsidRPr="007C411C" w:rsidRDefault="007C411C" w:rsidP="007C411C">
            <w:pPr>
              <w:jc w:val="center"/>
              <w:rPr>
                <w:sz w:val="16"/>
                <w:szCs w:val="16"/>
              </w:rPr>
            </w:pPr>
            <w:r w:rsidRPr="007C411C">
              <w:rPr>
                <w:sz w:val="16"/>
                <w:szCs w:val="16"/>
              </w:rPr>
              <w:t>Connected</w:t>
            </w:r>
          </w:p>
        </w:tc>
        <w:tc>
          <w:tcPr>
            <w:tcW w:w="4551" w:type="dxa"/>
            <w:gridSpan w:val="4"/>
            <w:tcBorders>
              <w:top w:val="single" w:sz="12" w:space="0" w:color="auto"/>
              <w:left w:val="single" w:sz="12" w:space="0" w:color="auto"/>
              <w:right w:val="single" w:sz="12" w:space="0" w:color="auto"/>
            </w:tcBorders>
            <w:noWrap/>
            <w:vAlign w:val="center"/>
            <w:hideMark/>
          </w:tcPr>
          <w:p w14:paraId="7E4A4AD3" w14:textId="77777777" w:rsidR="007C411C" w:rsidRPr="007C411C" w:rsidRDefault="007C411C" w:rsidP="007C411C">
            <w:pPr>
              <w:jc w:val="center"/>
              <w:rPr>
                <w:sz w:val="16"/>
                <w:szCs w:val="16"/>
              </w:rPr>
            </w:pPr>
          </w:p>
        </w:tc>
      </w:tr>
      <w:tr w:rsidR="007C411C" w:rsidRPr="007C411C" w14:paraId="0B0DA650" w14:textId="77777777" w:rsidTr="007C411C">
        <w:trPr>
          <w:trHeight w:val="300"/>
          <w:jc w:val="center"/>
        </w:trPr>
        <w:tc>
          <w:tcPr>
            <w:tcW w:w="2802" w:type="dxa"/>
            <w:gridSpan w:val="3"/>
            <w:tcBorders>
              <w:left w:val="single" w:sz="12" w:space="0" w:color="auto"/>
              <w:bottom w:val="single" w:sz="12" w:space="0" w:color="auto"/>
              <w:right w:val="single" w:sz="12" w:space="0" w:color="auto"/>
            </w:tcBorders>
            <w:noWrap/>
            <w:vAlign w:val="center"/>
            <w:hideMark/>
          </w:tcPr>
          <w:p w14:paraId="4E96DCDB" w14:textId="77777777" w:rsidR="007C411C" w:rsidRPr="007C411C" w:rsidRDefault="007C411C" w:rsidP="007C411C">
            <w:pPr>
              <w:jc w:val="center"/>
              <w:rPr>
                <w:sz w:val="16"/>
                <w:szCs w:val="16"/>
              </w:rPr>
            </w:pPr>
          </w:p>
        </w:tc>
        <w:tc>
          <w:tcPr>
            <w:tcW w:w="1134" w:type="dxa"/>
            <w:tcBorders>
              <w:left w:val="single" w:sz="12" w:space="0" w:color="auto"/>
              <w:bottom w:val="single" w:sz="12" w:space="0" w:color="auto"/>
            </w:tcBorders>
            <w:noWrap/>
            <w:vAlign w:val="center"/>
            <w:hideMark/>
          </w:tcPr>
          <w:p w14:paraId="0CA3AB1C" w14:textId="77777777" w:rsidR="007C411C" w:rsidRPr="007C411C" w:rsidRDefault="007C411C" w:rsidP="007C411C">
            <w:pPr>
              <w:jc w:val="center"/>
              <w:rPr>
                <w:sz w:val="16"/>
                <w:szCs w:val="16"/>
              </w:rPr>
            </w:pPr>
            <w:r w:rsidRPr="007C411C">
              <w:rPr>
                <w:sz w:val="16"/>
                <w:szCs w:val="16"/>
              </w:rPr>
              <w:t>Student ID</w:t>
            </w:r>
          </w:p>
        </w:tc>
        <w:tc>
          <w:tcPr>
            <w:tcW w:w="1417" w:type="dxa"/>
            <w:tcBorders>
              <w:bottom w:val="single" w:sz="12" w:space="0" w:color="auto"/>
              <w:right w:val="single" w:sz="12" w:space="0" w:color="auto"/>
            </w:tcBorders>
            <w:noWrap/>
            <w:vAlign w:val="center"/>
            <w:hideMark/>
          </w:tcPr>
          <w:p w14:paraId="7DE80AB7" w14:textId="77777777" w:rsidR="007C411C" w:rsidRPr="007C411C" w:rsidRDefault="007C411C" w:rsidP="007C411C">
            <w:pPr>
              <w:jc w:val="center"/>
              <w:rPr>
                <w:sz w:val="16"/>
                <w:szCs w:val="16"/>
              </w:rPr>
            </w:pPr>
            <w:r w:rsidRPr="007C411C">
              <w:rPr>
                <w:sz w:val="16"/>
                <w:szCs w:val="16"/>
              </w:rPr>
              <w:t>Blank</w:t>
            </w:r>
          </w:p>
        </w:tc>
        <w:tc>
          <w:tcPr>
            <w:tcW w:w="1418" w:type="dxa"/>
            <w:tcBorders>
              <w:left w:val="single" w:sz="12" w:space="0" w:color="auto"/>
              <w:bottom w:val="single" w:sz="12" w:space="0" w:color="auto"/>
            </w:tcBorders>
            <w:noWrap/>
            <w:vAlign w:val="center"/>
            <w:hideMark/>
          </w:tcPr>
          <w:p w14:paraId="49EFFB80" w14:textId="77777777" w:rsidR="007C411C" w:rsidRPr="007C411C" w:rsidRDefault="007C411C" w:rsidP="007C411C">
            <w:pPr>
              <w:jc w:val="center"/>
              <w:rPr>
                <w:sz w:val="16"/>
                <w:szCs w:val="16"/>
              </w:rPr>
            </w:pPr>
            <w:r w:rsidRPr="007C411C">
              <w:rPr>
                <w:sz w:val="16"/>
                <w:szCs w:val="16"/>
              </w:rPr>
              <w:t>Error message advising user to fill in valid data</w:t>
            </w:r>
          </w:p>
        </w:tc>
        <w:tc>
          <w:tcPr>
            <w:tcW w:w="1417" w:type="dxa"/>
            <w:tcBorders>
              <w:bottom w:val="single" w:sz="12" w:space="0" w:color="auto"/>
              <w:right w:val="single" w:sz="12" w:space="0" w:color="auto"/>
            </w:tcBorders>
            <w:noWrap/>
            <w:vAlign w:val="center"/>
            <w:hideMark/>
          </w:tcPr>
          <w:p w14:paraId="1690426E" w14:textId="77777777" w:rsidR="007C411C" w:rsidRPr="007C411C" w:rsidRDefault="007C411C" w:rsidP="007C411C">
            <w:pPr>
              <w:jc w:val="center"/>
              <w:rPr>
                <w:sz w:val="16"/>
                <w:szCs w:val="16"/>
              </w:rPr>
            </w:pPr>
            <w:r w:rsidRPr="007C411C">
              <w:rPr>
                <w:sz w:val="16"/>
                <w:szCs w:val="16"/>
              </w:rPr>
              <w:t>Error message advising user to fill in valid data</w:t>
            </w:r>
          </w:p>
        </w:tc>
        <w:tc>
          <w:tcPr>
            <w:tcW w:w="567" w:type="dxa"/>
            <w:tcBorders>
              <w:left w:val="single" w:sz="12" w:space="0" w:color="auto"/>
              <w:bottom w:val="single" w:sz="12" w:space="0" w:color="auto"/>
            </w:tcBorders>
            <w:noWrap/>
            <w:vAlign w:val="center"/>
            <w:hideMark/>
          </w:tcPr>
          <w:p w14:paraId="37514323" w14:textId="77777777" w:rsidR="007C411C" w:rsidRPr="007C411C" w:rsidRDefault="007C411C" w:rsidP="007C411C">
            <w:pPr>
              <w:jc w:val="center"/>
              <w:rPr>
                <w:sz w:val="16"/>
                <w:szCs w:val="16"/>
              </w:rPr>
            </w:pPr>
            <w:r w:rsidRPr="007C411C">
              <w:rPr>
                <w:sz w:val="16"/>
                <w:szCs w:val="16"/>
              </w:rPr>
              <w:t>Pass</w:t>
            </w:r>
          </w:p>
        </w:tc>
        <w:tc>
          <w:tcPr>
            <w:tcW w:w="1149" w:type="dxa"/>
            <w:tcBorders>
              <w:bottom w:val="single" w:sz="12" w:space="0" w:color="auto"/>
              <w:right w:val="single" w:sz="12" w:space="0" w:color="auto"/>
            </w:tcBorders>
            <w:noWrap/>
            <w:vAlign w:val="center"/>
            <w:hideMark/>
          </w:tcPr>
          <w:p w14:paraId="43897300" w14:textId="77777777" w:rsidR="007C411C" w:rsidRPr="007C411C" w:rsidRDefault="007C411C" w:rsidP="007C411C">
            <w:pPr>
              <w:jc w:val="center"/>
              <w:rPr>
                <w:sz w:val="16"/>
                <w:szCs w:val="16"/>
              </w:rPr>
            </w:pPr>
          </w:p>
        </w:tc>
      </w:tr>
      <w:tr w:rsidR="007C411C" w:rsidRPr="007C411C" w14:paraId="38C3C2B4" w14:textId="77777777" w:rsidTr="007C411C">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25B20057" w14:textId="77777777" w:rsidR="007C411C" w:rsidRPr="007C411C" w:rsidRDefault="007C411C" w:rsidP="007C411C">
            <w:pPr>
              <w:jc w:val="center"/>
              <w:rPr>
                <w:sz w:val="16"/>
                <w:szCs w:val="16"/>
              </w:rPr>
            </w:pPr>
          </w:p>
        </w:tc>
      </w:tr>
      <w:tr w:rsidR="007C411C" w:rsidRPr="007C411C" w14:paraId="4E6FD45C" w14:textId="77777777" w:rsidTr="007C411C">
        <w:trPr>
          <w:trHeight w:val="300"/>
          <w:jc w:val="center"/>
        </w:trPr>
        <w:tc>
          <w:tcPr>
            <w:tcW w:w="631" w:type="dxa"/>
            <w:tcBorders>
              <w:top w:val="single" w:sz="12" w:space="0" w:color="auto"/>
              <w:left w:val="single" w:sz="12" w:space="0" w:color="auto"/>
            </w:tcBorders>
            <w:noWrap/>
            <w:vAlign w:val="center"/>
            <w:hideMark/>
          </w:tcPr>
          <w:p w14:paraId="4911369A" w14:textId="77777777" w:rsidR="007C411C" w:rsidRPr="007C411C" w:rsidRDefault="007C411C" w:rsidP="007C411C">
            <w:pPr>
              <w:jc w:val="center"/>
              <w:rPr>
                <w:sz w:val="16"/>
                <w:szCs w:val="16"/>
              </w:rPr>
            </w:pPr>
            <w:r w:rsidRPr="007C411C">
              <w:rPr>
                <w:sz w:val="16"/>
                <w:szCs w:val="16"/>
              </w:rPr>
              <w:t>1.1</w:t>
            </w:r>
          </w:p>
        </w:tc>
        <w:tc>
          <w:tcPr>
            <w:tcW w:w="1037" w:type="dxa"/>
            <w:tcBorders>
              <w:top w:val="single" w:sz="12" w:space="0" w:color="auto"/>
            </w:tcBorders>
            <w:noWrap/>
            <w:vAlign w:val="center"/>
            <w:hideMark/>
          </w:tcPr>
          <w:p w14:paraId="3468892A" w14:textId="77777777" w:rsidR="007C411C" w:rsidRPr="007C411C" w:rsidRDefault="007C411C" w:rsidP="007C411C">
            <w:pPr>
              <w:jc w:val="center"/>
              <w:rPr>
                <w:sz w:val="16"/>
                <w:szCs w:val="16"/>
              </w:rPr>
            </w:pPr>
            <w:r w:rsidRPr="007C411C">
              <w:rPr>
                <w:sz w:val="16"/>
                <w:szCs w:val="16"/>
              </w:rPr>
              <w:t>Dataset 4</w:t>
            </w:r>
          </w:p>
        </w:tc>
        <w:tc>
          <w:tcPr>
            <w:tcW w:w="1134" w:type="dxa"/>
            <w:tcBorders>
              <w:top w:val="single" w:sz="12" w:space="0" w:color="auto"/>
              <w:right w:val="single" w:sz="12" w:space="0" w:color="auto"/>
            </w:tcBorders>
            <w:noWrap/>
            <w:vAlign w:val="center"/>
            <w:hideMark/>
          </w:tcPr>
          <w:p w14:paraId="2962D438" w14:textId="77777777" w:rsidR="007C411C" w:rsidRPr="007C411C" w:rsidRDefault="007C411C" w:rsidP="007C411C">
            <w:pPr>
              <w:jc w:val="center"/>
              <w:rPr>
                <w:sz w:val="16"/>
                <w:szCs w:val="16"/>
              </w:rPr>
            </w:pPr>
            <w:r w:rsidRPr="007C411C">
              <w:rPr>
                <w:sz w:val="16"/>
                <w:szCs w:val="16"/>
              </w:rPr>
              <w:t>Abnormal</w:t>
            </w:r>
          </w:p>
        </w:tc>
        <w:tc>
          <w:tcPr>
            <w:tcW w:w="1134" w:type="dxa"/>
            <w:tcBorders>
              <w:top w:val="single" w:sz="12" w:space="0" w:color="auto"/>
              <w:left w:val="single" w:sz="12" w:space="0" w:color="auto"/>
            </w:tcBorders>
            <w:noWrap/>
            <w:vAlign w:val="center"/>
            <w:hideMark/>
          </w:tcPr>
          <w:p w14:paraId="4F743884" w14:textId="77777777" w:rsidR="007C411C" w:rsidRPr="007C411C" w:rsidRDefault="007C411C" w:rsidP="007C411C">
            <w:pPr>
              <w:jc w:val="center"/>
              <w:rPr>
                <w:sz w:val="16"/>
                <w:szCs w:val="16"/>
              </w:rPr>
            </w:pPr>
            <w:r w:rsidRPr="007C411C">
              <w:rPr>
                <w:sz w:val="16"/>
                <w:szCs w:val="16"/>
              </w:rPr>
              <w:t>Database connection</w:t>
            </w:r>
          </w:p>
        </w:tc>
        <w:tc>
          <w:tcPr>
            <w:tcW w:w="1417" w:type="dxa"/>
            <w:tcBorders>
              <w:top w:val="single" w:sz="12" w:space="0" w:color="auto"/>
              <w:right w:val="single" w:sz="12" w:space="0" w:color="auto"/>
            </w:tcBorders>
            <w:noWrap/>
            <w:vAlign w:val="center"/>
            <w:hideMark/>
          </w:tcPr>
          <w:p w14:paraId="38A9076E" w14:textId="77777777" w:rsidR="007C411C" w:rsidRPr="007C411C" w:rsidRDefault="007C411C" w:rsidP="007C411C">
            <w:pPr>
              <w:jc w:val="center"/>
              <w:rPr>
                <w:sz w:val="16"/>
                <w:szCs w:val="16"/>
              </w:rPr>
            </w:pPr>
            <w:r w:rsidRPr="007C411C">
              <w:rPr>
                <w:sz w:val="16"/>
                <w:szCs w:val="16"/>
              </w:rPr>
              <w:t>Disconnected</w:t>
            </w:r>
          </w:p>
        </w:tc>
        <w:tc>
          <w:tcPr>
            <w:tcW w:w="4551" w:type="dxa"/>
            <w:gridSpan w:val="4"/>
            <w:tcBorders>
              <w:top w:val="single" w:sz="12" w:space="0" w:color="auto"/>
              <w:left w:val="single" w:sz="12" w:space="0" w:color="auto"/>
              <w:right w:val="single" w:sz="12" w:space="0" w:color="auto"/>
            </w:tcBorders>
            <w:noWrap/>
            <w:vAlign w:val="center"/>
            <w:hideMark/>
          </w:tcPr>
          <w:p w14:paraId="478EDAE1" w14:textId="77777777" w:rsidR="007C411C" w:rsidRPr="007C411C" w:rsidRDefault="007C411C" w:rsidP="007C411C">
            <w:pPr>
              <w:jc w:val="center"/>
              <w:rPr>
                <w:sz w:val="16"/>
                <w:szCs w:val="16"/>
              </w:rPr>
            </w:pPr>
          </w:p>
        </w:tc>
      </w:tr>
      <w:tr w:rsidR="007C411C" w:rsidRPr="007C411C" w14:paraId="4B16B737" w14:textId="77777777" w:rsidTr="00EB465F">
        <w:trPr>
          <w:trHeight w:val="300"/>
          <w:jc w:val="center"/>
        </w:trPr>
        <w:tc>
          <w:tcPr>
            <w:tcW w:w="2802" w:type="dxa"/>
            <w:gridSpan w:val="3"/>
            <w:tcBorders>
              <w:left w:val="single" w:sz="12" w:space="0" w:color="auto"/>
              <w:bottom w:val="single" w:sz="12" w:space="0" w:color="auto"/>
              <w:right w:val="single" w:sz="12" w:space="0" w:color="auto"/>
            </w:tcBorders>
            <w:noWrap/>
            <w:vAlign w:val="center"/>
            <w:hideMark/>
          </w:tcPr>
          <w:p w14:paraId="3332B978" w14:textId="77777777" w:rsidR="007C411C" w:rsidRPr="007C411C" w:rsidRDefault="007C411C" w:rsidP="007C411C">
            <w:pPr>
              <w:jc w:val="center"/>
              <w:rPr>
                <w:sz w:val="16"/>
                <w:szCs w:val="16"/>
              </w:rPr>
            </w:pPr>
          </w:p>
        </w:tc>
        <w:tc>
          <w:tcPr>
            <w:tcW w:w="1134" w:type="dxa"/>
            <w:tcBorders>
              <w:left w:val="single" w:sz="12" w:space="0" w:color="auto"/>
              <w:bottom w:val="single" w:sz="12" w:space="0" w:color="auto"/>
            </w:tcBorders>
            <w:noWrap/>
            <w:vAlign w:val="center"/>
            <w:hideMark/>
          </w:tcPr>
          <w:p w14:paraId="3C020796" w14:textId="77777777" w:rsidR="007C411C" w:rsidRPr="007C411C" w:rsidRDefault="007C411C" w:rsidP="007C411C">
            <w:pPr>
              <w:jc w:val="center"/>
              <w:rPr>
                <w:sz w:val="16"/>
                <w:szCs w:val="16"/>
              </w:rPr>
            </w:pPr>
            <w:r w:rsidRPr="007C411C">
              <w:rPr>
                <w:sz w:val="16"/>
                <w:szCs w:val="16"/>
              </w:rPr>
              <w:t>Student ID</w:t>
            </w:r>
          </w:p>
        </w:tc>
        <w:tc>
          <w:tcPr>
            <w:tcW w:w="1417" w:type="dxa"/>
            <w:tcBorders>
              <w:bottom w:val="single" w:sz="12" w:space="0" w:color="auto"/>
              <w:right w:val="single" w:sz="12" w:space="0" w:color="auto"/>
            </w:tcBorders>
            <w:noWrap/>
            <w:vAlign w:val="center"/>
            <w:hideMark/>
          </w:tcPr>
          <w:p w14:paraId="34E9DAE9" w14:textId="77777777" w:rsidR="007C411C" w:rsidRPr="007C411C" w:rsidRDefault="007C411C" w:rsidP="007C411C">
            <w:pPr>
              <w:jc w:val="center"/>
              <w:rPr>
                <w:sz w:val="16"/>
                <w:szCs w:val="16"/>
              </w:rPr>
            </w:pPr>
            <w:r w:rsidRPr="007C411C">
              <w:rPr>
                <w:sz w:val="16"/>
                <w:szCs w:val="16"/>
              </w:rPr>
              <w:t>N/A</w:t>
            </w:r>
          </w:p>
        </w:tc>
        <w:tc>
          <w:tcPr>
            <w:tcW w:w="1418" w:type="dxa"/>
            <w:tcBorders>
              <w:left w:val="single" w:sz="12" w:space="0" w:color="auto"/>
              <w:bottom w:val="single" w:sz="12" w:space="0" w:color="auto"/>
            </w:tcBorders>
            <w:noWrap/>
            <w:vAlign w:val="center"/>
            <w:hideMark/>
          </w:tcPr>
          <w:p w14:paraId="0A7FF92F" w14:textId="77777777" w:rsidR="007C411C" w:rsidRPr="007C411C" w:rsidRDefault="007C411C" w:rsidP="007C411C">
            <w:pPr>
              <w:jc w:val="center"/>
              <w:rPr>
                <w:sz w:val="16"/>
                <w:szCs w:val="16"/>
              </w:rPr>
            </w:pPr>
            <w:r w:rsidRPr="007C411C">
              <w:rPr>
                <w:sz w:val="16"/>
                <w:szCs w:val="16"/>
              </w:rPr>
              <w:t>Error message advising user of SQL issue</w:t>
            </w:r>
          </w:p>
        </w:tc>
        <w:tc>
          <w:tcPr>
            <w:tcW w:w="1417" w:type="dxa"/>
            <w:tcBorders>
              <w:bottom w:val="single" w:sz="12" w:space="0" w:color="auto"/>
              <w:right w:val="single" w:sz="12" w:space="0" w:color="auto"/>
            </w:tcBorders>
            <w:noWrap/>
            <w:vAlign w:val="center"/>
            <w:hideMark/>
          </w:tcPr>
          <w:p w14:paraId="6A874010" w14:textId="77777777" w:rsidR="007C411C" w:rsidRPr="007C411C" w:rsidRDefault="007C411C" w:rsidP="007C411C">
            <w:pPr>
              <w:jc w:val="center"/>
              <w:rPr>
                <w:sz w:val="16"/>
                <w:szCs w:val="16"/>
              </w:rPr>
            </w:pPr>
            <w:r w:rsidRPr="007C411C">
              <w:rPr>
                <w:sz w:val="16"/>
                <w:szCs w:val="16"/>
              </w:rPr>
              <w:t>Error message advising user of SQL issue</w:t>
            </w:r>
          </w:p>
        </w:tc>
        <w:tc>
          <w:tcPr>
            <w:tcW w:w="567" w:type="dxa"/>
            <w:tcBorders>
              <w:left w:val="single" w:sz="12" w:space="0" w:color="auto"/>
              <w:bottom w:val="single" w:sz="12" w:space="0" w:color="auto"/>
            </w:tcBorders>
            <w:noWrap/>
            <w:vAlign w:val="center"/>
            <w:hideMark/>
          </w:tcPr>
          <w:p w14:paraId="61B1844C" w14:textId="77777777" w:rsidR="007C411C" w:rsidRPr="007C411C" w:rsidRDefault="007C411C" w:rsidP="007C411C">
            <w:pPr>
              <w:jc w:val="center"/>
              <w:rPr>
                <w:sz w:val="16"/>
                <w:szCs w:val="16"/>
              </w:rPr>
            </w:pPr>
            <w:r w:rsidRPr="007C411C">
              <w:rPr>
                <w:sz w:val="16"/>
                <w:szCs w:val="16"/>
              </w:rPr>
              <w:t>Pass</w:t>
            </w:r>
          </w:p>
        </w:tc>
        <w:tc>
          <w:tcPr>
            <w:tcW w:w="1149" w:type="dxa"/>
            <w:tcBorders>
              <w:bottom w:val="single" w:sz="12" w:space="0" w:color="auto"/>
              <w:right w:val="single" w:sz="12" w:space="0" w:color="auto"/>
            </w:tcBorders>
            <w:noWrap/>
            <w:vAlign w:val="center"/>
            <w:hideMark/>
          </w:tcPr>
          <w:p w14:paraId="722D3352" w14:textId="77777777" w:rsidR="007C411C" w:rsidRPr="007C411C" w:rsidRDefault="007C411C" w:rsidP="007C411C">
            <w:pPr>
              <w:jc w:val="center"/>
              <w:rPr>
                <w:sz w:val="16"/>
                <w:szCs w:val="16"/>
              </w:rPr>
            </w:pPr>
          </w:p>
        </w:tc>
      </w:tr>
    </w:tbl>
    <w:p w14:paraId="417F9E82" w14:textId="77777777" w:rsidR="00941E29" w:rsidRDefault="00941E29" w:rsidP="00DA4910"/>
    <w:p w14:paraId="57F0BFC9" w14:textId="77777777" w:rsidR="007C411C" w:rsidRDefault="007C411C" w:rsidP="00DA4910"/>
    <w:tbl>
      <w:tblPr>
        <w:tblStyle w:val="TableGrid"/>
        <w:tblW w:w="0" w:type="auto"/>
        <w:jc w:val="center"/>
        <w:tblLayout w:type="fixed"/>
        <w:tblLook w:val="04A0" w:firstRow="1" w:lastRow="0" w:firstColumn="1" w:lastColumn="0" w:noHBand="0" w:noVBand="1"/>
      </w:tblPr>
      <w:tblGrid>
        <w:gridCol w:w="678"/>
        <w:gridCol w:w="990"/>
        <w:gridCol w:w="992"/>
        <w:gridCol w:w="992"/>
        <w:gridCol w:w="709"/>
        <w:gridCol w:w="1984"/>
        <w:gridCol w:w="1843"/>
        <w:gridCol w:w="567"/>
        <w:gridCol w:w="1149"/>
      </w:tblGrid>
      <w:tr w:rsidR="00EC194D" w:rsidRPr="00EC194D" w14:paraId="60492673" w14:textId="77777777" w:rsidTr="00EC194D">
        <w:trPr>
          <w:trHeight w:val="315"/>
          <w:jc w:val="center"/>
        </w:trPr>
        <w:tc>
          <w:tcPr>
            <w:tcW w:w="2660"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49FA64B3" w14:textId="77777777" w:rsidR="00941E29" w:rsidRPr="00EC194D" w:rsidRDefault="00941E29" w:rsidP="00EC194D">
            <w:pPr>
              <w:jc w:val="center"/>
              <w:rPr>
                <w:b/>
                <w:bCs/>
                <w:sz w:val="16"/>
                <w:szCs w:val="16"/>
              </w:rPr>
            </w:pPr>
            <w:r w:rsidRPr="00EC194D">
              <w:rPr>
                <w:b/>
                <w:bCs/>
                <w:sz w:val="16"/>
                <w:szCs w:val="16"/>
              </w:rPr>
              <w:t>Datasets</w:t>
            </w:r>
          </w:p>
        </w:tc>
        <w:tc>
          <w:tcPr>
            <w:tcW w:w="1701"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25F60956" w14:textId="77777777" w:rsidR="00941E29" w:rsidRPr="00EC194D" w:rsidRDefault="00941E29" w:rsidP="00EC194D">
            <w:pPr>
              <w:jc w:val="center"/>
              <w:rPr>
                <w:b/>
                <w:bCs/>
                <w:sz w:val="16"/>
                <w:szCs w:val="16"/>
              </w:rPr>
            </w:pPr>
            <w:r w:rsidRPr="00EC194D">
              <w:rPr>
                <w:b/>
                <w:bCs/>
                <w:sz w:val="16"/>
                <w:szCs w:val="16"/>
              </w:rPr>
              <w:t>Inputs</w:t>
            </w:r>
          </w:p>
        </w:tc>
        <w:tc>
          <w:tcPr>
            <w:tcW w:w="3827"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6AD0E7B4" w14:textId="77777777" w:rsidR="00941E29" w:rsidRPr="00EC194D" w:rsidRDefault="00941E29" w:rsidP="00EC194D">
            <w:pPr>
              <w:jc w:val="center"/>
              <w:rPr>
                <w:b/>
                <w:bCs/>
                <w:sz w:val="16"/>
                <w:szCs w:val="16"/>
              </w:rPr>
            </w:pPr>
            <w:r w:rsidRPr="00EC194D">
              <w:rPr>
                <w:b/>
                <w:bCs/>
                <w:sz w:val="16"/>
                <w:szCs w:val="16"/>
              </w:rPr>
              <w:t>Results</w:t>
            </w:r>
          </w:p>
        </w:tc>
        <w:tc>
          <w:tcPr>
            <w:tcW w:w="567" w:type="dxa"/>
            <w:tcBorders>
              <w:top w:val="single" w:sz="12" w:space="0" w:color="auto"/>
              <w:left w:val="single" w:sz="12" w:space="0" w:color="auto"/>
            </w:tcBorders>
            <w:shd w:val="clear" w:color="auto" w:fill="D9D9D9" w:themeFill="background1" w:themeFillShade="D9"/>
            <w:noWrap/>
            <w:vAlign w:val="center"/>
            <w:hideMark/>
          </w:tcPr>
          <w:p w14:paraId="6B55DED2" w14:textId="77777777" w:rsidR="00941E29" w:rsidRPr="00EC194D" w:rsidRDefault="00941E29" w:rsidP="00EC194D">
            <w:pPr>
              <w:jc w:val="center"/>
              <w:rPr>
                <w:b/>
                <w:bCs/>
                <w:sz w:val="16"/>
                <w:szCs w:val="16"/>
              </w:rPr>
            </w:pPr>
            <w:r w:rsidRPr="00EC194D">
              <w:rPr>
                <w:b/>
                <w:bCs/>
                <w:sz w:val="16"/>
                <w:szCs w:val="16"/>
              </w:rPr>
              <w:t>Pass/Fail</w:t>
            </w:r>
          </w:p>
        </w:tc>
        <w:tc>
          <w:tcPr>
            <w:tcW w:w="1149" w:type="dxa"/>
            <w:tcBorders>
              <w:top w:val="single" w:sz="12" w:space="0" w:color="auto"/>
              <w:right w:val="single" w:sz="12" w:space="0" w:color="auto"/>
            </w:tcBorders>
            <w:shd w:val="clear" w:color="auto" w:fill="D9D9D9" w:themeFill="background1" w:themeFillShade="D9"/>
            <w:noWrap/>
            <w:vAlign w:val="center"/>
            <w:hideMark/>
          </w:tcPr>
          <w:p w14:paraId="585216FF" w14:textId="77777777" w:rsidR="00941E29" w:rsidRPr="00EC194D" w:rsidRDefault="00941E29" w:rsidP="00EC194D">
            <w:pPr>
              <w:jc w:val="center"/>
              <w:rPr>
                <w:b/>
                <w:bCs/>
                <w:sz w:val="16"/>
                <w:szCs w:val="16"/>
              </w:rPr>
            </w:pPr>
            <w:r w:rsidRPr="00EC194D">
              <w:rPr>
                <w:b/>
                <w:bCs/>
                <w:sz w:val="16"/>
                <w:szCs w:val="16"/>
              </w:rPr>
              <w:t>Comments</w:t>
            </w:r>
          </w:p>
        </w:tc>
      </w:tr>
      <w:tr w:rsidR="00EC194D" w:rsidRPr="00EC194D" w14:paraId="04F52E89" w14:textId="77777777" w:rsidTr="00EB465F">
        <w:trPr>
          <w:trHeight w:val="315"/>
          <w:jc w:val="center"/>
        </w:trPr>
        <w:tc>
          <w:tcPr>
            <w:tcW w:w="678" w:type="dxa"/>
            <w:tcBorders>
              <w:left w:val="single" w:sz="12" w:space="0" w:color="auto"/>
              <w:bottom w:val="single" w:sz="12" w:space="0" w:color="auto"/>
            </w:tcBorders>
            <w:shd w:val="clear" w:color="auto" w:fill="D9D9D9" w:themeFill="background1" w:themeFillShade="D9"/>
            <w:noWrap/>
            <w:vAlign w:val="center"/>
            <w:hideMark/>
          </w:tcPr>
          <w:p w14:paraId="7155069B" w14:textId="77777777" w:rsidR="00EC194D" w:rsidRPr="00EC194D" w:rsidRDefault="00EC194D" w:rsidP="00EC194D">
            <w:pPr>
              <w:jc w:val="center"/>
              <w:rPr>
                <w:b/>
                <w:bCs/>
                <w:sz w:val="16"/>
                <w:szCs w:val="16"/>
              </w:rPr>
            </w:pPr>
            <w:r w:rsidRPr="00EC194D">
              <w:rPr>
                <w:b/>
                <w:bCs/>
                <w:sz w:val="16"/>
                <w:szCs w:val="16"/>
              </w:rPr>
              <w:t>Test Case</w:t>
            </w:r>
          </w:p>
        </w:tc>
        <w:tc>
          <w:tcPr>
            <w:tcW w:w="990" w:type="dxa"/>
            <w:tcBorders>
              <w:bottom w:val="single" w:sz="12" w:space="0" w:color="auto"/>
            </w:tcBorders>
            <w:shd w:val="clear" w:color="auto" w:fill="D9D9D9" w:themeFill="background1" w:themeFillShade="D9"/>
            <w:noWrap/>
            <w:vAlign w:val="center"/>
            <w:hideMark/>
          </w:tcPr>
          <w:p w14:paraId="65EB59AC" w14:textId="77777777" w:rsidR="00EC194D" w:rsidRPr="00EC194D" w:rsidRDefault="00EC194D" w:rsidP="00EC194D">
            <w:pPr>
              <w:jc w:val="center"/>
              <w:rPr>
                <w:b/>
                <w:bCs/>
                <w:sz w:val="16"/>
                <w:szCs w:val="16"/>
              </w:rPr>
            </w:pPr>
          </w:p>
        </w:tc>
        <w:tc>
          <w:tcPr>
            <w:tcW w:w="992" w:type="dxa"/>
            <w:tcBorders>
              <w:bottom w:val="single" w:sz="12" w:space="0" w:color="auto"/>
              <w:right w:val="single" w:sz="12" w:space="0" w:color="auto"/>
            </w:tcBorders>
            <w:shd w:val="clear" w:color="auto" w:fill="D9D9D9" w:themeFill="background1" w:themeFillShade="D9"/>
            <w:noWrap/>
            <w:vAlign w:val="center"/>
            <w:hideMark/>
          </w:tcPr>
          <w:p w14:paraId="10DC14F2" w14:textId="77777777" w:rsidR="00EC194D" w:rsidRPr="00EC194D" w:rsidRDefault="00EC194D" w:rsidP="00EC194D">
            <w:pPr>
              <w:jc w:val="center"/>
              <w:rPr>
                <w:b/>
                <w:bCs/>
                <w:sz w:val="16"/>
                <w:szCs w:val="16"/>
              </w:rPr>
            </w:pPr>
            <w:r w:rsidRPr="00EC194D">
              <w:rPr>
                <w:b/>
                <w:bCs/>
                <w:sz w:val="16"/>
                <w:szCs w:val="16"/>
              </w:rPr>
              <w:t>Type</w:t>
            </w:r>
          </w:p>
        </w:tc>
        <w:tc>
          <w:tcPr>
            <w:tcW w:w="992" w:type="dxa"/>
            <w:tcBorders>
              <w:left w:val="single" w:sz="12" w:space="0" w:color="auto"/>
              <w:bottom w:val="single" w:sz="12" w:space="0" w:color="auto"/>
            </w:tcBorders>
            <w:shd w:val="clear" w:color="auto" w:fill="D9D9D9" w:themeFill="background1" w:themeFillShade="D9"/>
            <w:noWrap/>
            <w:vAlign w:val="center"/>
            <w:hideMark/>
          </w:tcPr>
          <w:p w14:paraId="661C4C3F" w14:textId="77777777" w:rsidR="00EC194D" w:rsidRPr="00EC194D" w:rsidRDefault="00EC194D" w:rsidP="00EC194D">
            <w:pPr>
              <w:jc w:val="center"/>
              <w:rPr>
                <w:b/>
                <w:bCs/>
                <w:sz w:val="16"/>
                <w:szCs w:val="16"/>
              </w:rPr>
            </w:pPr>
            <w:r w:rsidRPr="00EC194D">
              <w:rPr>
                <w:b/>
                <w:bCs/>
                <w:sz w:val="16"/>
                <w:szCs w:val="16"/>
              </w:rPr>
              <w:t>Field</w:t>
            </w:r>
          </w:p>
        </w:tc>
        <w:tc>
          <w:tcPr>
            <w:tcW w:w="709" w:type="dxa"/>
            <w:tcBorders>
              <w:bottom w:val="single" w:sz="12" w:space="0" w:color="auto"/>
              <w:right w:val="single" w:sz="12" w:space="0" w:color="auto"/>
            </w:tcBorders>
            <w:shd w:val="clear" w:color="auto" w:fill="D9D9D9" w:themeFill="background1" w:themeFillShade="D9"/>
            <w:noWrap/>
            <w:vAlign w:val="center"/>
            <w:hideMark/>
          </w:tcPr>
          <w:p w14:paraId="66A5FFE6" w14:textId="77777777" w:rsidR="00EC194D" w:rsidRPr="00EC194D" w:rsidRDefault="00EC194D" w:rsidP="00EC194D">
            <w:pPr>
              <w:jc w:val="center"/>
              <w:rPr>
                <w:b/>
                <w:bCs/>
                <w:sz w:val="16"/>
                <w:szCs w:val="16"/>
              </w:rPr>
            </w:pPr>
            <w:r w:rsidRPr="00EC194D">
              <w:rPr>
                <w:b/>
                <w:bCs/>
                <w:sz w:val="16"/>
                <w:szCs w:val="16"/>
              </w:rPr>
              <w:t>Value</w:t>
            </w:r>
          </w:p>
        </w:tc>
        <w:tc>
          <w:tcPr>
            <w:tcW w:w="1984" w:type="dxa"/>
            <w:tcBorders>
              <w:left w:val="single" w:sz="12" w:space="0" w:color="auto"/>
              <w:bottom w:val="single" w:sz="12" w:space="0" w:color="auto"/>
            </w:tcBorders>
            <w:shd w:val="clear" w:color="auto" w:fill="D9D9D9" w:themeFill="background1" w:themeFillShade="D9"/>
            <w:noWrap/>
            <w:vAlign w:val="center"/>
            <w:hideMark/>
          </w:tcPr>
          <w:p w14:paraId="095713CB" w14:textId="77777777" w:rsidR="00EC194D" w:rsidRPr="00EC194D" w:rsidRDefault="00EC194D" w:rsidP="00EC194D">
            <w:pPr>
              <w:jc w:val="center"/>
              <w:rPr>
                <w:b/>
                <w:bCs/>
                <w:sz w:val="16"/>
                <w:szCs w:val="16"/>
              </w:rPr>
            </w:pPr>
            <w:r w:rsidRPr="00EC194D">
              <w:rPr>
                <w:b/>
                <w:bCs/>
                <w:sz w:val="16"/>
                <w:szCs w:val="16"/>
              </w:rPr>
              <w:t>Expected</w:t>
            </w:r>
          </w:p>
        </w:tc>
        <w:tc>
          <w:tcPr>
            <w:tcW w:w="1843" w:type="dxa"/>
            <w:tcBorders>
              <w:bottom w:val="single" w:sz="12" w:space="0" w:color="auto"/>
              <w:right w:val="single" w:sz="12" w:space="0" w:color="auto"/>
            </w:tcBorders>
            <w:shd w:val="clear" w:color="auto" w:fill="D9D9D9" w:themeFill="background1" w:themeFillShade="D9"/>
            <w:noWrap/>
            <w:vAlign w:val="center"/>
            <w:hideMark/>
          </w:tcPr>
          <w:p w14:paraId="6C9F022C" w14:textId="77777777" w:rsidR="00EC194D" w:rsidRPr="00EC194D" w:rsidRDefault="00EC194D" w:rsidP="00EC194D">
            <w:pPr>
              <w:jc w:val="center"/>
              <w:rPr>
                <w:b/>
                <w:bCs/>
                <w:sz w:val="16"/>
                <w:szCs w:val="16"/>
              </w:rPr>
            </w:pPr>
            <w:r w:rsidRPr="00EC194D">
              <w:rPr>
                <w:b/>
                <w:bCs/>
                <w:sz w:val="16"/>
                <w:szCs w:val="16"/>
              </w:rPr>
              <w:t>Actual</w:t>
            </w:r>
          </w:p>
        </w:tc>
        <w:tc>
          <w:tcPr>
            <w:tcW w:w="1716"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2B23515D" w14:textId="77777777" w:rsidR="00EC194D" w:rsidRPr="00EC194D" w:rsidRDefault="00EC194D" w:rsidP="00EC194D">
            <w:pPr>
              <w:jc w:val="center"/>
              <w:rPr>
                <w:sz w:val="16"/>
                <w:szCs w:val="16"/>
              </w:rPr>
            </w:pPr>
          </w:p>
        </w:tc>
      </w:tr>
      <w:tr w:rsidR="00EC194D" w:rsidRPr="00EC194D" w14:paraId="334C14D6" w14:textId="77777777" w:rsidTr="00EB465F">
        <w:trPr>
          <w:trHeight w:val="300"/>
          <w:jc w:val="center"/>
        </w:trPr>
        <w:tc>
          <w:tcPr>
            <w:tcW w:w="678" w:type="dxa"/>
            <w:tcBorders>
              <w:top w:val="single" w:sz="12" w:space="0" w:color="auto"/>
              <w:left w:val="single" w:sz="12" w:space="0" w:color="auto"/>
            </w:tcBorders>
            <w:noWrap/>
            <w:vAlign w:val="center"/>
            <w:hideMark/>
          </w:tcPr>
          <w:p w14:paraId="4D06F7C3" w14:textId="77777777" w:rsidR="00EC194D" w:rsidRPr="00EC194D" w:rsidRDefault="00EC194D" w:rsidP="00EC194D">
            <w:pPr>
              <w:jc w:val="center"/>
              <w:rPr>
                <w:sz w:val="16"/>
                <w:szCs w:val="16"/>
              </w:rPr>
            </w:pPr>
            <w:r w:rsidRPr="00EC194D">
              <w:rPr>
                <w:sz w:val="16"/>
                <w:szCs w:val="16"/>
              </w:rPr>
              <w:t>1.2</w:t>
            </w:r>
          </w:p>
        </w:tc>
        <w:tc>
          <w:tcPr>
            <w:tcW w:w="990" w:type="dxa"/>
            <w:tcBorders>
              <w:top w:val="single" w:sz="12" w:space="0" w:color="auto"/>
            </w:tcBorders>
            <w:noWrap/>
            <w:vAlign w:val="center"/>
            <w:hideMark/>
          </w:tcPr>
          <w:p w14:paraId="1F5BE44F" w14:textId="77777777" w:rsidR="00EC194D" w:rsidRPr="00EC194D" w:rsidRDefault="00EC194D" w:rsidP="00EC194D">
            <w:pPr>
              <w:jc w:val="center"/>
              <w:rPr>
                <w:sz w:val="16"/>
                <w:szCs w:val="16"/>
              </w:rPr>
            </w:pPr>
            <w:r w:rsidRPr="00EC194D">
              <w:rPr>
                <w:sz w:val="16"/>
                <w:szCs w:val="16"/>
              </w:rPr>
              <w:t>Dataset 1</w:t>
            </w:r>
          </w:p>
        </w:tc>
        <w:tc>
          <w:tcPr>
            <w:tcW w:w="992" w:type="dxa"/>
            <w:tcBorders>
              <w:top w:val="single" w:sz="12" w:space="0" w:color="auto"/>
              <w:right w:val="single" w:sz="12" w:space="0" w:color="auto"/>
            </w:tcBorders>
            <w:noWrap/>
            <w:vAlign w:val="center"/>
            <w:hideMark/>
          </w:tcPr>
          <w:p w14:paraId="235276D4" w14:textId="77777777" w:rsidR="00EC194D" w:rsidRPr="00EC194D" w:rsidRDefault="00EC194D" w:rsidP="00EC194D">
            <w:pPr>
              <w:jc w:val="center"/>
              <w:rPr>
                <w:sz w:val="16"/>
                <w:szCs w:val="16"/>
              </w:rPr>
            </w:pPr>
            <w:r w:rsidRPr="00EC194D">
              <w:rPr>
                <w:sz w:val="16"/>
                <w:szCs w:val="16"/>
              </w:rPr>
              <w:t>Normal</w:t>
            </w:r>
          </w:p>
        </w:tc>
        <w:tc>
          <w:tcPr>
            <w:tcW w:w="992" w:type="dxa"/>
            <w:tcBorders>
              <w:top w:val="single" w:sz="12" w:space="0" w:color="auto"/>
              <w:left w:val="single" w:sz="12" w:space="0" w:color="auto"/>
            </w:tcBorders>
            <w:noWrap/>
            <w:vAlign w:val="center"/>
            <w:hideMark/>
          </w:tcPr>
          <w:p w14:paraId="2DA56B79" w14:textId="77777777" w:rsidR="00EC194D" w:rsidRPr="00EC194D" w:rsidRDefault="00EC194D" w:rsidP="00EC194D">
            <w:pPr>
              <w:jc w:val="center"/>
              <w:rPr>
                <w:sz w:val="16"/>
                <w:szCs w:val="16"/>
              </w:rPr>
            </w:pPr>
            <w:r w:rsidRPr="00EC194D">
              <w:rPr>
                <w:sz w:val="16"/>
                <w:szCs w:val="16"/>
              </w:rPr>
              <w:t>Subject Title</w:t>
            </w:r>
          </w:p>
        </w:tc>
        <w:tc>
          <w:tcPr>
            <w:tcW w:w="709" w:type="dxa"/>
            <w:tcBorders>
              <w:top w:val="single" w:sz="12" w:space="0" w:color="auto"/>
              <w:right w:val="single" w:sz="12" w:space="0" w:color="auto"/>
            </w:tcBorders>
            <w:noWrap/>
            <w:vAlign w:val="center"/>
            <w:hideMark/>
          </w:tcPr>
          <w:p w14:paraId="3E18CD3C" w14:textId="77777777" w:rsidR="00EC194D" w:rsidRPr="00EC194D" w:rsidRDefault="00EC194D" w:rsidP="00EC194D">
            <w:pPr>
              <w:jc w:val="center"/>
              <w:rPr>
                <w:sz w:val="16"/>
                <w:szCs w:val="16"/>
              </w:rPr>
            </w:pPr>
            <w:r w:rsidRPr="00EC194D">
              <w:rPr>
                <w:sz w:val="16"/>
                <w:szCs w:val="16"/>
              </w:rPr>
              <w:t>Math</w:t>
            </w:r>
          </w:p>
        </w:tc>
        <w:tc>
          <w:tcPr>
            <w:tcW w:w="5543" w:type="dxa"/>
            <w:gridSpan w:val="4"/>
            <w:tcBorders>
              <w:top w:val="single" w:sz="12" w:space="0" w:color="auto"/>
              <w:left w:val="single" w:sz="12" w:space="0" w:color="auto"/>
              <w:right w:val="single" w:sz="12" w:space="0" w:color="auto"/>
            </w:tcBorders>
            <w:noWrap/>
            <w:vAlign w:val="center"/>
            <w:hideMark/>
          </w:tcPr>
          <w:p w14:paraId="58864D30" w14:textId="77777777" w:rsidR="00EC194D" w:rsidRPr="00EC194D" w:rsidRDefault="00EC194D" w:rsidP="00EC194D">
            <w:pPr>
              <w:jc w:val="center"/>
              <w:rPr>
                <w:sz w:val="16"/>
                <w:szCs w:val="16"/>
              </w:rPr>
            </w:pPr>
          </w:p>
        </w:tc>
      </w:tr>
      <w:tr w:rsidR="00EC194D" w:rsidRPr="00EC194D" w14:paraId="6A273CD9"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08C82CE3" w14:textId="77777777" w:rsidR="00EC194D" w:rsidRPr="00EC194D" w:rsidRDefault="00EC194D" w:rsidP="00EC194D">
            <w:pPr>
              <w:jc w:val="center"/>
              <w:rPr>
                <w:sz w:val="16"/>
                <w:szCs w:val="16"/>
              </w:rPr>
            </w:pPr>
          </w:p>
        </w:tc>
        <w:tc>
          <w:tcPr>
            <w:tcW w:w="992" w:type="dxa"/>
            <w:tcBorders>
              <w:left w:val="single" w:sz="12" w:space="0" w:color="auto"/>
              <w:bottom w:val="single" w:sz="12" w:space="0" w:color="auto"/>
            </w:tcBorders>
            <w:noWrap/>
            <w:vAlign w:val="center"/>
            <w:hideMark/>
          </w:tcPr>
          <w:p w14:paraId="026EBD76" w14:textId="77777777" w:rsidR="00EC194D" w:rsidRPr="00EC194D" w:rsidRDefault="00EC194D" w:rsidP="00EC194D">
            <w:pPr>
              <w:jc w:val="center"/>
              <w:rPr>
                <w:sz w:val="16"/>
                <w:szCs w:val="16"/>
              </w:rPr>
            </w:pPr>
            <w:r w:rsidRPr="00EC194D">
              <w:rPr>
                <w:sz w:val="16"/>
                <w:szCs w:val="16"/>
              </w:rPr>
              <w:t>Grade</w:t>
            </w:r>
          </w:p>
        </w:tc>
        <w:tc>
          <w:tcPr>
            <w:tcW w:w="709" w:type="dxa"/>
            <w:tcBorders>
              <w:bottom w:val="single" w:sz="12" w:space="0" w:color="auto"/>
              <w:right w:val="single" w:sz="12" w:space="0" w:color="auto"/>
            </w:tcBorders>
            <w:noWrap/>
            <w:vAlign w:val="center"/>
            <w:hideMark/>
          </w:tcPr>
          <w:p w14:paraId="6D6705CC" w14:textId="77777777" w:rsidR="00EC194D" w:rsidRPr="00EC194D" w:rsidRDefault="00EC194D" w:rsidP="00EC194D">
            <w:pPr>
              <w:jc w:val="center"/>
              <w:rPr>
                <w:sz w:val="16"/>
                <w:szCs w:val="16"/>
              </w:rPr>
            </w:pPr>
            <w:r w:rsidRPr="00EC194D">
              <w:rPr>
                <w:sz w:val="16"/>
                <w:szCs w:val="16"/>
              </w:rPr>
              <w:t>99</w:t>
            </w:r>
          </w:p>
        </w:tc>
        <w:tc>
          <w:tcPr>
            <w:tcW w:w="1984" w:type="dxa"/>
            <w:tcBorders>
              <w:left w:val="single" w:sz="12" w:space="0" w:color="auto"/>
              <w:bottom w:val="single" w:sz="12" w:space="0" w:color="auto"/>
            </w:tcBorders>
            <w:noWrap/>
            <w:vAlign w:val="center"/>
            <w:hideMark/>
          </w:tcPr>
          <w:p w14:paraId="24564A37" w14:textId="77777777" w:rsidR="00EC194D" w:rsidRPr="00EC194D" w:rsidRDefault="00EC194D" w:rsidP="00EC194D">
            <w:pPr>
              <w:jc w:val="center"/>
              <w:rPr>
                <w:sz w:val="16"/>
                <w:szCs w:val="16"/>
              </w:rPr>
            </w:pPr>
            <w:r w:rsidRPr="00EC194D">
              <w:rPr>
                <w:sz w:val="16"/>
                <w:szCs w:val="16"/>
              </w:rPr>
              <w:t>Success Message displayed to user</w:t>
            </w:r>
          </w:p>
        </w:tc>
        <w:tc>
          <w:tcPr>
            <w:tcW w:w="1843" w:type="dxa"/>
            <w:tcBorders>
              <w:bottom w:val="single" w:sz="12" w:space="0" w:color="auto"/>
              <w:right w:val="single" w:sz="12" w:space="0" w:color="auto"/>
            </w:tcBorders>
            <w:noWrap/>
            <w:vAlign w:val="center"/>
            <w:hideMark/>
          </w:tcPr>
          <w:p w14:paraId="1D69E824" w14:textId="77777777" w:rsidR="00EC194D" w:rsidRPr="00EC194D" w:rsidRDefault="00EC194D" w:rsidP="00EC194D">
            <w:pPr>
              <w:jc w:val="center"/>
              <w:rPr>
                <w:sz w:val="16"/>
                <w:szCs w:val="16"/>
              </w:rPr>
            </w:pPr>
            <w:r w:rsidRPr="00EC194D">
              <w:rPr>
                <w:sz w:val="16"/>
                <w:szCs w:val="16"/>
              </w:rPr>
              <w:t>Success Message displayed to user</w:t>
            </w:r>
          </w:p>
        </w:tc>
        <w:tc>
          <w:tcPr>
            <w:tcW w:w="567" w:type="dxa"/>
            <w:tcBorders>
              <w:left w:val="single" w:sz="12" w:space="0" w:color="auto"/>
            </w:tcBorders>
            <w:noWrap/>
            <w:vAlign w:val="center"/>
            <w:hideMark/>
          </w:tcPr>
          <w:p w14:paraId="02FB5D7C" w14:textId="77777777" w:rsidR="00EC194D" w:rsidRPr="00EC194D" w:rsidRDefault="00EC194D" w:rsidP="00EC194D">
            <w:pPr>
              <w:jc w:val="center"/>
              <w:rPr>
                <w:sz w:val="16"/>
                <w:szCs w:val="16"/>
              </w:rPr>
            </w:pPr>
            <w:r w:rsidRPr="00EC194D">
              <w:rPr>
                <w:sz w:val="16"/>
                <w:szCs w:val="16"/>
              </w:rPr>
              <w:t>Pass</w:t>
            </w:r>
          </w:p>
        </w:tc>
        <w:tc>
          <w:tcPr>
            <w:tcW w:w="1149" w:type="dxa"/>
            <w:tcBorders>
              <w:right w:val="single" w:sz="12" w:space="0" w:color="auto"/>
            </w:tcBorders>
            <w:noWrap/>
            <w:vAlign w:val="center"/>
            <w:hideMark/>
          </w:tcPr>
          <w:p w14:paraId="003E1E90" w14:textId="77777777" w:rsidR="00EC194D" w:rsidRPr="00EC194D" w:rsidRDefault="00EC194D" w:rsidP="00EC194D">
            <w:pPr>
              <w:jc w:val="center"/>
              <w:rPr>
                <w:sz w:val="16"/>
                <w:szCs w:val="16"/>
              </w:rPr>
            </w:pPr>
          </w:p>
        </w:tc>
      </w:tr>
      <w:tr w:rsidR="00EC194D" w:rsidRPr="00EC194D" w14:paraId="4FD7082C"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7E564D0E" w14:textId="77777777" w:rsidR="00EC194D" w:rsidRPr="00EC194D" w:rsidRDefault="00EC194D" w:rsidP="00EC194D">
            <w:pPr>
              <w:jc w:val="center"/>
              <w:rPr>
                <w:sz w:val="16"/>
                <w:szCs w:val="16"/>
              </w:rPr>
            </w:pPr>
          </w:p>
        </w:tc>
      </w:tr>
      <w:tr w:rsidR="00EC194D" w:rsidRPr="00EC194D" w14:paraId="2EF552DC" w14:textId="77777777" w:rsidTr="00EB465F">
        <w:trPr>
          <w:trHeight w:val="300"/>
          <w:jc w:val="center"/>
        </w:trPr>
        <w:tc>
          <w:tcPr>
            <w:tcW w:w="678" w:type="dxa"/>
            <w:tcBorders>
              <w:top w:val="single" w:sz="12" w:space="0" w:color="auto"/>
              <w:left w:val="single" w:sz="12" w:space="0" w:color="auto"/>
            </w:tcBorders>
            <w:noWrap/>
            <w:vAlign w:val="center"/>
            <w:hideMark/>
          </w:tcPr>
          <w:p w14:paraId="07616404" w14:textId="77777777" w:rsidR="00EC194D" w:rsidRPr="00EC194D" w:rsidRDefault="00EC194D" w:rsidP="00EC194D">
            <w:pPr>
              <w:jc w:val="center"/>
              <w:rPr>
                <w:sz w:val="16"/>
                <w:szCs w:val="16"/>
              </w:rPr>
            </w:pPr>
            <w:r w:rsidRPr="00EC194D">
              <w:rPr>
                <w:sz w:val="16"/>
                <w:szCs w:val="16"/>
              </w:rPr>
              <w:t>1.2</w:t>
            </w:r>
          </w:p>
        </w:tc>
        <w:tc>
          <w:tcPr>
            <w:tcW w:w="990" w:type="dxa"/>
            <w:tcBorders>
              <w:top w:val="single" w:sz="12" w:space="0" w:color="auto"/>
            </w:tcBorders>
            <w:noWrap/>
            <w:vAlign w:val="center"/>
            <w:hideMark/>
          </w:tcPr>
          <w:p w14:paraId="3E46B3BC" w14:textId="77777777" w:rsidR="00EC194D" w:rsidRPr="00EC194D" w:rsidRDefault="00EC194D" w:rsidP="00EC194D">
            <w:pPr>
              <w:jc w:val="center"/>
              <w:rPr>
                <w:sz w:val="16"/>
                <w:szCs w:val="16"/>
              </w:rPr>
            </w:pPr>
            <w:r w:rsidRPr="00EC194D">
              <w:rPr>
                <w:sz w:val="16"/>
                <w:szCs w:val="16"/>
              </w:rPr>
              <w:t>Dataset 2</w:t>
            </w:r>
          </w:p>
        </w:tc>
        <w:tc>
          <w:tcPr>
            <w:tcW w:w="992" w:type="dxa"/>
            <w:tcBorders>
              <w:top w:val="single" w:sz="12" w:space="0" w:color="auto"/>
              <w:right w:val="single" w:sz="12" w:space="0" w:color="auto"/>
            </w:tcBorders>
            <w:noWrap/>
            <w:vAlign w:val="center"/>
            <w:hideMark/>
          </w:tcPr>
          <w:p w14:paraId="396A1BAC" w14:textId="77777777" w:rsidR="00EC194D" w:rsidRPr="00EC194D" w:rsidRDefault="00EC194D" w:rsidP="00EC194D">
            <w:pPr>
              <w:jc w:val="center"/>
              <w:rPr>
                <w:sz w:val="16"/>
                <w:szCs w:val="16"/>
              </w:rPr>
            </w:pPr>
            <w:r w:rsidRPr="00EC194D">
              <w:rPr>
                <w:sz w:val="16"/>
                <w:szCs w:val="16"/>
              </w:rPr>
              <w:t>Abnormal</w:t>
            </w:r>
          </w:p>
        </w:tc>
        <w:tc>
          <w:tcPr>
            <w:tcW w:w="992" w:type="dxa"/>
            <w:tcBorders>
              <w:top w:val="single" w:sz="12" w:space="0" w:color="auto"/>
              <w:left w:val="single" w:sz="12" w:space="0" w:color="auto"/>
            </w:tcBorders>
            <w:noWrap/>
            <w:vAlign w:val="center"/>
            <w:hideMark/>
          </w:tcPr>
          <w:p w14:paraId="36B4704C" w14:textId="77777777" w:rsidR="00EC194D" w:rsidRPr="00EC194D" w:rsidRDefault="00EC194D" w:rsidP="00EC194D">
            <w:pPr>
              <w:jc w:val="center"/>
              <w:rPr>
                <w:sz w:val="16"/>
                <w:szCs w:val="16"/>
              </w:rPr>
            </w:pPr>
            <w:r w:rsidRPr="00EC194D">
              <w:rPr>
                <w:sz w:val="16"/>
                <w:szCs w:val="16"/>
              </w:rPr>
              <w:t>Subject Title</w:t>
            </w:r>
          </w:p>
        </w:tc>
        <w:tc>
          <w:tcPr>
            <w:tcW w:w="709" w:type="dxa"/>
            <w:tcBorders>
              <w:top w:val="single" w:sz="12" w:space="0" w:color="auto"/>
              <w:right w:val="single" w:sz="12" w:space="0" w:color="auto"/>
            </w:tcBorders>
            <w:noWrap/>
            <w:vAlign w:val="center"/>
            <w:hideMark/>
          </w:tcPr>
          <w:p w14:paraId="4344F325" w14:textId="77777777" w:rsidR="00EC194D" w:rsidRPr="00EC194D" w:rsidRDefault="00EC194D" w:rsidP="00EC194D">
            <w:pPr>
              <w:jc w:val="center"/>
              <w:rPr>
                <w:sz w:val="16"/>
                <w:szCs w:val="16"/>
              </w:rPr>
            </w:pPr>
            <w:r w:rsidRPr="00EC194D">
              <w:rPr>
                <w:sz w:val="16"/>
                <w:szCs w:val="16"/>
              </w:rPr>
              <w:t>Blank</w:t>
            </w:r>
          </w:p>
        </w:tc>
        <w:tc>
          <w:tcPr>
            <w:tcW w:w="5543" w:type="dxa"/>
            <w:gridSpan w:val="4"/>
            <w:tcBorders>
              <w:top w:val="single" w:sz="12" w:space="0" w:color="auto"/>
              <w:left w:val="single" w:sz="12" w:space="0" w:color="auto"/>
              <w:right w:val="single" w:sz="12" w:space="0" w:color="auto"/>
            </w:tcBorders>
            <w:noWrap/>
            <w:vAlign w:val="center"/>
            <w:hideMark/>
          </w:tcPr>
          <w:p w14:paraId="47309C9F" w14:textId="77777777" w:rsidR="00EC194D" w:rsidRPr="00EC194D" w:rsidRDefault="00EC194D" w:rsidP="00EC194D">
            <w:pPr>
              <w:jc w:val="center"/>
              <w:rPr>
                <w:sz w:val="16"/>
                <w:szCs w:val="16"/>
              </w:rPr>
            </w:pPr>
          </w:p>
        </w:tc>
      </w:tr>
      <w:tr w:rsidR="00EC194D" w:rsidRPr="00EC194D" w14:paraId="4314F336"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14788642" w14:textId="77777777" w:rsidR="00EC194D" w:rsidRPr="00EC194D" w:rsidRDefault="00EC194D" w:rsidP="00EC194D">
            <w:pPr>
              <w:jc w:val="center"/>
              <w:rPr>
                <w:sz w:val="16"/>
                <w:szCs w:val="16"/>
              </w:rPr>
            </w:pPr>
          </w:p>
        </w:tc>
        <w:tc>
          <w:tcPr>
            <w:tcW w:w="992" w:type="dxa"/>
            <w:tcBorders>
              <w:left w:val="single" w:sz="12" w:space="0" w:color="auto"/>
              <w:bottom w:val="single" w:sz="12" w:space="0" w:color="auto"/>
            </w:tcBorders>
            <w:noWrap/>
            <w:vAlign w:val="center"/>
            <w:hideMark/>
          </w:tcPr>
          <w:p w14:paraId="6EC35EA0" w14:textId="77777777" w:rsidR="00EC194D" w:rsidRPr="00EC194D" w:rsidRDefault="00EC194D" w:rsidP="00EC194D">
            <w:pPr>
              <w:jc w:val="center"/>
              <w:rPr>
                <w:sz w:val="16"/>
                <w:szCs w:val="16"/>
              </w:rPr>
            </w:pPr>
            <w:r w:rsidRPr="00EC194D">
              <w:rPr>
                <w:sz w:val="16"/>
                <w:szCs w:val="16"/>
              </w:rPr>
              <w:t>Grade</w:t>
            </w:r>
          </w:p>
        </w:tc>
        <w:tc>
          <w:tcPr>
            <w:tcW w:w="709" w:type="dxa"/>
            <w:tcBorders>
              <w:bottom w:val="single" w:sz="12" w:space="0" w:color="auto"/>
              <w:right w:val="single" w:sz="12" w:space="0" w:color="auto"/>
            </w:tcBorders>
            <w:noWrap/>
            <w:vAlign w:val="center"/>
            <w:hideMark/>
          </w:tcPr>
          <w:p w14:paraId="5812195C" w14:textId="77777777" w:rsidR="00EC194D" w:rsidRPr="00EC194D" w:rsidRDefault="00EC194D" w:rsidP="00EC194D">
            <w:pPr>
              <w:jc w:val="center"/>
              <w:rPr>
                <w:sz w:val="16"/>
                <w:szCs w:val="16"/>
              </w:rPr>
            </w:pPr>
            <w:r w:rsidRPr="00EC194D">
              <w:rPr>
                <w:sz w:val="16"/>
                <w:szCs w:val="16"/>
              </w:rPr>
              <w:t>99</w:t>
            </w:r>
          </w:p>
        </w:tc>
        <w:tc>
          <w:tcPr>
            <w:tcW w:w="1984" w:type="dxa"/>
            <w:tcBorders>
              <w:left w:val="single" w:sz="12" w:space="0" w:color="auto"/>
              <w:bottom w:val="single" w:sz="12" w:space="0" w:color="auto"/>
            </w:tcBorders>
            <w:noWrap/>
            <w:vAlign w:val="center"/>
            <w:hideMark/>
          </w:tcPr>
          <w:p w14:paraId="4963B45D" w14:textId="77777777" w:rsidR="00EC194D" w:rsidRPr="00EC194D" w:rsidRDefault="00EC194D" w:rsidP="00EC194D">
            <w:pPr>
              <w:jc w:val="center"/>
              <w:rPr>
                <w:sz w:val="16"/>
                <w:szCs w:val="16"/>
              </w:rPr>
            </w:pPr>
            <w:r w:rsidRPr="00EC194D">
              <w:rPr>
                <w:sz w:val="16"/>
                <w:szCs w:val="16"/>
              </w:rPr>
              <w:t>Error message advising user to select a subject</w:t>
            </w:r>
          </w:p>
        </w:tc>
        <w:tc>
          <w:tcPr>
            <w:tcW w:w="1843" w:type="dxa"/>
            <w:tcBorders>
              <w:bottom w:val="single" w:sz="12" w:space="0" w:color="auto"/>
              <w:right w:val="single" w:sz="12" w:space="0" w:color="auto"/>
            </w:tcBorders>
            <w:noWrap/>
            <w:vAlign w:val="center"/>
            <w:hideMark/>
          </w:tcPr>
          <w:p w14:paraId="110B3ABD" w14:textId="77777777" w:rsidR="00EC194D" w:rsidRPr="00EC194D" w:rsidRDefault="00EC194D" w:rsidP="00EC194D">
            <w:pPr>
              <w:jc w:val="center"/>
              <w:rPr>
                <w:sz w:val="16"/>
                <w:szCs w:val="16"/>
              </w:rPr>
            </w:pPr>
            <w:r w:rsidRPr="00EC194D">
              <w:rPr>
                <w:sz w:val="16"/>
                <w:szCs w:val="16"/>
              </w:rPr>
              <w:t>Error message advising user to select a subject</w:t>
            </w:r>
          </w:p>
        </w:tc>
        <w:tc>
          <w:tcPr>
            <w:tcW w:w="567" w:type="dxa"/>
            <w:tcBorders>
              <w:left w:val="single" w:sz="12" w:space="0" w:color="auto"/>
            </w:tcBorders>
            <w:noWrap/>
            <w:vAlign w:val="center"/>
            <w:hideMark/>
          </w:tcPr>
          <w:p w14:paraId="76D92E29" w14:textId="77777777" w:rsidR="00EC194D" w:rsidRPr="00EC194D" w:rsidRDefault="00EC194D" w:rsidP="00EC194D">
            <w:pPr>
              <w:jc w:val="center"/>
              <w:rPr>
                <w:sz w:val="16"/>
                <w:szCs w:val="16"/>
              </w:rPr>
            </w:pPr>
            <w:r w:rsidRPr="00EC194D">
              <w:rPr>
                <w:sz w:val="16"/>
                <w:szCs w:val="16"/>
              </w:rPr>
              <w:t>Pass</w:t>
            </w:r>
          </w:p>
        </w:tc>
        <w:tc>
          <w:tcPr>
            <w:tcW w:w="1149" w:type="dxa"/>
            <w:tcBorders>
              <w:right w:val="single" w:sz="12" w:space="0" w:color="auto"/>
            </w:tcBorders>
            <w:noWrap/>
            <w:vAlign w:val="center"/>
            <w:hideMark/>
          </w:tcPr>
          <w:p w14:paraId="04CCE25E" w14:textId="77777777" w:rsidR="00EC194D" w:rsidRPr="00EC194D" w:rsidRDefault="00EC194D" w:rsidP="00EC194D">
            <w:pPr>
              <w:jc w:val="center"/>
              <w:rPr>
                <w:sz w:val="16"/>
                <w:szCs w:val="16"/>
              </w:rPr>
            </w:pPr>
          </w:p>
        </w:tc>
      </w:tr>
      <w:tr w:rsidR="00EC194D" w:rsidRPr="00EC194D" w14:paraId="7ADE6EC1"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15C327E6" w14:textId="77777777" w:rsidR="00EC194D" w:rsidRPr="00EC194D" w:rsidRDefault="00EC194D" w:rsidP="00EC194D">
            <w:pPr>
              <w:jc w:val="center"/>
              <w:rPr>
                <w:sz w:val="16"/>
                <w:szCs w:val="16"/>
              </w:rPr>
            </w:pPr>
          </w:p>
        </w:tc>
      </w:tr>
      <w:tr w:rsidR="00EC194D" w:rsidRPr="00EC194D" w14:paraId="0DD086DB" w14:textId="77777777" w:rsidTr="00EB465F">
        <w:trPr>
          <w:trHeight w:val="300"/>
          <w:jc w:val="center"/>
        </w:trPr>
        <w:tc>
          <w:tcPr>
            <w:tcW w:w="678" w:type="dxa"/>
            <w:tcBorders>
              <w:top w:val="single" w:sz="12" w:space="0" w:color="auto"/>
              <w:left w:val="single" w:sz="12" w:space="0" w:color="auto"/>
            </w:tcBorders>
            <w:noWrap/>
            <w:vAlign w:val="center"/>
            <w:hideMark/>
          </w:tcPr>
          <w:p w14:paraId="424BD7E7" w14:textId="77777777" w:rsidR="00EC194D" w:rsidRPr="00EC194D" w:rsidRDefault="00EC194D" w:rsidP="00EC194D">
            <w:pPr>
              <w:jc w:val="center"/>
              <w:rPr>
                <w:sz w:val="16"/>
                <w:szCs w:val="16"/>
              </w:rPr>
            </w:pPr>
            <w:r w:rsidRPr="00EC194D">
              <w:rPr>
                <w:sz w:val="16"/>
                <w:szCs w:val="16"/>
              </w:rPr>
              <w:t>1.2</w:t>
            </w:r>
          </w:p>
        </w:tc>
        <w:tc>
          <w:tcPr>
            <w:tcW w:w="990" w:type="dxa"/>
            <w:tcBorders>
              <w:top w:val="single" w:sz="12" w:space="0" w:color="auto"/>
            </w:tcBorders>
            <w:noWrap/>
            <w:vAlign w:val="center"/>
            <w:hideMark/>
          </w:tcPr>
          <w:p w14:paraId="72A68112" w14:textId="77777777" w:rsidR="00EC194D" w:rsidRPr="00EC194D" w:rsidRDefault="00EC194D" w:rsidP="00EC194D">
            <w:pPr>
              <w:jc w:val="center"/>
              <w:rPr>
                <w:sz w:val="16"/>
                <w:szCs w:val="16"/>
              </w:rPr>
            </w:pPr>
            <w:r w:rsidRPr="00EC194D">
              <w:rPr>
                <w:sz w:val="16"/>
                <w:szCs w:val="16"/>
              </w:rPr>
              <w:t>Dataset 3</w:t>
            </w:r>
          </w:p>
        </w:tc>
        <w:tc>
          <w:tcPr>
            <w:tcW w:w="992" w:type="dxa"/>
            <w:tcBorders>
              <w:top w:val="single" w:sz="12" w:space="0" w:color="auto"/>
              <w:right w:val="single" w:sz="12" w:space="0" w:color="auto"/>
            </w:tcBorders>
            <w:noWrap/>
            <w:vAlign w:val="center"/>
            <w:hideMark/>
          </w:tcPr>
          <w:p w14:paraId="78B28CAB" w14:textId="77777777" w:rsidR="00EC194D" w:rsidRPr="00EC194D" w:rsidRDefault="00EC194D" w:rsidP="00EC194D">
            <w:pPr>
              <w:jc w:val="center"/>
              <w:rPr>
                <w:sz w:val="16"/>
                <w:szCs w:val="16"/>
              </w:rPr>
            </w:pPr>
            <w:r w:rsidRPr="00EC194D">
              <w:rPr>
                <w:sz w:val="16"/>
                <w:szCs w:val="16"/>
              </w:rPr>
              <w:t>Abnormal</w:t>
            </w:r>
          </w:p>
        </w:tc>
        <w:tc>
          <w:tcPr>
            <w:tcW w:w="992" w:type="dxa"/>
            <w:tcBorders>
              <w:top w:val="single" w:sz="12" w:space="0" w:color="auto"/>
              <w:left w:val="single" w:sz="12" w:space="0" w:color="auto"/>
            </w:tcBorders>
            <w:noWrap/>
            <w:vAlign w:val="center"/>
            <w:hideMark/>
          </w:tcPr>
          <w:p w14:paraId="74CB6325" w14:textId="77777777" w:rsidR="00EC194D" w:rsidRPr="00EC194D" w:rsidRDefault="00EC194D" w:rsidP="00EC194D">
            <w:pPr>
              <w:jc w:val="center"/>
              <w:rPr>
                <w:sz w:val="16"/>
                <w:szCs w:val="16"/>
              </w:rPr>
            </w:pPr>
            <w:r w:rsidRPr="00EC194D">
              <w:rPr>
                <w:sz w:val="16"/>
                <w:szCs w:val="16"/>
              </w:rPr>
              <w:t>Subject Title</w:t>
            </w:r>
          </w:p>
        </w:tc>
        <w:tc>
          <w:tcPr>
            <w:tcW w:w="709" w:type="dxa"/>
            <w:tcBorders>
              <w:top w:val="single" w:sz="12" w:space="0" w:color="auto"/>
              <w:right w:val="single" w:sz="12" w:space="0" w:color="auto"/>
            </w:tcBorders>
            <w:noWrap/>
            <w:vAlign w:val="center"/>
            <w:hideMark/>
          </w:tcPr>
          <w:p w14:paraId="39A7795A" w14:textId="77777777" w:rsidR="00EC194D" w:rsidRPr="00EC194D" w:rsidRDefault="00EC194D" w:rsidP="00EC194D">
            <w:pPr>
              <w:jc w:val="center"/>
              <w:rPr>
                <w:sz w:val="16"/>
                <w:szCs w:val="16"/>
              </w:rPr>
            </w:pPr>
            <w:r w:rsidRPr="00EC194D">
              <w:rPr>
                <w:sz w:val="16"/>
                <w:szCs w:val="16"/>
              </w:rPr>
              <w:t>Math</w:t>
            </w:r>
          </w:p>
        </w:tc>
        <w:tc>
          <w:tcPr>
            <w:tcW w:w="5543" w:type="dxa"/>
            <w:gridSpan w:val="4"/>
            <w:tcBorders>
              <w:top w:val="single" w:sz="12" w:space="0" w:color="auto"/>
              <w:left w:val="single" w:sz="12" w:space="0" w:color="auto"/>
              <w:right w:val="single" w:sz="12" w:space="0" w:color="auto"/>
            </w:tcBorders>
            <w:noWrap/>
            <w:vAlign w:val="center"/>
            <w:hideMark/>
          </w:tcPr>
          <w:p w14:paraId="68E755B9" w14:textId="77777777" w:rsidR="00EC194D" w:rsidRPr="00EC194D" w:rsidRDefault="00EC194D" w:rsidP="00EC194D">
            <w:pPr>
              <w:jc w:val="center"/>
              <w:rPr>
                <w:sz w:val="16"/>
                <w:szCs w:val="16"/>
              </w:rPr>
            </w:pPr>
          </w:p>
        </w:tc>
      </w:tr>
      <w:tr w:rsidR="00EC194D" w:rsidRPr="00EC194D" w14:paraId="1D95991F"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13D24193" w14:textId="77777777" w:rsidR="00EC194D" w:rsidRPr="00EC194D" w:rsidRDefault="00EC194D" w:rsidP="00EC194D">
            <w:pPr>
              <w:jc w:val="center"/>
              <w:rPr>
                <w:sz w:val="16"/>
                <w:szCs w:val="16"/>
              </w:rPr>
            </w:pPr>
          </w:p>
        </w:tc>
        <w:tc>
          <w:tcPr>
            <w:tcW w:w="992" w:type="dxa"/>
            <w:tcBorders>
              <w:left w:val="single" w:sz="12" w:space="0" w:color="auto"/>
              <w:bottom w:val="single" w:sz="12" w:space="0" w:color="auto"/>
            </w:tcBorders>
            <w:noWrap/>
            <w:vAlign w:val="center"/>
            <w:hideMark/>
          </w:tcPr>
          <w:p w14:paraId="042A58DB" w14:textId="77777777" w:rsidR="00EC194D" w:rsidRPr="00EC194D" w:rsidRDefault="00EC194D" w:rsidP="00EC194D">
            <w:pPr>
              <w:jc w:val="center"/>
              <w:rPr>
                <w:sz w:val="16"/>
                <w:szCs w:val="16"/>
              </w:rPr>
            </w:pPr>
            <w:r w:rsidRPr="00EC194D">
              <w:rPr>
                <w:sz w:val="16"/>
                <w:szCs w:val="16"/>
              </w:rPr>
              <w:t>Grade</w:t>
            </w:r>
          </w:p>
        </w:tc>
        <w:tc>
          <w:tcPr>
            <w:tcW w:w="709" w:type="dxa"/>
            <w:tcBorders>
              <w:bottom w:val="single" w:sz="12" w:space="0" w:color="auto"/>
              <w:right w:val="single" w:sz="12" w:space="0" w:color="auto"/>
            </w:tcBorders>
            <w:noWrap/>
            <w:vAlign w:val="center"/>
            <w:hideMark/>
          </w:tcPr>
          <w:p w14:paraId="679F82BA" w14:textId="77777777" w:rsidR="00EC194D" w:rsidRPr="00EC194D" w:rsidRDefault="00EC194D" w:rsidP="00EC194D">
            <w:pPr>
              <w:jc w:val="center"/>
              <w:rPr>
                <w:sz w:val="16"/>
                <w:szCs w:val="16"/>
              </w:rPr>
            </w:pPr>
            <w:r w:rsidRPr="00EC194D">
              <w:rPr>
                <w:sz w:val="16"/>
                <w:szCs w:val="16"/>
              </w:rPr>
              <w:t>200</w:t>
            </w:r>
          </w:p>
        </w:tc>
        <w:tc>
          <w:tcPr>
            <w:tcW w:w="1984" w:type="dxa"/>
            <w:tcBorders>
              <w:left w:val="single" w:sz="12" w:space="0" w:color="auto"/>
              <w:bottom w:val="single" w:sz="12" w:space="0" w:color="auto"/>
            </w:tcBorders>
            <w:noWrap/>
            <w:vAlign w:val="center"/>
            <w:hideMark/>
          </w:tcPr>
          <w:p w14:paraId="6D670A1C" w14:textId="77777777" w:rsidR="00EC194D" w:rsidRPr="00EC194D" w:rsidRDefault="00EC194D" w:rsidP="00EC194D">
            <w:pPr>
              <w:jc w:val="center"/>
              <w:rPr>
                <w:sz w:val="16"/>
                <w:szCs w:val="16"/>
              </w:rPr>
            </w:pPr>
            <w:r w:rsidRPr="00EC194D">
              <w:rPr>
                <w:sz w:val="16"/>
                <w:szCs w:val="16"/>
              </w:rPr>
              <w:t xml:space="preserve">Error message advising user to fill in a valid </w:t>
            </w:r>
            <w:r w:rsidRPr="00EC194D">
              <w:rPr>
                <w:sz w:val="16"/>
                <w:szCs w:val="16"/>
              </w:rPr>
              <w:lastRenderedPageBreak/>
              <w:t>grade</w:t>
            </w:r>
          </w:p>
        </w:tc>
        <w:tc>
          <w:tcPr>
            <w:tcW w:w="1843" w:type="dxa"/>
            <w:tcBorders>
              <w:bottom w:val="single" w:sz="12" w:space="0" w:color="auto"/>
              <w:right w:val="single" w:sz="12" w:space="0" w:color="auto"/>
            </w:tcBorders>
            <w:noWrap/>
            <w:vAlign w:val="center"/>
            <w:hideMark/>
          </w:tcPr>
          <w:p w14:paraId="24FBCDA2" w14:textId="77777777" w:rsidR="00EC194D" w:rsidRPr="00EC194D" w:rsidRDefault="00EC194D" w:rsidP="00EC194D">
            <w:pPr>
              <w:jc w:val="center"/>
              <w:rPr>
                <w:sz w:val="16"/>
                <w:szCs w:val="16"/>
              </w:rPr>
            </w:pPr>
            <w:r w:rsidRPr="00EC194D">
              <w:rPr>
                <w:sz w:val="16"/>
                <w:szCs w:val="16"/>
              </w:rPr>
              <w:lastRenderedPageBreak/>
              <w:t xml:space="preserve">Error message advising user to fill in </w:t>
            </w:r>
            <w:r w:rsidRPr="00EC194D">
              <w:rPr>
                <w:sz w:val="16"/>
                <w:szCs w:val="16"/>
              </w:rPr>
              <w:lastRenderedPageBreak/>
              <w:t>a valid grade</w:t>
            </w:r>
          </w:p>
        </w:tc>
        <w:tc>
          <w:tcPr>
            <w:tcW w:w="567" w:type="dxa"/>
            <w:tcBorders>
              <w:left w:val="single" w:sz="12" w:space="0" w:color="auto"/>
              <w:bottom w:val="single" w:sz="12" w:space="0" w:color="auto"/>
            </w:tcBorders>
            <w:noWrap/>
            <w:vAlign w:val="center"/>
            <w:hideMark/>
          </w:tcPr>
          <w:p w14:paraId="6B0C8442" w14:textId="77777777" w:rsidR="00EC194D" w:rsidRPr="00EC194D" w:rsidRDefault="00EC194D" w:rsidP="00EC194D">
            <w:pPr>
              <w:jc w:val="center"/>
              <w:rPr>
                <w:sz w:val="16"/>
                <w:szCs w:val="16"/>
              </w:rPr>
            </w:pPr>
            <w:r w:rsidRPr="00EC194D">
              <w:rPr>
                <w:sz w:val="16"/>
                <w:szCs w:val="16"/>
              </w:rPr>
              <w:lastRenderedPageBreak/>
              <w:t>Pass</w:t>
            </w:r>
          </w:p>
        </w:tc>
        <w:tc>
          <w:tcPr>
            <w:tcW w:w="1149" w:type="dxa"/>
            <w:tcBorders>
              <w:bottom w:val="single" w:sz="12" w:space="0" w:color="auto"/>
              <w:right w:val="single" w:sz="12" w:space="0" w:color="auto"/>
            </w:tcBorders>
            <w:noWrap/>
            <w:vAlign w:val="center"/>
            <w:hideMark/>
          </w:tcPr>
          <w:p w14:paraId="5A3AD1F5" w14:textId="77777777" w:rsidR="00EC194D" w:rsidRPr="00EC194D" w:rsidRDefault="00EC194D" w:rsidP="00EC194D">
            <w:pPr>
              <w:jc w:val="center"/>
              <w:rPr>
                <w:sz w:val="16"/>
                <w:szCs w:val="16"/>
              </w:rPr>
            </w:pPr>
          </w:p>
        </w:tc>
      </w:tr>
    </w:tbl>
    <w:p w14:paraId="0F1FEA12" w14:textId="77777777" w:rsidR="00941E29" w:rsidRDefault="00941E29" w:rsidP="00435206">
      <w:pPr>
        <w:spacing w:before="0" w:after="0"/>
      </w:pPr>
    </w:p>
    <w:tbl>
      <w:tblPr>
        <w:tblStyle w:val="TableGrid"/>
        <w:tblW w:w="0" w:type="auto"/>
        <w:jc w:val="center"/>
        <w:tblLayout w:type="fixed"/>
        <w:tblLook w:val="04A0" w:firstRow="1" w:lastRow="0" w:firstColumn="1" w:lastColumn="0" w:noHBand="0" w:noVBand="1"/>
      </w:tblPr>
      <w:tblGrid>
        <w:gridCol w:w="675"/>
        <w:gridCol w:w="851"/>
        <w:gridCol w:w="992"/>
        <w:gridCol w:w="1134"/>
        <w:gridCol w:w="1418"/>
        <w:gridCol w:w="1559"/>
        <w:gridCol w:w="1559"/>
        <w:gridCol w:w="567"/>
        <w:gridCol w:w="1149"/>
      </w:tblGrid>
      <w:tr w:rsidR="00EC194D" w:rsidRPr="00EC194D" w14:paraId="27530823" w14:textId="77777777" w:rsidTr="00EC194D">
        <w:trPr>
          <w:trHeight w:val="315"/>
          <w:jc w:val="center"/>
        </w:trPr>
        <w:tc>
          <w:tcPr>
            <w:tcW w:w="2518"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566363AB" w14:textId="77777777" w:rsidR="00941E29" w:rsidRPr="00EC194D" w:rsidRDefault="00941E29" w:rsidP="00EC194D">
            <w:pPr>
              <w:jc w:val="center"/>
              <w:rPr>
                <w:b/>
                <w:bCs/>
                <w:sz w:val="16"/>
                <w:szCs w:val="16"/>
              </w:rPr>
            </w:pPr>
            <w:r w:rsidRPr="00EC194D">
              <w:rPr>
                <w:b/>
                <w:bCs/>
                <w:sz w:val="16"/>
                <w:szCs w:val="16"/>
              </w:rPr>
              <w:t>Datasets</w:t>
            </w:r>
          </w:p>
        </w:tc>
        <w:tc>
          <w:tcPr>
            <w:tcW w:w="2552"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DF37AA0" w14:textId="77777777" w:rsidR="00941E29" w:rsidRPr="00EC194D" w:rsidRDefault="00941E29" w:rsidP="00EC194D">
            <w:pPr>
              <w:jc w:val="center"/>
              <w:rPr>
                <w:b/>
                <w:bCs/>
                <w:sz w:val="16"/>
                <w:szCs w:val="16"/>
              </w:rPr>
            </w:pPr>
            <w:r w:rsidRPr="00EC194D">
              <w:rPr>
                <w:b/>
                <w:bCs/>
                <w:sz w:val="16"/>
                <w:szCs w:val="16"/>
              </w:rPr>
              <w:t>Inputs</w:t>
            </w:r>
          </w:p>
        </w:tc>
        <w:tc>
          <w:tcPr>
            <w:tcW w:w="3118"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40B42E5B" w14:textId="77777777" w:rsidR="00941E29" w:rsidRPr="00EC194D" w:rsidRDefault="00941E29" w:rsidP="00EC194D">
            <w:pPr>
              <w:jc w:val="center"/>
              <w:rPr>
                <w:b/>
                <w:bCs/>
                <w:sz w:val="16"/>
                <w:szCs w:val="16"/>
              </w:rPr>
            </w:pPr>
            <w:r w:rsidRPr="00EC194D">
              <w:rPr>
                <w:b/>
                <w:bCs/>
                <w:sz w:val="16"/>
                <w:szCs w:val="16"/>
              </w:rPr>
              <w:t>Results</w:t>
            </w:r>
          </w:p>
        </w:tc>
        <w:tc>
          <w:tcPr>
            <w:tcW w:w="567" w:type="dxa"/>
            <w:tcBorders>
              <w:top w:val="single" w:sz="12" w:space="0" w:color="auto"/>
              <w:left w:val="single" w:sz="12" w:space="0" w:color="auto"/>
            </w:tcBorders>
            <w:shd w:val="clear" w:color="auto" w:fill="D9D9D9" w:themeFill="background1" w:themeFillShade="D9"/>
            <w:noWrap/>
            <w:vAlign w:val="center"/>
            <w:hideMark/>
          </w:tcPr>
          <w:p w14:paraId="5B6337EB" w14:textId="77777777" w:rsidR="00941E29" w:rsidRPr="00EC194D" w:rsidRDefault="00941E29" w:rsidP="00EC194D">
            <w:pPr>
              <w:jc w:val="center"/>
              <w:rPr>
                <w:b/>
                <w:bCs/>
                <w:sz w:val="16"/>
                <w:szCs w:val="16"/>
              </w:rPr>
            </w:pPr>
            <w:r w:rsidRPr="00EC194D">
              <w:rPr>
                <w:b/>
                <w:bCs/>
                <w:sz w:val="16"/>
                <w:szCs w:val="16"/>
              </w:rPr>
              <w:t>Pass/Fail</w:t>
            </w:r>
          </w:p>
        </w:tc>
        <w:tc>
          <w:tcPr>
            <w:tcW w:w="1149" w:type="dxa"/>
            <w:tcBorders>
              <w:top w:val="single" w:sz="12" w:space="0" w:color="auto"/>
              <w:right w:val="single" w:sz="12" w:space="0" w:color="auto"/>
            </w:tcBorders>
            <w:shd w:val="clear" w:color="auto" w:fill="D9D9D9" w:themeFill="background1" w:themeFillShade="D9"/>
            <w:noWrap/>
            <w:vAlign w:val="center"/>
            <w:hideMark/>
          </w:tcPr>
          <w:p w14:paraId="08650A91" w14:textId="77777777" w:rsidR="00941E29" w:rsidRPr="00EC194D" w:rsidRDefault="00941E29" w:rsidP="00EC194D">
            <w:pPr>
              <w:jc w:val="center"/>
              <w:rPr>
                <w:b/>
                <w:bCs/>
                <w:sz w:val="16"/>
                <w:szCs w:val="16"/>
              </w:rPr>
            </w:pPr>
            <w:r w:rsidRPr="00EC194D">
              <w:rPr>
                <w:b/>
                <w:bCs/>
                <w:sz w:val="16"/>
                <w:szCs w:val="16"/>
              </w:rPr>
              <w:t>Comments</w:t>
            </w:r>
          </w:p>
        </w:tc>
      </w:tr>
      <w:tr w:rsidR="00B55E8D" w:rsidRPr="00EC194D" w14:paraId="3452E8DA" w14:textId="77777777" w:rsidTr="00EB465F">
        <w:trPr>
          <w:trHeight w:val="315"/>
          <w:jc w:val="center"/>
        </w:trPr>
        <w:tc>
          <w:tcPr>
            <w:tcW w:w="675" w:type="dxa"/>
            <w:tcBorders>
              <w:left w:val="single" w:sz="12" w:space="0" w:color="auto"/>
              <w:bottom w:val="single" w:sz="12" w:space="0" w:color="auto"/>
            </w:tcBorders>
            <w:shd w:val="clear" w:color="auto" w:fill="D9D9D9" w:themeFill="background1" w:themeFillShade="D9"/>
            <w:noWrap/>
            <w:vAlign w:val="center"/>
            <w:hideMark/>
          </w:tcPr>
          <w:p w14:paraId="376BE7AE" w14:textId="77777777" w:rsidR="00B55E8D" w:rsidRPr="00EC194D" w:rsidRDefault="00B55E8D" w:rsidP="00EC194D">
            <w:pPr>
              <w:jc w:val="center"/>
              <w:rPr>
                <w:b/>
                <w:bCs/>
                <w:sz w:val="16"/>
                <w:szCs w:val="16"/>
              </w:rPr>
            </w:pPr>
            <w:r w:rsidRPr="00EC194D">
              <w:rPr>
                <w:b/>
                <w:bCs/>
                <w:sz w:val="16"/>
                <w:szCs w:val="16"/>
              </w:rPr>
              <w:t>Test Case</w:t>
            </w:r>
          </w:p>
        </w:tc>
        <w:tc>
          <w:tcPr>
            <w:tcW w:w="851" w:type="dxa"/>
            <w:tcBorders>
              <w:bottom w:val="single" w:sz="12" w:space="0" w:color="auto"/>
            </w:tcBorders>
            <w:shd w:val="clear" w:color="auto" w:fill="D9D9D9" w:themeFill="background1" w:themeFillShade="D9"/>
            <w:noWrap/>
            <w:vAlign w:val="center"/>
            <w:hideMark/>
          </w:tcPr>
          <w:p w14:paraId="41A3C432" w14:textId="77777777" w:rsidR="00B55E8D" w:rsidRPr="00EC194D" w:rsidRDefault="00B55E8D" w:rsidP="00EC194D">
            <w:pPr>
              <w:jc w:val="center"/>
              <w:rPr>
                <w:b/>
                <w:bCs/>
                <w:sz w:val="16"/>
                <w:szCs w:val="16"/>
              </w:rPr>
            </w:pPr>
          </w:p>
        </w:tc>
        <w:tc>
          <w:tcPr>
            <w:tcW w:w="992" w:type="dxa"/>
            <w:tcBorders>
              <w:bottom w:val="single" w:sz="12" w:space="0" w:color="auto"/>
              <w:right w:val="single" w:sz="12" w:space="0" w:color="auto"/>
            </w:tcBorders>
            <w:shd w:val="clear" w:color="auto" w:fill="D9D9D9" w:themeFill="background1" w:themeFillShade="D9"/>
            <w:noWrap/>
            <w:vAlign w:val="center"/>
            <w:hideMark/>
          </w:tcPr>
          <w:p w14:paraId="42AA7EAA" w14:textId="77777777" w:rsidR="00B55E8D" w:rsidRPr="00EC194D" w:rsidRDefault="00B55E8D" w:rsidP="00EC194D">
            <w:pPr>
              <w:jc w:val="center"/>
              <w:rPr>
                <w:b/>
                <w:bCs/>
                <w:sz w:val="16"/>
                <w:szCs w:val="16"/>
              </w:rPr>
            </w:pPr>
            <w:r w:rsidRPr="00EC194D">
              <w:rPr>
                <w:b/>
                <w:bCs/>
                <w:sz w:val="16"/>
                <w:szCs w:val="16"/>
              </w:rPr>
              <w:t>Type</w:t>
            </w:r>
          </w:p>
        </w:tc>
        <w:tc>
          <w:tcPr>
            <w:tcW w:w="1134" w:type="dxa"/>
            <w:tcBorders>
              <w:left w:val="single" w:sz="12" w:space="0" w:color="auto"/>
              <w:bottom w:val="single" w:sz="12" w:space="0" w:color="auto"/>
            </w:tcBorders>
            <w:shd w:val="clear" w:color="auto" w:fill="D9D9D9" w:themeFill="background1" w:themeFillShade="D9"/>
            <w:noWrap/>
            <w:vAlign w:val="center"/>
            <w:hideMark/>
          </w:tcPr>
          <w:p w14:paraId="21CA2B0F" w14:textId="77777777" w:rsidR="00B55E8D" w:rsidRPr="00EC194D" w:rsidRDefault="00B55E8D" w:rsidP="00EC194D">
            <w:pPr>
              <w:jc w:val="center"/>
              <w:rPr>
                <w:b/>
                <w:bCs/>
                <w:sz w:val="16"/>
                <w:szCs w:val="16"/>
              </w:rPr>
            </w:pPr>
            <w:r w:rsidRPr="00EC194D">
              <w:rPr>
                <w:b/>
                <w:bCs/>
                <w:sz w:val="16"/>
                <w:szCs w:val="16"/>
              </w:rPr>
              <w:t>Field</w:t>
            </w:r>
          </w:p>
        </w:tc>
        <w:tc>
          <w:tcPr>
            <w:tcW w:w="1418" w:type="dxa"/>
            <w:tcBorders>
              <w:bottom w:val="single" w:sz="12" w:space="0" w:color="auto"/>
              <w:right w:val="single" w:sz="12" w:space="0" w:color="auto"/>
            </w:tcBorders>
            <w:shd w:val="clear" w:color="auto" w:fill="D9D9D9" w:themeFill="background1" w:themeFillShade="D9"/>
            <w:noWrap/>
            <w:vAlign w:val="center"/>
            <w:hideMark/>
          </w:tcPr>
          <w:p w14:paraId="63E2961E" w14:textId="77777777" w:rsidR="00B55E8D" w:rsidRPr="00EC194D" w:rsidRDefault="00B55E8D" w:rsidP="00EC194D">
            <w:pPr>
              <w:jc w:val="center"/>
              <w:rPr>
                <w:b/>
                <w:bCs/>
                <w:sz w:val="16"/>
                <w:szCs w:val="16"/>
              </w:rPr>
            </w:pPr>
            <w:r w:rsidRPr="00EC194D">
              <w:rPr>
                <w:b/>
                <w:bCs/>
                <w:sz w:val="16"/>
                <w:szCs w:val="16"/>
              </w:rPr>
              <w:t>Value</w:t>
            </w:r>
          </w:p>
        </w:tc>
        <w:tc>
          <w:tcPr>
            <w:tcW w:w="1559" w:type="dxa"/>
            <w:tcBorders>
              <w:left w:val="single" w:sz="12" w:space="0" w:color="auto"/>
              <w:bottom w:val="single" w:sz="12" w:space="0" w:color="auto"/>
            </w:tcBorders>
            <w:shd w:val="clear" w:color="auto" w:fill="D9D9D9" w:themeFill="background1" w:themeFillShade="D9"/>
            <w:noWrap/>
            <w:vAlign w:val="center"/>
            <w:hideMark/>
          </w:tcPr>
          <w:p w14:paraId="06A5FB88" w14:textId="77777777" w:rsidR="00B55E8D" w:rsidRPr="00EC194D" w:rsidRDefault="00B55E8D" w:rsidP="00EC194D">
            <w:pPr>
              <w:jc w:val="center"/>
              <w:rPr>
                <w:b/>
                <w:bCs/>
                <w:sz w:val="16"/>
                <w:szCs w:val="16"/>
              </w:rPr>
            </w:pPr>
            <w:r w:rsidRPr="00EC194D">
              <w:rPr>
                <w:b/>
                <w:bCs/>
                <w:sz w:val="16"/>
                <w:szCs w:val="16"/>
              </w:rPr>
              <w:t>Expected</w:t>
            </w:r>
          </w:p>
        </w:tc>
        <w:tc>
          <w:tcPr>
            <w:tcW w:w="1559" w:type="dxa"/>
            <w:tcBorders>
              <w:bottom w:val="single" w:sz="12" w:space="0" w:color="auto"/>
              <w:right w:val="single" w:sz="12" w:space="0" w:color="auto"/>
            </w:tcBorders>
            <w:shd w:val="clear" w:color="auto" w:fill="D9D9D9" w:themeFill="background1" w:themeFillShade="D9"/>
            <w:noWrap/>
            <w:vAlign w:val="center"/>
            <w:hideMark/>
          </w:tcPr>
          <w:p w14:paraId="28AF42D6" w14:textId="77777777" w:rsidR="00B55E8D" w:rsidRPr="00EC194D" w:rsidRDefault="00B55E8D" w:rsidP="00EC194D">
            <w:pPr>
              <w:jc w:val="center"/>
              <w:rPr>
                <w:b/>
                <w:bCs/>
                <w:sz w:val="16"/>
                <w:szCs w:val="16"/>
              </w:rPr>
            </w:pPr>
            <w:r w:rsidRPr="00EC194D">
              <w:rPr>
                <w:b/>
                <w:bCs/>
                <w:sz w:val="16"/>
                <w:szCs w:val="16"/>
              </w:rPr>
              <w:t>Actual</w:t>
            </w:r>
          </w:p>
        </w:tc>
        <w:tc>
          <w:tcPr>
            <w:tcW w:w="1716"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66A3C895" w14:textId="77777777" w:rsidR="00B55E8D" w:rsidRPr="00EC194D" w:rsidRDefault="00B55E8D" w:rsidP="00EC194D">
            <w:pPr>
              <w:jc w:val="center"/>
              <w:rPr>
                <w:sz w:val="16"/>
                <w:szCs w:val="16"/>
              </w:rPr>
            </w:pPr>
          </w:p>
        </w:tc>
      </w:tr>
      <w:tr w:rsidR="00B55E8D" w:rsidRPr="00EC194D" w14:paraId="52D252BD" w14:textId="77777777" w:rsidTr="00EB465F">
        <w:trPr>
          <w:trHeight w:val="300"/>
          <w:jc w:val="center"/>
        </w:trPr>
        <w:tc>
          <w:tcPr>
            <w:tcW w:w="675" w:type="dxa"/>
            <w:tcBorders>
              <w:top w:val="single" w:sz="12" w:space="0" w:color="auto"/>
              <w:left w:val="single" w:sz="12" w:space="0" w:color="auto"/>
            </w:tcBorders>
            <w:noWrap/>
            <w:vAlign w:val="center"/>
            <w:hideMark/>
          </w:tcPr>
          <w:p w14:paraId="6BBBBC2C" w14:textId="77777777" w:rsidR="00B55E8D" w:rsidRPr="00EC194D" w:rsidRDefault="00B55E8D" w:rsidP="00EC194D">
            <w:pPr>
              <w:jc w:val="center"/>
              <w:rPr>
                <w:sz w:val="16"/>
                <w:szCs w:val="16"/>
              </w:rPr>
            </w:pPr>
            <w:r w:rsidRPr="00EC194D">
              <w:rPr>
                <w:sz w:val="16"/>
                <w:szCs w:val="16"/>
              </w:rPr>
              <w:t>1.3</w:t>
            </w:r>
          </w:p>
        </w:tc>
        <w:tc>
          <w:tcPr>
            <w:tcW w:w="851" w:type="dxa"/>
            <w:tcBorders>
              <w:top w:val="single" w:sz="12" w:space="0" w:color="auto"/>
            </w:tcBorders>
            <w:noWrap/>
            <w:vAlign w:val="center"/>
            <w:hideMark/>
          </w:tcPr>
          <w:p w14:paraId="1C2EE10B" w14:textId="77777777" w:rsidR="00B55E8D" w:rsidRPr="00EC194D" w:rsidRDefault="00B55E8D" w:rsidP="00EC194D">
            <w:pPr>
              <w:jc w:val="center"/>
              <w:rPr>
                <w:sz w:val="16"/>
                <w:szCs w:val="16"/>
              </w:rPr>
            </w:pPr>
            <w:r w:rsidRPr="00EC194D">
              <w:rPr>
                <w:sz w:val="16"/>
                <w:szCs w:val="16"/>
              </w:rPr>
              <w:t>Dataset 1</w:t>
            </w:r>
          </w:p>
        </w:tc>
        <w:tc>
          <w:tcPr>
            <w:tcW w:w="992" w:type="dxa"/>
            <w:tcBorders>
              <w:top w:val="single" w:sz="12" w:space="0" w:color="auto"/>
              <w:right w:val="single" w:sz="12" w:space="0" w:color="auto"/>
            </w:tcBorders>
            <w:noWrap/>
            <w:vAlign w:val="center"/>
            <w:hideMark/>
          </w:tcPr>
          <w:p w14:paraId="4D7C1C9E" w14:textId="77777777" w:rsidR="00B55E8D" w:rsidRPr="00EC194D" w:rsidRDefault="00B55E8D" w:rsidP="00EC194D">
            <w:pPr>
              <w:jc w:val="center"/>
              <w:rPr>
                <w:sz w:val="16"/>
                <w:szCs w:val="16"/>
              </w:rPr>
            </w:pPr>
            <w:r w:rsidRPr="00EC194D">
              <w:rPr>
                <w:sz w:val="16"/>
                <w:szCs w:val="16"/>
              </w:rPr>
              <w:t>Normal</w:t>
            </w:r>
          </w:p>
        </w:tc>
        <w:tc>
          <w:tcPr>
            <w:tcW w:w="1134" w:type="dxa"/>
            <w:tcBorders>
              <w:top w:val="single" w:sz="12" w:space="0" w:color="auto"/>
              <w:left w:val="single" w:sz="12" w:space="0" w:color="auto"/>
            </w:tcBorders>
            <w:noWrap/>
            <w:vAlign w:val="center"/>
            <w:hideMark/>
          </w:tcPr>
          <w:p w14:paraId="2D62A707" w14:textId="77777777" w:rsidR="00B55E8D" w:rsidRPr="00EC194D" w:rsidRDefault="00B55E8D" w:rsidP="00EC194D">
            <w:pPr>
              <w:jc w:val="center"/>
              <w:rPr>
                <w:sz w:val="16"/>
                <w:szCs w:val="16"/>
              </w:rPr>
            </w:pPr>
            <w:r w:rsidRPr="00EC194D">
              <w:rPr>
                <w:sz w:val="16"/>
                <w:szCs w:val="16"/>
              </w:rPr>
              <w:t>Database connection</w:t>
            </w:r>
          </w:p>
        </w:tc>
        <w:tc>
          <w:tcPr>
            <w:tcW w:w="1418" w:type="dxa"/>
            <w:tcBorders>
              <w:top w:val="single" w:sz="12" w:space="0" w:color="auto"/>
              <w:right w:val="single" w:sz="12" w:space="0" w:color="auto"/>
            </w:tcBorders>
            <w:noWrap/>
            <w:vAlign w:val="center"/>
            <w:hideMark/>
          </w:tcPr>
          <w:p w14:paraId="3CAE71EA" w14:textId="77777777" w:rsidR="00B55E8D" w:rsidRPr="00EC194D" w:rsidRDefault="00B55E8D" w:rsidP="00EC194D">
            <w:pPr>
              <w:jc w:val="center"/>
              <w:rPr>
                <w:sz w:val="16"/>
                <w:szCs w:val="16"/>
              </w:rPr>
            </w:pPr>
            <w:r w:rsidRPr="00EC194D">
              <w:rPr>
                <w:sz w:val="16"/>
                <w:szCs w:val="16"/>
              </w:rPr>
              <w:t>Connected</w:t>
            </w:r>
          </w:p>
        </w:tc>
        <w:tc>
          <w:tcPr>
            <w:tcW w:w="4834" w:type="dxa"/>
            <w:gridSpan w:val="4"/>
            <w:tcBorders>
              <w:top w:val="single" w:sz="12" w:space="0" w:color="auto"/>
              <w:left w:val="single" w:sz="12" w:space="0" w:color="auto"/>
              <w:right w:val="single" w:sz="12" w:space="0" w:color="auto"/>
            </w:tcBorders>
            <w:noWrap/>
            <w:vAlign w:val="center"/>
            <w:hideMark/>
          </w:tcPr>
          <w:p w14:paraId="0B54E498" w14:textId="77777777" w:rsidR="00B55E8D" w:rsidRPr="00EC194D" w:rsidRDefault="00B55E8D" w:rsidP="00EC194D">
            <w:pPr>
              <w:jc w:val="center"/>
              <w:rPr>
                <w:sz w:val="16"/>
                <w:szCs w:val="16"/>
              </w:rPr>
            </w:pPr>
          </w:p>
        </w:tc>
      </w:tr>
      <w:tr w:rsidR="00B55E8D" w:rsidRPr="00EC194D" w14:paraId="0431CB54" w14:textId="77777777" w:rsidTr="00EB465F">
        <w:trPr>
          <w:trHeight w:val="300"/>
          <w:jc w:val="center"/>
        </w:trPr>
        <w:tc>
          <w:tcPr>
            <w:tcW w:w="2518" w:type="dxa"/>
            <w:gridSpan w:val="3"/>
            <w:tcBorders>
              <w:left w:val="single" w:sz="12" w:space="0" w:color="auto"/>
              <w:bottom w:val="single" w:sz="12" w:space="0" w:color="auto"/>
              <w:right w:val="single" w:sz="12" w:space="0" w:color="auto"/>
            </w:tcBorders>
            <w:noWrap/>
            <w:vAlign w:val="center"/>
            <w:hideMark/>
          </w:tcPr>
          <w:p w14:paraId="69BD0D5A" w14:textId="77777777" w:rsidR="00B55E8D" w:rsidRPr="00EC194D" w:rsidRDefault="00B55E8D" w:rsidP="00EC194D">
            <w:pPr>
              <w:jc w:val="center"/>
              <w:rPr>
                <w:sz w:val="16"/>
                <w:szCs w:val="16"/>
              </w:rPr>
            </w:pPr>
          </w:p>
        </w:tc>
        <w:tc>
          <w:tcPr>
            <w:tcW w:w="1134" w:type="dxa"/>
            <w:tcBorders>
              <w:left w:val="single" w:sz="12" w:space="0" w:color="auto"/>
              <w:bottom w:val="single" w:sz="12" w:space="0" w:color="auto"/>
            </w:tcBorders>
            <w:noWrap/>
            <w:vAlign w:val="center"/>
            <w:hideMark/>
          </w:tcPr>
          <w:p w14:paraId="14B616BB" w14:textId="77777777" w:rsidR="00B55E8D" w:rsidRPr="00EC194D" w:rsidRDefault="00B55E8D" w:rsidP="00EC194D">
            <w:pPr>
              <w:jc w:val="center"/>
              <w:rPr>
                <w:sz w:val="16"/>
                <w:szCs w:val="16"/>
              </w:rPr>
            </w:pPr>
            <w:r w:rsidRPr="00EC194D">
              <w:rPr>
                <w:sz w:val="16"/>
                <w:szCs w:val="16"/>
              </w:rPr>
              <w:t>All fields</w:t>
            </w:r>
          </w:p>
        </w:tc>
        <w:tc>
          <w:tcPr>
            <w:tcW w:w="1418" w:type="dxa"/>
            <w:tcBorders>
              <w:bottom w:val="single" w:sz="12" w:space="0" w:color="auto"/>
              <w:right w:val="single" w:sz="12" w:space="0" w:color="auto"/>
            </w:tcBorders>
            <w:noWrap/>
            <w:vAlign w:val="center"/>
            <w:hideMark/>
          </w:tcPr>
          <w:p w14:paraId="2892C007" w14:textId="77777777" w:rsidR="00B55E8D" w:rsidRPr="00EC194D" w:rsidRDefault="00B55E8D" w:rsidP="00EC194D">
            <w:pPr>
              <w:jc w:val="center"/>
              <w:rPr>
                <w:sz w:val="16"/>
                <w:szCs w:val="16"/>
              </w:rPr>
            </w:pPr>
            <w:r w:rsidRPr="00EC194D">
              <w:rPr>
                <w:sz w:val="16"/>
                <w:szCs w:val="16"/>
              </w:rPr>
              <w:t>Any Valid</w:t>
            </w:r>
          </w:p>
        </w:tc>
        <w:tc>
          <w:tcPr>
            <w:tcW w:w="1559" w:type="dxa"/>
            <w:tcBorders>
              <w:left w:val="single" w:sz="12" w:space="0" w:color="auto"/>
              <w:bottom w:val="single" w:sz="12" w:space="0" w:color="auto"/>
            </w:tcBorders>
            <w:noWrap/>
            <w:vAlign w:val="center"/>
            <w:hideMark/>
          </w:tcPr>
          <w:p w14:paraId="20DD99F2" w14:textId="77777777" w:rsidR="00B55E8D" w:rsidRPr="00EC194D" w:rsidRDefault="00B55E8D" w:rsidP="00EC194D">
            <w:pPr>
              <w:jc w:val="center"/>
              <w:rPr>
                <w:sz w:val="16"/>
                <w:szCs w:val="16"/>
              </w:rPr>
            </w:pPr>
            <w:r w:rsidRPr="00EC194D">
              <w:rPr>
                <w:sz w:val="16"/>
                <w:szCs w:val="16"/>
              </w:rPr>
              <w:t>Lecturer and Subject added, Success Message displayed to user</w:t>
            </w:r>
          </w:p>
        </w:tc>
        <w:tc>
          <w:tcPr>
            <w:tcW w:w="1559" w:type="dxa"/>
            <w:tcBorders>
              <w:bottom w:val="single" w:sz="12" w:space="0" w:color="auto"/>
              <w:right w:val="single" w:sz="12" w:space="0" w:color="auto"/>
            </w:tcBorders>
            <w:noWrap/>
            <w:vAlign w:val="center"/>
            <w:hideMark/>
          </w:tcPr>
          <w:p w14:paraId="7067A4BD" w14:textId="77777777" w:rsidR="00B55E8D" w:rsidRPr="00EC194D" w:rsidRDefault="00B55E8D" w:rsidP="00EC194D">
            <w:pPr>
              <w:jc w:val="center"/>
              <w:rPr>
                <w:sz w:val="16"/>
                <w:szCs w:val="16"/>
              </w:rPr>
            </w:pPr>
            <w:r w:rsidRPr="00EC194D">
              <w:rPr>
                <w:sz w:val="16"/>
                <w:szCs w:val="16"/>
              </w:rPr>
              <w:t>Lecturer and Subject added, Success Message displayed to user</w:t>
            </w:r>
          </w:p>
        </w:tc>
        <w:tc>
          <w:tcPr>
            <w:tcW w:w="567" w:type="dxa"/>
            <w:tcBorders>
              <w:left w:val="single" w:sz="12" w:space="0" w:color="auto"/>
            </w:tcBorders>
            <w:noWrap/>
            <w:vAlign w:val="center"/>
            <w:hideMark/>
          </w:tcPr>
          <w:p w14:paraId="5327DFF8" w14:textId="77777777" w:rsidR="00B55E8D" w:rsidRPr="00EC194D" w:rsidRDefault="00B55E8D" w:rsidP="00EC194D">
            <w:pPr>
              <w:jc w:val="center"/>
              <w:rPr>
                <w:sz w:val="16"/>
                <w:szCs w:val="16"/>
              </w:rPr>
            </w:pPr>
            <w:r w:rsidRPr="00EC194D">
              <w:rPr>
                <w:sz w:val="16"/>
                <w:szCs w:val="16"/>
              </w:rPr>
              <w:t>Pass</w:t>
            </w:r>
          </w:p>
        </w:tc>
        <w:tc>
          <w:tcPr>
            <w:tcW w:w="1149" w:type="dxa"/>
            <w:tcBorders>
              <w:right w:val="single" w:sz="12" w:space="0" w:color="auto"/>
            </w:tcBorders>
            <w:noWrap/>
            <w:vAlign w:val="center"/>
            <w:hideMark/>
          </w:tcPr>
          <w:p w14:paraId="3BC809EE" w14:textId="77777777" w:rsidR="00B55E8D" w:rsidRPr="00EC194D" w:rsidRDefault="00B55E8D" w:rsidP="00EC194D">
            <w:pPr>
              <w:jc w:val="center"/>
              <w:rPr>
                <w:sz w:val="16"/>
                <w:szCs w:val="16"/>
              </w:rPr>
            </w:pPr>
          </w:p>
        </w:tc>
      </w:tr>
      <w:tr w:rsidR="00B55E8D" w:rsidRPr="00EC194D" w14:paraId="35699E61"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0551FD28" w14:textId="77777777" w:rsidR="00B55E8D" w:rsidRPr="00EC194D" w:rsidRDefault="00B55E8D" w:rsidP="00EC194D">
            <w:pPr>
              <w:jc w:val="center"/>
              <w:rPr>
                <w:sz w:val="16"/>
                <w:szCs w:val="16"/>
              </w:rPr>
            </w:pPr>
          </w:p>
        </w:tc>
      </w:tr>
      <w:tr w:rsidR="00B55E8D" w:rsidRPr="00EC194D" w14:paraId="5733C80E" w14:textId="77777777" w:rsidTr="00EB465F">
        <w:trPr>
          <w:trHeight w:val="300"/>
          <w:jc w:val="center"/>
        </w:trPr>
        <w:tc>
          <w:tcPr>
            <w:tcW w:w="675" w:type="dxa"/>
            <w:tcBorders>
              <w:top w:val="single" w:sz="12" w:space="0" w:color="auto"/>
              <w:left w:val="single" w:sz="12" w:space="0" w:color="auto"/>
            </w:tcBorders>
            <w:noWrap/>
            <w:vAlign w:val="center"/>
            <w:hideMark/>
          </w:tcPr>
          <w:p w14:paraId="2FEDC794" w14:textId="77777777" w:rsidR="00B55E8D" w:rsidRPr="00EC194D" w:rsidRDefault="00B55E8D" w:rsidP="00EC194D">
            <w:pPr>
              <w:jc w:val="center"/>
              <w:rPr>
                <w:sz w:val="16"/>
                <w:szCs w:val="16"/>
              </w:rPr>
            </w:pPr>
            <w:r w:rsidRPr="00EC194D">
              <w:rPr>
                <w:sz w:val="16"/>
                <w:szCs w:val="16"/>
              </w:rPr>
              <w:t>1.3</w:t>
            </w:r>
          </w:p>
        </w:tc>
        <w:tc>
          <w:tcPr>
            <w:tcW w:w="851" w:type="dxa"/>
            <w:tcBorders>
              <w:top w:val="single" w:sz="12" w:space="0" w:color="auto"/>
            </w:tcBorders>
            <w:noWrap/>
            <w:vAlign w:val="center"/>
            <w:hideMark/>
          </w:tcPr>
          <w:p w14:paraId="500E5886" w14:textId="77777777" w:rsidR="00B55E8D" w:rsidRPr="00EC194D" w:rsidRDefault="00B55E8D" w:rsidP="00EC194D">
            <w:pPr>
              <w:jc w:val="center"/>
              <w:rPr>
                <w:sz w:val="16"/>
                <w:szCs w:val="16"/>
              </w:rPr>
            </w:pPr>
            <w:r w:rsidRPr="00EC194D">
              <w:rPr>
                <w:sz w:val="16"/>
                <w:szCs w:val="16"/>
              </w:rPr>
              <w:t>Dataset 2</w:t>
            </w:r>
          </w:p>
        </w:tc>
        <w:tc>
          <w:tcPr>
            <w:tcW w:w="992" w:type="dxa"/>
            <w:tcBorders>
              <w:top w:val="single" w:sz="12" w:space="0" w:color="auto"/>
              <w:right w:val="single" w:sz="12" w:space="0" w:color="auto"/>
            </w:tcBorders>
            <w:noWrap/>
            <w:vAlign w:val="center"/>
            <w:hideMark/>
          </w:tcPr>
          <w:p w14:paraId="5166EBC3" w14:textId="77777777" w:rsidR="00B55E8D" w:rsidRPr="00EC194D" w:rsidRDefault="00B55E8D" w:rsidP="00EC194D">
            <w:pPr>
              <w:jc w:val="center"/>
              <w:rPr>
                <w:sz w:val="16"/>
                <w:szCs w:val="16"/>
              </w:rPr>
            </w:pPr>
            <w:r w:rsidRPr="00EC194D">
              <w:rPr>
                <w:sz w:val="16"/>
                <w:szCs w:val="16"/>
              </w:rPr>
              <w:t>Abnormal</w:t>
            </w:r>
          </w:p>
        </w:tc>
        <w:tc>
          <w:tcPr>
            <w:tcW w:w="1134" w:type="dxa"/>
            <w:tcBorders>
              <w:top w:val="single" w:sz="12" w:space="0" w:color="auto"/>
              <w:left w:val="single" w:sz="12" w:space="0" w:color="auto"/>
            </w:tcBorders>
            <w:noWrap/>
            <w:vAlign w:val="center"/>
            <w:hideMark/>
          </w:tcPr>
          <w:p w14:paraId="746F84EF" w14:textId="77777777" w:rsidR="00B55E8D" w:rsidRPr="00EC194D" w:rsidRDefault="00B55E8D" w:rsidP="00EC194D">
            <w:pPr>
              <w:jc w:val="center"/>
              <w:rPr>
                <w:sz w:val="16"/>
                <w:szCs w:val="16"/>
              </w:rPr>
            </w:pPr>
            <w:r w:rsidRPr="00EC194D">
              <w:rPr>
                <w:sz w:val="16"/>
                <w:szCs w:val="16"/>
              </w:rPr>
              <w:t>Database connection</w:t>
            </w:r>
          </w:p>
        </w:tc>
        <w:tc>
          <w:tcPr>
            <w:tcW w:w="1418" w:type="dxa"/>
            <w:tcBorders>
              <w:top w:val="single" w:sz="12" w:space="0" w:color="auto"/>
              <w:right w:val="single" w:sz="12" w:space="0" w:color="auto"/>
            </w:tcBorders>
            <w:noWrap/>
            <w:vAlign w:val="center"/>
            <w:hideMark/>
          </w:tcPr>
          <w:p w14:paraId="754BB0A5" w14:textId="77777777" w:rsidR="00B55E8D" w:rsidRPr="00EC194D" w:rsidRDefault="00B55E8D" w:rsidP="00EC194D">
            <w:pPr>
              <w:jc w:val="center"/>
              <w:rPr>
                <w:sz w:val="16"/>
                <w:szCs w:val="16"/>
              </w:rPr>
            </w:pPr>
            <w:r w:rsidRPr="00EC194D">
              <w:rPr>
                <w:sz w:val="16"/>
                <w:szCs w:val="16"/>
              </w:rPr>
              <w:t>Disconnected</w:t>
            </w:r>
          </w:p>
        </w:tc>
        <w:tc>
          <w:tcPr>
            <w:tcW w:w="4834" w:type="dxa"/>
            <w:gridSpan w:val="4"/>
            <w:tcBorders>
              <w:top w:val="single" w:sz="12" w:space="0" w:color="auto"/>
              <w:left w:val="single" w:sz="12" w:space="0" w:color="auto"/>
              <w:right w:val="single" w:sz="12" w:space="0" w:color="auto"/>
            </w:tcBorders>
            <w:noWrap/>
            <w:vAlign w:val="center"/>
            <w:hideMark/>
          </w:tcPr>
          <w:p w14:paraId="73C49277" w14:textId="77777777" w:rsidR="00B55E8D" w:rsidRPr="00EC194D" w:rsidRDefault="00B55E8D" w:rsidP="00EC194D">
            <w:pPr>
              <w:jc w:val="center"/>
              <w:rPr>
                <w:sz w:val="16"/>
                <w:szCs w:val="16"/>
              </w:rPr>
            </w:pPr>
          </w:p>
        </w:tc>
      </w:tr>
      <w:tr w:rsidR="00B55E8D" w:rsidRPr="00EC194D" w14:paraId="536B130C" w14:textId="77777777" w:rsidTr="00EB465F">
        <w:trPr>
          <w:trHeight w:val="300"/>
          <w:jc w:val="center"/>
        </w:trPr>
        <w:tc>
          <w:tcPr>
            <w:tcW w:w="2518" w:type="dxa"/>
            <w:gridSpan w:val="3"/>
            <w:tcBorders>
              <w:left w:val="single" w:sz="12" w:space="0" w:color="auto"/>
              <w:bottom w:val="single" w:sz="12" w:space="0" w:color="auto"/>
              <w:right w:val="single" w:sz="12" w:space="0" w:color="auto"/>
            </w:tcBorders>
            <w:noWrap/>
            <w:vAlign w:val="center"/>
            <w:hideMark/>
          </w:tcPr>
          <w:p w14:paraId="788E9F6B" w14:textId="77777777" w:rsidR="00B55E8D" w:rsidRPr="00EC194D" w:rsidRDefault="00B55E8D" w:rsidP="00EC194D">
            <w:pPr>
              <w:jc w:val="center"/>
              <w:rPr>
                <w:sz w:val="16"/>
                <w:szCs w:val="16"/>
              </w:rPr>
            </w:pPr>
          </w:p>
        </w:tc>
        <w:tc>
          <w:tcPr>
            <w:tcW w:w="1134" w:type="dxa"/>
            <w:tcBorders>
              <w:left w:val="single" w:sz="12" w:space="0" w:color="auto"/>
              <w:bottom w:val="single" w:sz="12" w:space="0" w:color="auto"/>
            </w:tcBorders>
            <w:noWrap/>
            <w:vAlign w:val="center"/>
            <w:hideMark/>
          </w:tcPr>
          <w:p w14:paraId="1286C003" w14:textId="77777777" w:rsidR="00B55E8D" w:rsidRPr="00EC194D" w:rsidRDefault="00B55E8D" w:rsidP="00EC194D">
            <w:pPr>
              <w:jc w:val="center"/>
              <w:rPr>
                <w:sz w:val="16"/>
                <w:szCs w:val="16"/>
              </w:rPr>
            </w:pPr>
            <w:r w:rsidRPr="00EC194D">
              <w:rPr>
                <w:sz w:val="16"/>
                <w:szCs w:val="16"/>
              </w:rPr>
              <w:t>All fields</w:t>
            </w:r>
          </w:p>
        </w:tc>
        <w:tc>
          <w:tcPr>
            <w:tcW w:w="1418" w:type="dxa"/>
            <w:tcBorders>
              <w:bottom w:val="single" w:sz="12" w:space="0" w:color="auto"/>
              <w:right w:val="single" w:sz="12" w:space="0" w:color="auto"/>
            </w:tcBorders>
            <w:noWrap/>
            <w:vAlign w:val="center"/>
            <w:hideMark/>
          </w:tcPr>
          <w:p w14:paraId="5680FB8B" w14:textId="77777777" w:rsidR="00B55E8D" w:rsidRPr="00EC194D" w:rsidRDefault="00B55E8D" w:rsidP="00EC194D">
            <w:pPr>
              <w:jc w:val="center"/>
              <w:rPr>
                <w:sz w:val="16"/>
                <w:szCs w:val="16"/>
              </w:rPr>
            </w:pPr>
            <w:r w:rsidRPr="00EC194D">
              <w:rPr>
                <w:sz w:val="16"/>
                <w:szCs w:val="16"/>
              </w:rPr>
              <w:t>Any Valid</w:t>
            </w:r>
          </w:p>
        </w:tc>
        <w:tc>
          <w:tcPr>
            <w:tcW w:w="1559" w:type="dxa"/>
            <w:tcBorders>
              <w:left w:val="single" w:sz="12" w:space="0" w:color="auto"/>
              <w:bottom w:val="single" w:sz="12" w:space="0" w:color="auto"/>
            </w:tcBorders>
            <w:noWrap/>
            <w:vAlign w:val="center"/>
            <w:hideMark/>
          </w:tcPr>
          <w:p w14:paraId="2D3EF623" w14:textId="77777777" w:rsidR="00B55E8D" w:rsidRPr="00EC194D" w:rsidRDefault="00B55E8D" w:rsidP="00EC194D">
            <w:pPr>
              <w:jc w:val="center"/>
              <w:rPr>
                <w:sz w:val="16"/>
                <w:szCs w:val="16"/>
              </w:rPr>
            </w:pPr>
            <w:r w:rsidRPr="00EC194D">
              <w:rPr>
                <w:sz w:val="16"/>
                <w:szCs w:val="16"/>
              </w:rPr>
              <w:t>Error message advising user of SQL issue</w:t>
            </w:r>
          </w:p>
        </w:tc>
        <w:tc>
          <w:tcPr>
            <w:tcW w:w="1559" w:type="dxa"/>
            <w:tcBorders>
              <w:bottom w:val="single" w:sz="12" w:space="0" w:color="auto"/>
              <w:right w:val="single" w:sz="12" w:space="0" w:color="auto"/>
            </w:tcBorders>
            <w:noWrap/>
            <w:vAlign w:val="center"/>
            <w:hideMark/>
          </w:tcPr>
          <w:p w14:paraId="6375731B" w14:textId="77777777" w:rsidR="00B55E8D" w:rsidRPr="00EC194D" w:rsidRDefault="00B55E8D" w:rsidP="00EC194D">
            <w:pPr>
              <w:jc w:val="center"/>
              <w:rPr>
                <w:sz w:val="16"/>
                <w:szCs w:val="16"/>
              </w:rPr>
            </w:pPr>
            <w:r w:rsidRPr="00EC194D">
              <w:rPr>
                <w:sz w:val="16"/>
                <w:szCs w:val="16"/>
              </w:rPr>
              <w:t>Error message advising user of SQL issue</w:t>
            </w:r>
          </w:p>
        </w:tc>
        <w:tc>
          <w:tcPr>
            <w:tcW w:w="567" w:type="dxa"/>
            <w:tcBorders>
              <w:left w:val="single" w:sz="12" w:space="0" w:color="auto"/>
              <w:bottom w:val="single" w:sz="12" w:space="0" w:color="auto"/>
            </w:tcBorders>
            <w:noWrap/>
            <w:vAlign w:val="center"/>
            <w:hideMark/>
          </w:tcPr>
          <w:p w14:paraId="2BCDBD35" w14:textId="77777777" w:rsidR="00B55E8D" w:rsidRPr="00EC194D" w:rsidRDefault="00B55E8D" w:rsidP="00EC194D">
            <w:pPr>
              <w:jc w:val="center"/>
              <w:rPr>
                <w:sz w:val="16"/>
                <w:szCs w:val="16"/>
              </w:rPr>
            </w:pPr>
            <w:r w:rsidRPr="00EC194D">
              <w:rPr>
                <w:sz w:val="16"/>
                <w:szCs w:val="16"/>
              </w:rPr>
              <w:t>Pass</w:t>
            </w:r>
          </w:p>
        </w:tc>
        <w:tc>
          <w:tcPr>
            <w:tcW w:w="1149" w:type="dxa"/>
            <w:tcBorders>
              <w:bottom w:val="single" w:sz="12" w:space="0" w:color="auto"/>
              <w:right w:val="single" w:sz="12" w:space="0" w:color="auto"/>
            </w:tcBorders>
            <w:noWrap/>
            <w:vAlign w:val="center"/>
            <w:hideMark/>
          </w:tcPr>
          <w:p w14:paraId="0EE07166" w14:textId="77777777" w:rsidR="00B55E8D" w:rsidRPr="00EC194D" w:rsidRDefault="00B55E8D" w:rsidP="00EC194D">
            <w:pPr>
              <w:jc w:val="center"/>
              <w:rPr>
                <w:sz w:val="16"/>
                <w:szCs w:val="16"/>
              </w:rPr>
            </w:pPr>
          </w:p>
        </w:tc>
      </w:tr>
    </w:tbl>
    <w:p w14:paraId="4DC687A7" w14:textId="77777777" w:rsidR="00941E29" w:rsidRDefault="00941E29" w:rsidP="00DA4910"/>
    <w:p w14:paraId="544EF8C5" w14:textId="77777777" w:rsidR="00941E29" w:rsidRDefault="00941E29" w:rsidP="00DA4910"/>
    <w:p w14:paraId="74AA7501" w14:textId="77777777" w:rsidR="00435206" w:rsidRDefault="00435206" w:rsidP="00DA4910"/>
    <w:p w14:paraId="4A57A697" w14:textId="77777777" w:rsidR="00435206" w:rsidRDefault="00435206" w:rsidP="00DA4910"/>
    <w:p w14:paraId="1F9ED92E" w14:textId="77777777" w:rsidR="00435206" w:rsidRDefault="00435206" w:rsidP="00DA4910"/>
    <w:p w14:paraId="2BFE89E3" w14:textId="77777777" w:rsidR="00435206" w:rsidRDefault="00435206" w:rsidP="00DA4910"/>
    <w:p w14:paraId="5EFC8A93" w14:textId="77777777" w:rsidR="00A65036" w:rsidRDefault="00A65036">
      <w:r>
        <w:br w:type="page"/>
      </w:r>
    </w:p>
    <w:p w14:paraId="195D23B0" w14:textId="77777777" w:rsidR="00DA4910" w:rsidRDefault="00DA4910" w:rsidP="00435206">
      <w:pPr>
        <w:pStyle w:val="Heading2"/>
        <w:spacing w:after="200"/>
      </w:pPr>
      <w:bookmarkStart w:id="29" w:name="_Toc450311805"/>
      <w:r>
        <w:lastRenderedPageBreak/>
        <w:t>Issue Log - Grades</w:t>
      </w:r>
      <w:bookmarkEnd w:id="29"/>
    </w:p>
    <w:tbl>
      <w:tblPr>
        <w:tblStyle w:val="TableGrid"/>
        <w:tblW w:w="0" w:type="auto"/>
        <w:jc w:val="center"/>
        <w:tblLook w:val="04A0" w:firstRow="1" w:lastRow="0" w:firstColumn="1" w:lastColumn="0" w:noHBand="0" w:noVBand="1"/>
      </w:tblPr>
      <w:tblGrid>
        <w:gridCol w:w="1268"/>
        <w:gridCol w:w="2727"/>
        <w:gridCol w:w="585"/>
        <w:gridCol w:w="728"/>
        <w:gridCol w:w="1221"/>
        <w:gridCol w:w="1580"/>
        <w:gridCol w:w="1138"/>
        <w:gridCol w:w="668"/>
      </w:tblGrid>
      <w:tr w:rsidR="00DF1C28" w:rsidRPr="00DF1C28" w14:paraId="516773AC" w14:textId="77777777" w:rsidTr="00EB465F">
        <w:trPr>
          <w:trHeight w:val="300"/>
          <w:jc w:val="center"/>
        </w:trPr>
        <w:tc>
          <w:tcPr>
            <w:tcW w:w="12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52EDB33" w14:textId="77777777" w:rsidR="00DF1C28" w:rsidRPr="00DF1C28" w:rsidRDefault="00DF1C28" w:rsidP="00EB465F">
            <w:pPr>
              <w:jc w:val="center"/>
              <w:rPr>
                <w:b/>
                <w:bCs/>
                <w:sz w:val="16"/>
                <w:szCs w:val="16"/>
              </w:rPr>
            </w:pPr>
            <w:r w:rsidRPr="00DF1C28">
              <w:rPr>
                <w:b/>
                <w:bCs/>
                <w:sz w:val="16"/>
                <w:szCs w:val="16"/>
              </w:rPr>
              <w:t>No.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119BF937" w14:textId="77777777" w:rsidR="00DF1C28" w:rsidRPr="00DF1C28" w:rsidRDefault="00DF1C28" w:rsidP="00EB465F">
            <w:pPr>
              <w:jc w:val="center"/>
              <w:rPr>
                <w:b/>
                <w:bCs/>
                <w:sz w:val="16"/>
                <w:szCs w:val="16"/>
              </w:rPr>
            </w:pPr>
            <w:r w:rsidRPr="00DF1C28">
              <w:rPr>
                <w:b/>
                <w:bCs/>
                <w:sz w:val="16"/>
                <w:szCs w:val="16"/>
              </w:rPr>
              <w:t>Issue Title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7B4639C" w14:textId="77777777" w:rsidR="00DF1C28" w:rsidRPr="00DF1C28" w:rsidRDefault="00DF1C28" w:rsidP="00EB465F">
            <w:pPr>
              <w:jc w:val="center"/>
              <w:rPr>
                <w:b/>
                <w:bCs/>
                <w:sz w:val="16"/>
                <w:szCs w:val="16"/>
              </w:rPr>
            </w:pPr>
            <w:r w:rsidRPr="00DF1C28">
              <w:rPr>
                <w:b/>
                <w:bCs/>
                <w:sz w:val="16"/>
                <w:szCs w:val="16"/>
              </w:rPr>
              <w:t>Type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4E5E2D17" w14:textId="77777777" w:rsidR="00DF1C28" w:rsidRPr="00DF1C28" w:rsidRDefault="00DF1C28" w:rsidP="00EB465F">
            <w:pPr>
              <w:jc w:val="center"/>
              <w:rPr>
                <w:b/>
                <w:bCs/>
                <w:sz w:val="16"/>
                <w:szCs w:val="16"/>
              </w:rPr>
            </w:pPr>
            <w:r w:rsidRPr="00DF1C28">
              <w:rPr>
                <w:b/>
                <w:bCs/>
                <w:sz w:val="16"/>
                <w:szCs w:val="16"/>
              </w:rPr>
              <w:t>Priority</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0DF4A7E5" w14:textId="77777777" w:rsidR="00DF1C28" w:rsidRPr="00DF1C28" w:rsidRDefault="00DF1C28" w:rsidP="00EB465F">
            <w:pPr>
              <w:jc w:val="center"/>
              <w:rPr>
                <w:b/>
                <w:bCs/>
                <w:sz w:val="16"/>
                <w:szCs w:val="16"/>
              </w:rPr>
            </w:pPr>
            <w:r w:rsidRPr="00DF1C28">
              <w:rPr>
                <w:b/>
                <w:bCs/>
                <w:sz w:val="16"/>
                <w:szCs w:val="16"/>
              </w:rPr>
              <w:t>Receipt Date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7DD9BC2D" w14:textId="77777777" w:rsidR="00DF1C28" w:rsidRPr="00DF1C28" w:rsidRDefault="00DF1C28" w:rsidP="00EB465F">
            <w:pPr>
              <w:jc w:val="center"/>
              <w:rPr>
                <w:b/>
                <w:bCs/>
                <w:sz w:val="16"/>
                <w:szCs w:val="16"/>
              </w:rPr>
            </w:pPr>
            <w:r w:rsidRPr="00DF1C28">
              <w:rPr>
                <w:b/>
                <w:bCs/>
                <w:sz w:val="16"/>
                <w:szCs w:val="16"/>
              </w:rPr>
              <w:t>Originators Name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5150F33" w14:textId="77777777" w:rsidR="00DF1C28" w:rsidRPr="00DF1C28" w:rsidRDefault="00DF1C28" w:rsidP="00EB465F">
            <w:pPr>
              <w:jc w:val="center"/>
              <w:rPr>
                <w:b/>
                <w:bCs/>
                <w:sz w:val="16"/>
                <w:szCs w:val="16"/>
              </w:rPr>
            </w:pPr>
            <w:r w:rsidRPr="00DF1C28">
              <w:rPr>
                <w:b/>
                <w:bCs/>
                <w:sz w:val="16"/>
                <w:szCs w:val="16"/>
              </w:rPr>
              <w:t>Assigned To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33F4CCF4" w14:textId="77777777" w:rsidR="00DF1C28" w:rsidRPr="00DF1C28" w:rsidRDefault="00DF1C28" w:rsidP="00EB465F">
            <w:pPr>
              <w:jc w:val="center"/>
              <w:rPr>
                <w:b/>
                <w:bCs/>
                <w:sz w:val="16"/>
                <w:szCs w:val="16"/>
              </w:rPr>
            </w:pPr>
            <w:r w:rsidRPr="00DF1C28">
              <w:rPr>
                <w:b/>
                <w:bCs/>
                <w:sz w:val="16"/>
                <w:szCs w:val="16"/>
              </w:rPr>
              <w:t>Status</w:t>
            </w:r>
          </w:p>
        </w:tc>
      </w:tr>
      <w:tr w:rsidR="00DF1C28" w:rsidRPr="00DF1C28" w14:paraId="438E6B47" w14:textId="77777777" w:rsidTr="00EB465F">
        <w:trPr>
          <w:trHeight w:val="300"/>
          <w:jc w:val="center"/>
        </w:trPr>
        <w:tc>
          <w:tcPr>
            <w:tcW w:w="1268" w:type="dxa"/>
            <w:tcBorders>
              <w:top w:val="single" w:sz="12" w:space="0" w:color="auto"/>
              <w:left w:val="single" w:sz="12" w:space="0" w:color="auto"/>
            </w:tcBorders>
            <w:noWrap/>
            <w:vAlign w:val="center"/>
            <w:hideMark/>
          </w:tcPr>
          <w:p w14:paraId="08CD6ED2" w14:textId="77777777" w:rsidR="00DF1C28" w:rsidRPr="00DF1C28" w:rsidRDefault="00DF1C28" w:rsidP="00EB465F">
            <w:pPr>
              <w:jc w:val="center"/>
              <w:rPr>
                <w:sz w:val="16"/>
                <w:szCs w:val="16"/>
              </w:rPr>
            </w:pPr>
            <w:r w:rsidRPr="00DF1C28">
              <w:rPr>
                <w:sz w:val="16"/>
                <w:szCs w:val="16"/>
              </w:rPr>
              <w:t>1</w:t>
            </w:r>
          </w:p>
        </w:tc>
        <w:tc>
          <w:tcPr>
            <w:tcW w:w="0" w:type="auto"/>
            <w:tcBorders>
              <w:top w:val="single" w:sz="12" w:space="0" w:color="auto"/>
            </w:tcBorders>
            <w:noWrap/>
            <w:vAlign w:val="center"/>
            <w:hideMark/>
          </w:tcPr>
          <w:p w14:paraId="4C211FE4" w14:textId="77777777" w:rsidR="00DF1C28" w:rsidRPr="00DF1C28" w:rsidRDefault="00DF1C28" w:rsidP="00EB465F">
            <w:pPr>
              <w:jc w:val="center"/>
              <w:rPr>
                <w:sz w:val="16"/>
                <w:szCs w:val="16"/>
              </w:rPr>
            </w:pPr>
            <w:r w:rsidRPr="00DF1C28">
              <w:rPr>
                <w:sz w:val="16"/>
                <w:szCs w:val="16"/>
              </w:rPr>
              <w:t>No Issues Detected In Test Phase</w:t>
            </w:r>
          </w:p>
        </w:tc>
        <w:tc>
          <w:tcPr>
            <w:tcW w:w="0" w:type="auto"/>
            <w:tcBorders>
              <w:top w:val="single" w:sz="12" w:space="0" w:color="auto"/>
            </w:tcBorders>
            <w:noWrap/>
            <w:vAlign w:val="center"/>
            <w:hideMark/>
          </w:tcPr>
          <w:p w14:paraId="2DD1511C" w14:textId="77777777" w:rsidR="00DF1C28" w:rsidRPr="00DF1C28" w:rsidRDefault="00DF1C28" w:rsidP="00EB465F">
            <w:pPr>
              <w:jc w:val="center"/>
              <w:rPr>
                <w:sz w:val="16"/>
                <w:szCs w:val="16"/>
              </w:rPr>
            </w:pPr>
            <w:r w:rsidRPr="00DF1C28">
              <w:rPr>
                <w:sz w:val="16"/>
                <w:szCs w:val="16"/>
              </w:rPr>
              <w:t>N/A</w:t>
            </w:r>
          </w:p>
        </w:tc>
        <w:tc>
          <w:tcPr>
            <w:tcW w:w="0" w:type="auto"/>
            <w:tcBorders>
              <w:top w:val="single" w:sz="12" w:space="0" w:color="auto"/>
            </w:tcBorders>
            <w:noWrap/>
            <w:vAlign w:val="center"/>
            <w:hideMark/>
          </w:tcPr>
          <w:p w14:paraId="52216C7F" w14:textId="77777777" w:rsidR="00DF1C28" w:rsidRPr="00DF1C28" w:rsidRDefault="00DF1C28" w:rsidP="00EB465F">
            <w:pPr>
              <w:jc w:val="center"/>
              <w:rPr>
                <w:sz w:val="16"/>
                <w:szCs w:val="16"/>
              </w:rPr>
            </w:pPr>
            <w:r w:rsidRPr="00DF1C28">
              <w:rPr>
                <w:sz w:val="16"/>
                <w:szCs w:val="16"/>
              </w:rPr>
              <w:t>High</w:t>
            </w:r>
          </w:p>
        </w:tc>
        <w:tc>
          <w:tcPr>
            <w:tcW w:w="0" w:type="auto"/>
            <w:tcBorders>
              <w:top w:val="single" w:sz="12" w:space="0" w:color="auto"/>
            </w:tcBorders>
            <w:noWrap/>
            <w:vAlign w:val="center"/>
            <w:hideMark/>
          </w:tcPr>
          <w:p w14:paraId="674C2F5B" w14:textId="77777777" w:rsidR="00DF1C28" w:rsidRPr="00DF1C28" w:rsidRDefault="00DF1C28" w:rsidP="00EB465F">
            <w:pPr>
              <w:jc w:val="center"/>
              <w:rPr>
                <w:sz w:val="16"/>
                <w:szCs w:val="16"/>
              </w:rPr>
            </w:pPr>
            <w:r w:rsidRPr="00DF1C28">
              <w:rPr>
                <w:sz w:val="16"/>
                <w:szCs w:val="16"/>
              </w:rPr>
              <w:t>20/04/2016</w:t>
            </w:r>
          </w:p>
        </w:tc>
        <w:tc>
          <w:tcPr>
            <w:tcW w:w="0" w:type="auto"/>
            <w:tcBorders>
              <w:top w:val="single" w:sz="12" w:space="0" w:color="auto"/>
            </w:tcBorders>
            <w:noWrap/>
            <w:vAlign w:val="center"/>
            <w:hideMark/>
          </w:tcPr>
          <w:p w14:paraId="70C1B37C" w14:textId="77777777" w:rsidR="00DF1C28" w:rsidRPr="00DF1C28" w:rsidRDefault="00DF1C28" w:rsidP="00EB465F">
            <w:pPr>
              <w:jc w:val="center"/>
              <w:rPr>
                <w:sz w:val="16"/>
                <w:szCs w:val="16"/>
              </w:rPr>
            </w:pPr>
            <w:r>
              <w:rPr>
                <w:sz w:val="16"/>
                <w:szCs w:val="16"/>
              </w:rPr>
              <w:t>Gavin Byrne</w:t>
            </w:r>
          </w:p>
        </w:tc>
        <w:tc>
          <w:tcPr>
            <w:tcW w:w="0" w:type="auto"/>
            <w:tcBorders>
              <w:top w:val="single" w:sz="12" w:space="0" w:color="auto"/>
            </w:tcBorders>
            <w:noWrap/>
            <w:vAlign w:val="center"/>
            <w:hideMark/>
          </w:tcPr>
          <w:p w14:paraId="520F9ECC" w14:textId="77777777" w:rsidR="00DF1C28" w:rsidRPr="00DF1C28" w:rsidRDefault="00DF1C28" w:rsidP="00EB465F">
            <w:pPr>
              <w:jc w:val="center"/>
              <w:rPr>
                <w:sz w:val="16"/>
                <w:szCs w:val="16"/>
              </w:rPr>
            </w:pPr>
            <w:r w:rsidRPr="00DF1C28">
              <w:rPr>
                <w:sz w:val="16"/>
                <w:szCs w:val="16"/>
              </w:rPr>
              <w:t>N/A</w:t>
            </w:r>
          </w:p>
        </w:tc>
        <w:tc>
          <w:tcPr>
            <w:tcW w:w="0" w:type="auto"/>
            <w:tcBorders>
              <w:top w:val="single" w:sz="12" w:space="0" w:color="auto"/>
              <w:right w:val="single" w:sz="12" w:space="0" w:color="auto"/>
            </w:tcBorders>
            <w:noWrap/>
            <w:vAlign w:val="center"/>
            <w:hideMark/>
          </w:tcPr>
          <w:p w14:paraId="3C4BD09A" w14:textId="77777777" w:rsidR="00DF1C28" w:rsidRPr="00DF1C28" w:rsidRDefault="00DF1C28" w:rsidP="00EB465F">
            <w:pPr>
              <w:jc w:val="center"/>
              <w:rPr>
                <w:sz w:val="16"/>
                <w:szCs w:val="16"/>
              </w:rPr>
            </w:pPr>
            <w:r w:rsidRPr="00DF1C28">
              <w:rPr>
                <w:sz w:val="16"/>
                <w:szCs w:val="16"/>
              </w:rPr>
              <w:t>Open</w:t>
            </w:r>
          </w:p>
        </w:tc>
      </w:tr>
      <w:tr w:rsidR="00DF1C28" w:rsidRPr="00DF1C28" w14:paraId="7418114C" w14:textId="77777777" w:rsidTr="00EB465F">
        <w:trPr>
          <w:trHeight w:val="300"/>
          <w:jc w:val="center"/>
        </w:trPr>
        <w:tc>
          <w:tcPr>
            <w:tcW w:w="1268" w:type="dxa"/>
            <w:tcBorders>
              <w:left w:val="single" w:sz="12" w:space="0" w:color="auto"/>
              <w:bottom w:val="single" w:sz="12" w:space="0" w:color="auto"/>
            </w:tcBorders>
            <w:noWrap/>
            <w:vAlign w:val="center"/>
            <w:hideMark/>
          </w:tcPr>
          <w:p w14:paraId="49B659A2"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739989B2"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64445671"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2CB512BB"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399C5611"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3D9EA49D"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0A1DFE18"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right w:val="single" w:sz="12" w:space="0" w:color="auto"/>
            </w:tcBorders>
            <w:noWrap/>
            <w:vAlign w:val="center"/>
            <w:hideMark/>
          </w:tcPr>
          <w:p w14:paraId="3BA99724" w14:textId="77777777" w:rsidR="00DF1C28" w:rsidRPr="00DF1C28" w:rsidRDefault="00DF1C28" w:rsidP="00EB465F">
            <w:pPr>
              <w:rPr>
                <w:sz w:val="16"/>
                <w:szCs w:val="16"/>
              </w:rPr>
            </w:pPr>
            <w:r w:rsidRPr="00DF1C28">
              <w:rPr>
                <w:sz w:val="16"/>
                <w:szCs w:val="16"/>
              </w:rPr>
              <w:t> </w:t>
            </w:r>
          </w:p>
        </w:tc>
      </w:tr>
    </w:tbl>
    <w:p w14:paraId="5A5C8CEA" w14:textId="77777777" w:rsidR="00A65036" w:rsidRDefault="00A65036">
      <w:pPr>
        <w:rPr>
          <w:caps/>
          <w:spacing w:val="15"/>
          <w:sz w:val="22"/>
          <w:szCs w:val="22"/>
        </w:rPr>
      </w:pPr>
      <w:r>
        <w:br w:type="page"/>
      </w:r>
    </w:p>
    <w:p w14:paraId="2B96D409" w14:textId="77777777" w:rsidR="00A65036" w:rsidRDefault="00A65036" w:rsidP="00A65036">
      <w:pPr>
        <w:pStyle w:val="Heading1"/>
        <w:rPr>
          <w:ins w:id="30" w:author="Tohill Aaron" w:date="2016-05-06T14:43:00Z"/>
        </w:rPr>
      </w:pPr>
      <w:bookmarkStart w:id="31" w:name="_Toc450311806"/>
      <w:ins w:id="32" w:author="Tohill Aaron" w:date="2016-05-06T14:43:00Z">
        <w:r>
          <w:lastRenderedPageBreak/>
          <w:t>Testing – Reports</w:t>
        </w:r>
        <w:bookmarkEnd w:id="31"/>
        <w:r>
          <w:t xml:space="preserve"> </w:t>
        </w:r>
      </w:ins>
    </w:p>
    <w:p w14:paraId="54512DBE" w14:textId="77777777" w:rsidR="00941E29" w:rsidRDefault="00DA4910" w:rsidP="00435206">
      <w:pPr>
        <w:pStyle w:val="Heading2"/>
        <w:spacing w:after="200"/>
      </w:pPr>
      <w:bookmarkStart w:id="33" w:name="_Toc450311807"/>
      <w:r>
        <w:t>Test Cases - Reports</w:t>
      </w:r>
      <w:bookmarkEnd w:id="33"/>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90"/>
        <w:gridCol w:w="1546"/>
        <w:gridCol w:w="3280"/>
        <w:gridCol w:w="4530"/>
      </w:tblGrid>
      <w:tr w:rsidR="0097427D" w:rsidRPr="0097427D" w14:paraId="481DDE9F" w14:textId="77777777" w:rsidTr="00435206">
        <w:trPr>
          <w:trHeight w:val="315"/>
          <w:jc w:val="center"/>
        </w:trPr>
        <w:tc>
          <w:tcPr>
            <w:tcW w:w="763" w:type="dxa"/>
            <w:tcBorders>
              <w:top w:val="single" w:sz="12" w:space="0" w:color="auto"/>
              <w:bottom w:val="single" w:sz="12" w:space="0" w:color="auto"/>
              <w:right w:val="single" w:sz="12" w:space="0" w:color="auto"/>
            </w:tcBorders>
            <w:shd w:val="clear" w:color="auto" w:fill="D9D9D9" w:themeFill="background1" w:themeFillShade="D9"/>
            <w:noWrap/>
            <w:vAlign w:val="center"/>
            <w:hideMark/>
          </w:tcPr>
          <w:p w14:paraId="4954AF02" w14:textId="77777777" w:rsidR="0097427D" w:rsidRPr="00B55E8D" w:rsidRDefault="0097427D" w:rsidP="00B55E8D">
            <w:pPr>
              <w:jc w:val="center"/>
              <w:rPr>
                <w:b/>
                <w:bCs/>
                <w:sz w:val="16"/>
                <w:szCs w:val="16"/>
              </w:rPr>
            </w:pPr>
            <w:r w:rsidRPr="00B55E8D">
              <w:rPr>
                <w:b/>
                <w:bCs/>
                <w:sz w:val="16"/>
                <w:szCs w:val="16"/>
              </w:rPr>
              <w:t>Test Case</w:t>
            </w:r>
          </w:p>
        </w:tc>
        <w:tc>
          <w:tcPr>
            <w:tcW w:w="1753"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0CAC986" w14:textId="77777777" w:rsidR="0097427D" w:rsidRPr="00B55E8D" w:rsidRDefault="0097427D" w:rsidP="00B55E8D">
            <w:pPr>
              <w:jc w:val="center"/>
              <w:rPr>
                <w:b/>
                <w:bCs/>
                <w:sz w:val="16"/>
                <w:szCs w:val="16"/>
              </w:rPr>
            </w:pPr>
            <w:r w:rsidRPr="00B55E8D">
              <w:rPr>
                <w:b/>
                <w:bCs/>
                <w:sz w:val="16"/>
                <w:szCs w:val="16"/>
              </w:rPr>
              <w:t>Purpose of Test Case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0EA205CE" w14:textId="77777777" w:rsidR="0097427D" w:rsidRPr="00B55E8D" w:rsidRDefault="0097427D" w:rsidP="00B55E8D">
            <w:pPr>
              <w:jc w:val="center"/>
              <w:rPr>
                <w:b/>
                <w:bCs/>
                <w:sz w:val="16"/>
                <w:szCs w:val="16"/>
              </w:rPr>
            </w:pPr>
            <w:r w:rsidRPr="00B55E8D">
              <w:rPr>
                <w:b/>
                <w:bCs/>
                <w:sz w:val="16"/>
                <w:szCs w:val="16"/>
              </w:rPr>
              <w:t>Description</w:t>
            </w:r>
          </w:p>
        </w:tc>
        <w:tc>
          <w:tcPr>
            <w:tcW w:w="0" w:type="auto"/>
            <w:tcBorders>
              <w:top w:val="single" w:sz="12" w:space="0" w:color="auto"/>
              <w:left w:val="single" w:sz="12" w:space="0" w:color="auto"/>
              <w:bottom w:val="single" w:sz="12" w:space="0" w:color="auto"/>
            </w:tcBorders>
            <w:shd w:val="clear" w:color="auto" w:fill="D9D9D9" w:themeFill="background1" w:themeFillShade="D9"/>
            <w:noWrap/>
            <w:vAlign w:val="center"/>
            <w:hideMark/>
          </w:tcPr>
          <w:p w14:paraId="78C5676E" w14:textId="77777777" w:rsidR="0097427D" w:rsidRPr="00B55E8D" w:rsidRDefault="0097427D" w:rsidP="00B55E8D">
            <w:pPr>
              <w:jc w:val="center"/>
              <w:rPr>
                <w:b/>
                <w:bCs/>
                <w:sz w:val="16"/>
                <w:szCs w:val="16"/>
              </w:rPr>
            </w:pPr>
            <w:r w:rsidRPr="00B55E8D">
              <w:rPr>
                <w:b/>
                <w:bCs/>
                <w:sz w:val="16"/>
                <w:szCs w:val="16"/>
              </w:rPr>
              <w:t>Post Conditions</w:t>
            </w:r>
          </w:p>
        </w:tc>
      </w:tr>
      <w:tr w:rsidR="0097427D" w:rsidRPr="0097427D" w14:paraId="2870DAED" w14:textId="77777777" w:rsidTr="00435206">
        <w:trPr>
          <w:trHeight w:val="315"/>
          <w:jc w:val="center"/>
        </w:trPr>
        <w:tc>
          <w:tcPr>
            <w:tcW w:w="763" w:type="dxa"/>
            <w:tcBorders>
              <w:top w:val="single" w:sz="12" w:space="0" w:color="auto"/>
            </w:tcBorders>
            <w:noWrap/>
            <w:vAlign w:val="center"/>
            <w:hideMark/>
          </w:tcPr>
          <w:p w14:paraId="3CF256C0" w14:textId="77777777" w:rsidR="0097427D" w:rsidRPr="00B55E8D" w:rsidRDefault="0097427D" w:rsidP="00B55E8D">
            <w:pPr>
              <w:jc w:val="center"/>
              <w:rPr>
                <w:sz w:val="16"/>
                <w:szCs w:val="16"/>
              </w:rPr>
            </w:pPr>
            <w:r w:rsidRPr="00B55E8D">
              <w:rPr>
                <w:sz w:val="16"/>
                <w:szCs w:val="16"/>
              </w:rPr>
              <w:t>1.1</w:t>
            </w:r>
          </w:p>
        </w:tc>
        <w:tc>
          <w:tcPr>
            <w:tcW w:w="1753" w:type="dxa"/>
            <w:tcBorders>
              <w:top w:val="single" w:sz="12" w:space="0" w:color="auto"/>
            </w:tcBorders>
            <w:noWrap/>
            <w:vAlign w:val="center"/>
            <w:hideMark/>
          </w:tcPr>
          <w:p w14:paraId="37F6C730" w14:textId="77777777" w:rsidR="0097427D" w:rsidRPr="00B55E8D" w:rsidRDefault="0097427D" w:rsidP="00B55E8D">
            <w:pPr>
              <w:jc w:val="center"/>
              <w:rPr>
                <w:sz w:val="16"/>
                <w:szCs w:val="16"/>
              </w:rPr>
            </w:pPr>
            <w:r w:rsidRPr="00B55E8D">
              <w:rPr>
                <w:sz w:val="16"/>
                <w:szCs w:val="16"/>
              </w:rPr>
              <w:t>Test report form formatting</w:t>
            </w:r>
          </w:p>
        </w:tc>
        <w:tc>
          <w:tcPr>
            <w:tcW w:w="0" w:type="auto"/>
            <w:tcBorders>
              <w:top w:val="single" w:sz="12" w:space="0" w:color="auto"/>
            </w:tcBorders>
            <w:noWrap/>
            <w:vAlign w:val="center"/>
            <w:hideMark/>
          </w:tcPr>
          <w:p w14:paraId="11444233" w14:textId="77777777" w:rsidR="0097427D" w:rsidRPr="00B55E8D" w:rsidRDefault="0097427D" w:rsidP="00B55E8D">
            <w:pPr>
              <w:jc w:val="center"/>
              <w:rPr>
                <w:sz w:val="16"/>
                <w:szCs w:val="16"/>
              </w:rPr>
            </w:pPr>
            <w:r w:rsidRPr="00B55E8D">
              <w:rPr>
                <w:sz w:val="16"/>
                <w:szCs w:val="16"/>
              </w:rPr>
              <w:t>Formatting of labels dependant on form state</w:t>
            </w:r>
          </w:p>
        </w:tc>
        <w:tc>
          <w:tcPr>
            <w:tcW w:w="0" w:type="auto"/>
            <w:tcBorders>
              <w:top w:val="single" w:sz="12" w:space="0" w:color="auto"/>
            </w:tcBorders>
            <w:noWrap/>
            <w:vAlign w:val="center"/>
            <w:hideMark/>
          </w:tcPr>
          <w:p w14:paraId="02AC5621" w14:textId="77777777" w:rsidR="0097427D" w:rsidRPr="00B55E8D" w:rsidRDefault="0097427D" w:rsidP="00B55E8D">
            <w:pPr>
              <w:jc w:val="center"/>
              <w:rPr>
                <w:sz w:val="16"/>
                <w:szCs w:val="16"/>
              </w:rPr>
            </w:pPr>
            <w:r w:rsidRPr="00B55E8D">
              <w:rPr>
                <w:sz w:val="16"/>
                <w:szCs w:val="16"/>
              </w:rPr>
              <w:t>text and formatting of labels should match user selected options</w:t>
            </w:r>
          </w:p>
        </w:tc>
      </w:tr>
      <w:tr w:rsidR="0097427D" w:rsidRPr="0097427D" w14:paraId="3DC65117" w14:textId="77777777" w:rsidTr="00435206">
        <w:trPr>
          <w:trHeight w:val="315"/>
          <w:jc w:val="center"/>
        </w:trPr>
        <w:tc>
          <w:tcPr>
            <w:tcW w:w="763" w:type="dxa"/>
            <w:noWrap/>
            <w:vAlign w:val="center"/>
            <w:hideMark/>
          </w:tcPr>
          <w:p w14:paraId="0C8B6CA7" w14:textId="77777777" w:rsidR="0097427D" w:rsidRPr="00B55E8D" w:rsidRDefault="0097427D" w:rsidP="00B55E8D">
            <w:pPr>
              <w:jc w:val="center"/>
              <w:rPr>
                <w:sz w:val="16"/>
                <w:szCs w:val="16"/>
              </w:rPr>
            </w:pPr>
            <w:r w:rsidRPr="00B55E8D">
              <w:rPr>
                <w:sz w:val="16"/>
                <w:szCs w:val="16"/>
              </w:rPr>
              <w:t>1.2</w:t>
            </w:r>
          </w:p>
        </w:tc>
        <w:tc>
          <w:tcPr>
            <w:tcW w:w="1753" w:type="dxa"/>
            <w:noWrap/>
            <w:vAlign w:val="center"/>
            <w:hideMark/>
          </w:tcPr>
          <w:p w14:paraId="5BD3EFC6" w14:textId="77777777" w:rsidR="0097427D" w:rsidRPr="00B55E8D" w:rsidRDefault="0097427D" w:rsidP="00B55E8D">
            <w:pPr>
              <w:jc w:val="center"/>
              <w:rPr>
                <w:sz w:val="16"/>
                <w:szCs w:val="16"/>
              </w:rPr>
            </w:pPr>
            <w:r w:rsidRPr="00B55E8D">
              <w:rPr>
                <w:sz w:val="16"/>
                <w:szCs w:val="16"/>
              </w:rPr>
              <w:t>Test run report frontend</w:t>
            </w:r>
          </w:p>
        </w:tc>
        <w:tc>
          <w:tcPr>
            <w:tcW w:w="0" w:type="auto"/>
            <w:noWrap/>
            <w:vAlign w:val="center"/>
            <w:hideMark/>
          </w:tcPr>
          <w:p w14:paraId="6CA2661B" w14:textId="77777777" w:rsidR="0097427D" w:rsidRPr="00B55E8D" w:rsidRDefault="0097427D" w:rsidP="00B55E8D">
            <w:pPr>
              <w:jc w:val="center"/>
              <w:rPr>
                <w:sz w:val="16"/>
                <w:szCs w:val="16"/>
              </w:rPr>
            </w:pPr>
            <w:r w:rsidRPr="00B55E8D">
              <w:rPr>
                <w:sz w:val="16"/>
                <w:szCs w:val="16"/>
              </w:rPr>
              <w:t>UI should handle any user errors</w:t>
            </w:r>
          </w:p>
        </w:tc>
        <w:tc>
          <w:tcPr>
            <w:tcW w:w="0" w:type="auto"/>
            <w:noWrap/>
            <w:vAlign w:val="center"/>
            <w:hideMark/>
          </w:tcPr>
          <w:p w14:paraId="2D33F838" w14:textId="77777777" w:rsidR="0097427D" w:rsidRPr="00B55E8D" w:rsidRDefault="0097427D" w:rsidP="00B55E8D">
            <w:pPr>
              <w:jc w:val="center"/>
              <w:rPr>
                <w:sz w:val="16"/>
                <w:szCs w:val="16"/>
              </w:rPr>
            </w:pPr>
            <w:r w:rsidRPr="00B55E8D">
              <w:rPr>
                <w:sz w:val="16"/>
                <w:szCs w:val="16"/>
              </w:rPr>
              <w:t>Confirmation for user that operation was a success</w:t>
            </w:r>
          </w:p>
        </w:tc>
      </w:tr>
      <w:tr w:rsidR="0097427D" w:rsidRPr="0097427D" w14:paraId="6B52E6C4" w14:textId="77777777" w:rsidTr="00435206">
        <w:trPr>
          <w:trHeight w:val="315"/>
          <w:jc w:val="center"/>
        </w:trPr>
        <w:tc>
          <w:tcPr>
            <w:tcW w:w="763" w:type="dxa"/>
            <w:noWrap/>
            <w:vAlign w:val="center"/>
            <w:hideMark/>
          </w:tcPr>
          <w:p w14:paraId="7C21A389" w14:textId="77777777" w:rsidR="0097427D" w:rsidRPr="00B55E8D" w:rsidRDefault="0097427D" w:rsidP="00B55E8D">
            <w:pPr>
              <w:jc w:val="center"/>
              <w:rPr>
                <w:sz w:val="16"/>
                <w:szCs w:val="16"/>
              </w:rPr>
            </w:pPr>
            <w:r w:rsidRPr="00B55E8D">
              <w:rPr>
                <w:sz w:val="16"/>
                <w:szCs w:val="16"/>
              </w:rPr>
              <w:t>1.3</w:t>
            </w:r>
          </w:p>
        </w:tc>
        <w:tc>
          <w:tcPr>
            <w:tcW w:w="1753" w:type="dxa"/>
            <w:noWrap/>
            <w:vAlign w:val="center"/>
            <w:hideMark/>
          </w:tcPr>
          <w:p w14:paraId="318BCA36" w14:textId="77777777" w:rsidR="0097427D" w:rsidRPr="00B55E8D" w:rsidRDefault="0097427D" w:rsidP="00B55E8D">
            <w:pPr>
              <w:jc w:val="center"/>
              <w:rPr>
                <w:sz w:val="16"/>
                <w:szCs w:val="16"/>
              </w:rPr>
            </w:pPr>
            <w:r w:rsidRPr="00B55E8D">
              <w:rPr>
                <w:sz w:val="16"/>
                <w:szCs w:val="16"/>
              </w:rPr>
              <w:t>Test run report backend</w:t>
            </w:r>
          </w:p>
        </w:tc>
        <w:tc>
          <w:tcPr>
            <w:tcW w:w="0" w:type="auto"/>
            <w:noWrap/>
            <w:vAlign w:val="center"/>
            <w:hideMark/>
          </w:tcPr>
          <w:p w14:paraId="5AD954CE" w14:textId="77777777" w:rsidR="0097427D" w:rsidRPr="00B55E8D" w:rsidRDefault="0097427D" w:rsidP="00B55E8D">
            <w:pPr>
              <w:jc w:val="center"/>
              <w:rPr>
                <w:sz w:val="16"/>
                <w:szCs w:val="16"/>
              </w:rPr>
            </w:pPr>
            <w:r w:rsidRPr="00B55E8D">
              <w:rPr>
                <w:sz w:val="16"/>
                <w:szCs w:val="16"/>
              </w:rPr>
              <w:t>details entered by user should be enter to db</w:t>
            </w:r>
          </w:p>
        </w:tc>
        <w:tc>
          <w:tcPr>
            <w:tcW w:w="0" w:type="auto"/>
            <w:noWrap/>
            <w:vAlign w:val="center"/>
            <w:hideMark/>
          </w:tcPr>
          <w:p w14:paraId="5E973ED9" w14:textId="77777777" w:rsidR="0097427D" w:rsidRPr="00B55E8D" w:rsidRDefault="0097427D" w:rsidP="00B55E8D">
            <w:pPr>
              <w:jc w:val="center"/>
              <w:rPr>
                <w:sz w:val="16"/>
                <w:szCs w:val="16"/>
              </w:rPr>
            </w:pPr>
            <w:r w:rsidRPr="00B55E8D">
              <w:rPr>
                <w:sz w:val="16"/>
                <w:szCs w:val="16"/>
              </w:rPr>
              <w:t>db updated successfully</w:t>
            </w:r>
          </w:p>
        </w:tc>
      </w:tr>
    </w:tbl>
    <w:p w14:paraId="666BE888" w14:textId="77777777" w:rsidR="00A65036" w:rsidRDefault="00A65036">
      <w:pPr>
        <w:rPr>
          <w:caps/>
          <w:spacing w:val="15"/>
          <w:sz w:val="22"/>
          <w:szCs w:val="22"/>
        </w:rPr>
      </w:pPr>
      <w:r>
        <w:br w:type="page"/>
      </w:r>
    </w:p>
    <w:p w14:paraId="54C4A902" w14:textId="77777777" w:rsidR="00DA4910" w:rsidRDefault="00DA4910" w:rsidP="00435206">
      <w:pPr>
        <w:pStyle w:val="Heading2"/>
        <w:spacing w:after="200"/>
      </w:pPr>
      <w:bookmarkStart w:id="34" w:name="_Toc450311808"/>
      <w:r>
        <w:lastRenderedPageBreak/>
        <w:t>Test Log - Reports</w:t>
      </w:r>
      <w:bookmarkEnd w:id="34"/>
    </w:p>
    <w:tbl>
      <w:tblPr>
        <w:tblStyle w:val="TableGrid"/>
        <w:tblW w:w="0" w:type="auto"/>
        <w:jc w:val="center"/>
        <w:tblLayout w:type="fixed"/>
        <w:tblLook w:val="04A0" w:firstRow="1" w:lastRow="0" w:firstColumn="1" w:lastColumn="0" w:noHBand="0" w:noVBand="1"/>
      </w:tblPr>
      <w:tblGrid>
        <w:gridCol w:w="756"/>
        <w:gridCol w:w="851"/>
        <w:gridCol w:w="803"/>
        <w:gridCol w:w="851"/>
        <w:gridCol w:w="1134"/>
        <w:gridCol w:w="1842"/>
        <w:gridCol w:w="1843"/>
        <w:gridCol w:w="567"/>
        <w:gridCol w:w="1276"/>
      </w:tblGrid>
      <w:tr w:rsidR="00B55E8D" w:rsidRPr="00B55E8D" w14:paraId="523C573E" w14:textId="77777777" w:rsidTr="00435206">
        <w:trPr>
          <w:trHeight w:val="315"/>
          <w:jc w:val="center"/>
        </w:trPr>
        <w:tc>
          <w:tcPr>
            <w:tcW w:w="2410"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17949862" w14:textId="77777777" w:rsidR="00941E29" w:rsidRPr="00B55E8D" w:rsidRDefault="00941E29" w:rsidP="00B55E8D">
            <w:pPr>
              <w:jc w:val="center"/>
              <w:rPr>
                <w:b/>
                <w:bCs/>
                <w:sz w:val="16"/>
                <w:szCs w:val="16"/>
              </w:rPr>
            </w:pPr>
            <w:r w:rsidRPr="00B55E8D">
              <w:rPr>
                <w:b/>
                <w:bCs/>
                <w:sz w:val="16"/>
                <w:szCs w:val="16"/>
              </w:rPr>
              <w:t>Datasets</w:t>
            </w:r>
          </w:p>
        </w:tc>
        <w:tc>
          <w:tcPr>
            <w:tcW w:w="1985"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3AA6953C" w14:textId="77777777" w:rsidR="00941E29" w:rsidRPr="00B55E8D" w:rsidRDefault="00941E29" w:rsidP="00B55E8D">
            <w:pPr>
              <w:jc w:val="center"/>
              <w:rPr>
                <w:b/>
                <w:bCs/>
                <w:sz w:val="16"/>
                <w:szCs w:val="16"/>
              </w:rPr>
            </w:pPr>
            <w:r w:rsidRPr="00B55E8D">
              <w:rPr>
                <w:b/>
                <w:bCs/>
                <w:sz w:val="16"/>
                <w:szCs w:val="16"/>
              </w:rPr>
              <w:t>Inputs</w:t>
            </w:r>
          </w:p>
        </w:tc>
        <w:tc>
          <w:tcPr>
            <w:tcW w:w="3685"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23B7EA07" w14:textId="77777777" w:rsidR="00941E29" w:rsidRPr="00B55E8D" w:rsidRDefault="00941E29" w:rsidP="00B55E8D">
            <w:pPr>
              <w:jc w:val="center"/>
              <w:rPr>
                <w:b/>
                <w:bCs/>
                <w:sz w:val="16"/>
                <w:szCs w:val="16"/>
              </w:rPr>
            </w:pPr>
            <w:r w:rsidRPr="00B55E8D">
              <w:rPr>
                <w:b/>
                <w:bCs/>
                <w:sz w:val="16"/>
                <w:szCs w:val="16"/>
              </w:rPr>
              <w:t>Results</w:t>
            </w:r>
          </w:p>
        </w:tc>
        <w:tc>
          <w:tcPr>
            <w:tcW w:w="567" w:type="dxa"/>
            <w:tcBorders>
              <w:top w:val="single" w:sz="12" w:space="0" w:color="auto"/>
              <w:left w:val="single" w:sz="12" w:space="0" w:color="auto"/>
            </w:tcBorders>
            <w:shd w:val="clear" w:color="auto" w:fill="D9D9D9" w:themeFill="background1" w:themeFillShade="D9"/>
            <w:noWrap/>
            <w:vAlign w:val="center"/>
            <w:hideMark/>
          </w:tcPr>
          <w:p w14:paraId="6199D01A" w14:textId="77777777" w:rsidR="00941E29" w:rsidRPr="00B55E8D" w:rsidRDefault="00941E29" w:rsidP="00B55E8D">
            <w:pPr>
              <w:jc w:val="center"/>
              <w:rPr>
                <w:b/>
                <w:bCs/>
                <w:sz w:val="16"/>
                <w:szCs w:val="16"/>
              </w:rPr>
            </w:pPr>
            <w:r w:rsidRPr="00B55E8D">
              <w:rPr>
                <w:b/>
                <w:bCs/>
                <w:sz w:val="16"/>
                <w:szCs w:val="16"/>
              </w:rPr>
              <w:t>Pass/Fail</w:t>
            </w:r>
          </w:p>
        </w:tc>
        <w:tc>
          <w:tcPr>
            <w:tcW w:w="1276" w:type="dxa"/>
            <w:tcBorders>
              <w:top w:val="single" w:sz="12" w:space="0" w:color="auto"/>
              <w:right w:val="single" w:sz="12" w:space="0" w:color="auto"/>
            </w:tcBorders>
            <w:shd w:val="clear" w:color="auto" w:fill="D9D9D9" w:themeFill="background1" w:themeFillShade="D9"/>
            <w:noWrap/>
            <w:vAlign w:val="center"/>
            <w:hideMark/>
          </w:tcPr>
          <w:p w14:paraId="64D1732C" w14:textId="77777777" w:rsidR="00941E29" w:rsidRPr="00B55E8D" w:rsidRDefault="00941E29" w:rsidP="00B55E8D">
            <w:pPr>
              <w:jc w:val="center"/>
              <w:rPr>
                <w:b/>
                <w:bCs/>
                <w:sz w:val="16"/>
                <w:szCs w:val="16"/>
              </w:rPr>
            </w:pPr>
            <w:r w:rsidRPr="00B55E8D">
              <w:rPr>
                <w:b/>
                <w:bCs/>
                <w:sz w:val="16"/>
                <w:szCs w:val="16"/>
              </w:rPr>
              <w:t>Comments</w:t>
            </w:r>
          </w:p>
        </w:tc>
      </w:tr>
      <w:tr w:rsidR="00B55E8D" w:rsidRPr="00B55E8D" w14:paraId="08812A9E" w14:textId="77777777" w:rsidTr="00435206">
        <w:trPr>
          <w:trHeight w:val="315"/>
          <w:jc w:val="center"/>
        </w:trPr>
        <w:tc>
          <w:tcPr>
            <w:tcW w:w="756" w:type="dxa"/>
            <w:tcBorders>
              <w:left w:val="single" w:sz="12" w:space="0" w:color="auto"/>
              <w:bottom w:val="single" w:sz="12" w:space="0" w:color="auto"/>
            </w:tcBorders>
            <w:shd w:val="clear" w:color="auto" w:fill="D9D9D9" w:themeFill="background1" w:themeFillShade="D9"/>
            <w:noWrap/>
            <w:vAlign w:val="center"/>
            <w:hideMark/>
          </w:tcPr>
          <w:p w14:paraId="6FEBD3D1" w14:textId="77777777" w:rsidR="00B55E8D" w:rsidRPr="00B55E8D" w:rsidRDefault="00B55E8D" w:rsidP="00B55E8D">
            <w:pPr>
              <w:jc w:val="center"/>
              <w:rPr>
                <w:b/>
                <w:bCs/>
                <w:sz w:val="16"/>
                <w:szCs w:val="16"/>
              </w:rPr>
            </w:pPr>
            <w:r w:rsidRPr="00B55E8D">
              <w:rPr>
                <w:b/>
                <w:bCs/>
                <w:sz w:val="16"/>
                <w:szCs w:val="16"/>
              </w:rPr>
              <w:t>Test Case</w:t>
            </w:r>
          </w:p>
        </w:tc>
        <w:tc>
          <w:tcPr>
            <w:tcW w:w="851" w:type="dxa"/>
            <w:tcBorders>
              <w:bottom w:val="single" w:sz="12" w:space="0" w:color="auto"/>
            </w:tcBorders>
            <w:shd w:val="clear" w:color="auto" w:fill="D9D9D9" w:themeFill="background1" w:themeFillShade="D9"/>
            <w:noWrap/>
            <w:vAlign w:val="center"/>
            <w:hideMark/>
          </w:tcPr>
          <w:p w14:paraId="4529E127" w14:textId="77777777" w:rsidR="00B55E8D" w:rsidRPr="00B55E8D" w:rsidRDefault="00B55E8D" w:rsidP="00B55E8D">
            <w:pPr>
              <w:jc w:val="center"/>
              <w:rPr>
                <w:b/>
                <w:bCs/>
                <w:sz w:val="16"/>
                <w:szCs w:val="16"/>
              </w:rPr>
            </w:pPr>
          </w:p>
        </w:tc>
        <w:tc>
          <w:tcPr>
            <w:tcW w:w="803" w:type="dxa"/>
            <w:tcBorders>
              <w:bottom w:val="single" w:sz="12" w:space="0" w:color="auto"/>
              <w:right w:val="single" w:sz="12" w:space="0" w:color="auto"/>
            </w:tcBorders>
            <w:shd w:val="clear" w:color="auto" w:fill="D9D9D9" w:themeFill="background1" w:themeFillShade="D9"/>
            <w:noWrap/>
            <w:vAlign w:val="center"/>
            <w:hideMark/>
          </w:tcPr>
          <w:p w14:paraId="72AF621E" w14:textId="77777777" w:rsidR="00B55E8D" w:rsidRPr="00B55E8D" w:rsidRDefault="00B55E8D" w:rsidP="00B55E8D">
            <w:pPr>
              <w:jc w:val="center"/>
              <w:rPr>
                <w:b/>
                <w:bCs/>
                <w:sz w:val="16"/>
                <w:szCs w:val="16"/>
              </w:rPr>
            </w:pPr>
            <w:r w:rsidRPr="00B55E8D">
              <w:rPr>
                <w:b/>
                <w:bCs/>
                <w:sz w:val="16"/>
                <w:szCs w:val="16"/>
              </w:rPr>
              <w:t>Type</w:t>
            </w:r>
          </w:p>
        </w:tc>
        <w:tc>
          <w:tcPr>
            <w:tcW w:w="851" w:type="dxa"/>
            <w:tcBorders>
              <w:left w:val="single" w:sz="12" w:space="0" w:color="auto"/>
              <w:bottom w:val="single" w:sz="12" w:space="0" w:color="auto"/>
            </w:tcBorders>
            <w:shd w:val="clear" w:color="auto" w:fill="D9D9D9" w:themeFill="background1" w:themeFillShade="D9"/>
            <w:noWrap/>
            <w:vAlign w:val="center"/>
            <w:hideMark/>
          </w:tcPr>
          <w:p w14:paraId="4D5407A4" w14:textId="77777777" w:rsidR="00B55E8D" w:rsidRPr="00B55E8D" w:rsidRDefault="00B55E8D" w:rsidP="00B55E8D">
            <w:pPr>
              <w:jc w:val="center"/>
              <w:rPr>
                <w:b/>
                <w:bCs/>
                <w:sz w:val="16"/>
                <w:szCs w:val="16"/>
              </w:rPr>
            </w:pPr>
            <w:r w:rsidRPr="00B55E8D">
              <w:rPr>
                <w:b/>
                <w:bCs/>
                <w:sz w:val="16"/>
                <w:szCs w:val="16"/>
              </w:rPr>
              <w:t>Field</w:t>
            </w:r>
          </w:p>
        </w:tc>
        <w:tc>
          <w:tcPr>
            <w:tcW w:w="1134" w:type="dxa"/>
            <w:tcBorders>
              <w:bottom w:val="single" w:sz="12" w:space="0" w:color="auto"/>
              <w:right w:val="single" w:sz="12" w:space="0" w:color="auto"/>
            </w:tcBorders>
            <w:shd w:val="clear" w:color="auto" w:fill="D9D9D9" w:themeFill="background1" w:themeFillShade="D9"/>
            <w:noWrap/>
            <w:vAlign w:val="center"/>
            <w:hideMark/>
          </w:tcPr>
          <w:p w14:paraId="2BB60A67" w14:textId="77777777" w:rsidR="00B55E8D" w:rsidRPr="00B55E8D" w:rsidRDefault="00B55E8D" w:rsidP="00B55E8D">
            <w:pPr>
              <w:jc w:val="center"/>
              <w:rPr>
                <w:b/>
                <w:bCs/>
                <w:sz w:val="16"/>
                <w:szCs w:val="16"/>
              </w:rPr>
            </w:pPr>
            <w:r w:rsidRPr="00B55E8D">
              <w:rPr>
                <w:b/>
                <w:bCs/>
                <w:sz w:val="16"/>
                <w:szCs w:val="16"/>
              </w:rPr>
              <w:t>Value</w:t>
            </w:r>
          </w:p>
        </w:tc>
        <w:tc>
          <w:tcPr>
            <w:tcW w:w="1842" w:type="dxa"/>
            <w:tcBorders>
              <w:left w:val="single" w:sz="12" w:space="0" w:color="auto"/>
              <w:bottom w:val="single" w:sz="12" w:space="0" w:color="auto"/>
            </w:tcBorders>
            <w:shd w:val="clear" w:color="auto" w:fill="D9D9D9" w:themeFill="background1" w:themeFillShade="D9"/>
            <w:noWrap/>
            <w:vAlign w:val="center"/>
            <w:hideMark/>
          </w:tcPr>
          <w:p w14:paraId="01B9D382" w14:textId="77777777" w:rsidR="00B55E8D" w:rsidRPr="00B55E8D" w:rsidRDefault="00B55E8D" w:rsidP="00B55E8D">
            <w:pPr>
              <w:jc w:val="center"/>
              <w:rPr>
                <w:b/>
                <w:bCs/>
                <w:sz w:val="16"/>
                <w:szCs w:val="16"/>
              </w:rPr>
            </w:pPr>
            <w:r w:rsidRPr="00B55E8D">
              <w:rPr>
                <w:b/>
                <w:bCs/>
                <w:sz w:val="16"/>
                <w:szCs w:val="16"/>
              </w:rPr>
              <w:t>Expected</w:t>
            </w:r>
          </w:p>
        </w:tc>
        <w:tc>
          <w:tcPr>
            <w:tcW w:w="1843" w:type="dxa"/>
            <w:tcBorders>
              <w:bottom w:val="single" w:sz="12" w:space="0" w:color="auto"/>
              <w:right w:val="single" w:sz="12" w:space="0" w:color="auto"/>
            </w:tcBorders>
            <w:shd w:val="clear" w:color="auto" w:fill="D9D9D9" w:themeFill="background1" w:themeFillShade="D9"/>
            <w:noWrap/>
            <w:vAlign w:val="center"/>
            <w:hideMark/>
          </w:tcPr>
          <w:p w14:paraId="50F3DDA5" w14:textId="77777777" w:rsidR="00B55E8D" w:rsidRPr="00B55E8D" w:rsidRDefault="00B55E8D" w:rsidP="00B55E8D">
            <w:pPr>
              <w:jc w:val="center"/>
              <w:rPr>
                <w:b/>
                <w:bCs/>
                <w:sz w:val="16"/>
                <w:szCs w:val="16"/>
              </w:rPr>
            </w:pPr>
            <w:r w:rsidRPr="00B55E8D">
              <w:rPr>
                <w:b/>
                <w:bCs/>
                <w:sz w:val="16"/>
                <w:szCs w:val="16"/>
              </w:rPr>
              <w:t>Actual</w:t>
            </w:r>
          </w:p>
        </w:tc>
        <w:tc>
          <w:tcPr>
            <w:tcW w:w="1843"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368ADE5B" w14:textId="77777777" w:rsidR="00B55E8D" w:rsidRPr="00B55E8D" w:rsidRDefault="00B55E8D" w:rsidP="00B55E8D">
            <w:pPr>
              <w:jc w:val="center"/>
              <w:rPr>
                <w:sz w:val="16"/>
                <w:szCs w:val="16"/>
              </w:rPr>
            </w:pPr>
          </w:p>
        </w:tc>
      </w:tr>
      <w:tr w:rsidR="00B55E8D" w:rsidRPr="00B55E8D" w14:paraId="55F3BCCE" w14:textId="77777777" w:rsidTr="00435206">
        <w:trPr>
          <w:trHeight w:val="300"/>
          <w:jc w:val="center"/>
        </w:trPr>
        <w:tc>
          <w:tcPr>
            <w:tcW w:w="756" w:type="dxa"/>
            <w:tcBorders>
              <w:top w:val="single" w:sz="12" w:space="0" w:color="auto"/>
              <w:left w:val="single" w:sz="12" w:space="0" w:color="auto"/>
              <w:bottom w:val="single" w:sz="12" w:space="0" w:color="auto"/>
            </w:tcBorders>
            <w:noWrap/>
            <w:vAlign w:val="center"/>
            <w:hideMark/>
          </w:tcPr>
          <w:p w14:paraId="5E4CB5E8" w14:textId="77777777" w:rsidR="00941E29" w:rsidRPr="00B55E8D" w:rsidRDefault="00941E29" w:rsidP="00B55E8D">
            <w:pPr>
              <w:jc w:val="center"/>
              <w:rPr>
                <w:sz w:val="16"/>
                <w:szCs w:val="16"/>
              </w:rPr>
            </w:pPr>
            <w:r w:rsidRPr="00B55E8D">
              <w:rPr>
                <w:sz w:val="16"/>
                <w:szCs w:val="16"/>
              </w:rPr>
              <w:t>1.1</w:t>
            </w:r>
          </w:p>
        </w:tc>
        <w:tc>
          <w:tcPr>
            <w:tcW w:w="851" w:type="dxa"/>
            <w:tcBorders>
              <w:top w:val="single" w:sz="12" w:space="0" w:color="auto"/>
              <w:bottom w:val="single" w:sz="12" w:space="0" w:color="auto"/>
            </w:tcBorders>
            <w:noWrap/>
            <w:vAlign w:val="center"/>
            <w:hideMark/>
          </w:tcPr>
          <w:p w14:paraId="3FEB5C33" w14:textId="77777777" w:rsidR="00941E29" w:rsidRPr="00B55E8D" w:rsidRDefault="00941E29" w:rsidP="00B55E8D">
            <w:pPr>
              <w:jc w:val="center"/>
              <w:rPr>
                <w:sz w:val="16"/>
                <w:szCs w:val="16"/>
              </w:rPr>
            </w:pPr>
            <w:r w:rsidRPr="00B55E8D">
              <w:rPr>
                <w:sz w:val="16"/>
                <w:szCs w:val="16"/>
              </w:rPr>
              <w:t>Dataset 1</w:t>
            </w:r>
          </w:p>
        </w:tc>
        <w:tc>
          <w:tcPr>
            <w:tcW w:w="803" w:type="dxa"/>
            <w:tcBorders>
              <w:top w:val="single" w:sz="12" w:space="0" w:color="auto"/>
              <w:bottom w:val="single" w:sz="12" w:space="0" w:color="auto"/>
              <w:right w:val="single" w:sz="12" w:space="0" w:color="auto"/>
            </w:tcBorders>
            <w:noWrap/>
            <w:vAlign w:val="center"/>
            <w:hideMark/>
          </w:tcPr>
          <w:p w14:paraId="433CDEFA" w14:textId="77777777" w:rsidR="00941E29" w:rsidRPr="00B55E8D" w:rsidRDefault="00941E29" w:rsidP="00B55E8D">
            <w:pPr>
              <w:jc w:val="center"/>
              <w:rPr>
                <w:sz w:val="16"/>
                <w:szCs w:val="16"/>
              </w:rPr>
            </w:pPr>
            <w:r w:rsidRPr="00B55E8D">
              <w:rPr>
                <w:sz w:val="16"/>
                <w:szCs w:val="16"/>
              </w:rPr>
              <w:t>Normal</w:t>
            </w:r>
          </w:p>
        </w:tc>
        <w:tc>
          <w:tcPr>
            <w:tcW w:w="851" w:type="dxa"/>
            <w:tcBorders>
              <w:top w:val="single" w:sz="12" w:space="0" w:color="auto"/>
              <w:left w:val="single" w:sz="12" w:space="0" w:color="auto"/>
              <w:bottom w:val="single" w:sz="12" w:space="0" w:color="auto"/>
            </w:tcBorders>
            <w:noWrap/>
            <w:vAlign w:val="center"/>
            <w:hideMark/>
          </w:tcPr>
          <w:p w14:paraId="1142FD7B" w14:textId="77777777" w:rsidR="00941E29" w:rsidRPr="00B55E8D" w:rsidRDefault="00941E29" w:rsidP="00B55E8D">
            <w:pPr>
              <w:jc w:val="center"/>
              <w:rPr>
                <w:sz w:val="16"/>
                <w:szCs w:val="16"/>
              </w:rPr>
            </w:pPr>
            <w:r w:rsidRPr="00B55E8D">
              <w:rPr>
                <w:sz w:val="16"/>
                <w:szCs w:val="16"/>
              </w:rPr>
              <w:t>Report Type</w:t>
            </w:r>
          </w:p>
        </w:tc>
        <w:tc>
          <w:tcPr>
            <w:tcW w:w="1134" w:type="dxa"/>
            <w:tcBorders>
              <w:top w:val="single" w:sz="12" w:space="0" w:color="auto"/>
              <w:bottom w:val="single" w:sz="12" w:space="0" w:color="auto"/>
              <w:right w:val="single" w:sz="12" w:space="0" w:color="auto"/>
            </w:tcBorders>
            <w:noWrap/>
            <w:vAlign w:val="center"/>
            <w:hideMark/>
          </w:tcPr>
          <w:p w14:paraId="5203174C" w14:textId="77777777" w:rsidR="00941E29" w:rsidRPr="00B55E8D" w:rsidRDefault="00941E29" w:rsidP="00B55E8D">
            <w:pPr>
              <w:jc w:val="center"/>
              <w:rPr>
                <w:sz w:val="16"/>
                <w:szCs w:val="16"/>
              </w:rPr>
            </w:pPr>
            <w:r w:rsidRPr="00B55E8D">
              <w:rPr>
                <w:sz w:val="16"/>
                <w:szCs w:val="16"/>
              </w:rPr>
              <w:t>None</w:t>
            </w:r>
          </w:p>
        </w:tc>
        <w:tc>
          <w:tcPr>
            <w:tcW w:w="1842" w:type="dxa"/>
            <w:tcBorders>
              <w:top w:val="single" w:sz="12" w:space="0" w:color="auto"/>
              <w:left w:val="single" w:sz="12" w:space="0" w:color="auto"/>
              <w:bottom w:val="single" w:sz="12" w:space="0" w:color="auto"/>
            </w:tcBorders>
            <w:noWrap/>
            <w:vAlign w:val="center"/>
            <w:hideMark/>
          </w:tcPr>
          <w:p w14:paraId="5BA1A09D" w14:textId="77777777" w:rsidR="00941E29" w:rsidRPr="00B55E8D" w:rsidRDefault="00941E29" w:rsidP="00B55E8D">
            <w:pPr>
              <w:jc w:val="center"/>
              <w:rPr>
                <w:sz w:val="16"/>
                <w:szCs w:val="16"/>
              </w:rPr>
            </w:pPr>
            <w:r w:rsidRPr="00B55E8D">
              <w:rPr>
                <w:sz w:val="16"/>
                <w:szCs w:val="16"/>
              </w:rPr>
              <w:t>Label text is green and says "Report Parameters Go Here"</w:t>
            </w:r>
          </w:p>
        </w:tc>
        <w:tc>
          <w:tcPr>
            <w:tcW w:w="1843" w:type="dxa"/>
            <w:tcBorders>
              <w:top w:val="single" w:sz="12" w:space="0" w:color="auto"/>
              <w:bottom w:val="single" w:sz="12" w:space="0" w:color="auto"/>
              <w:right w:val="single" w:sz="12" w:space="0" w:color="auto"/>
            </w:tcBorders>
            <w:noWrap/>
            <w:vAlign w:val="center"/>
            <w:hideMark/>
          </w:tcPr>
          <w:p w14:paraId="629B975A" w14:textId="77777777" w:rsidR="00941E29" w:rsidRPr="00B55E8D" w:rsidRDefault="00941E29" w:rsidP="00B55E8D">
            <w:pPr>
              <w:jc w:val="center"/>
              <w:rPr>
                <w:sz w:val="16"/>
                <w:szCs w:val="16"/>
              </w:rPr>
            </w:pPr>
            <w:r w:rsidRPr="00B55E8D">
              <w:rPr>
                <w:sz w:val="16"/>
                <w:szCs w:val="16"/>
              </w:rPr>
              <w:t>Label text is green and says "Report Parameters Go Here"</w:t>
            </w:r>
          </w:p>
        </w:tc>
        <w:tc>
          <w:tcPr>
            <w:tcW w:w="567" w:type="dxa"/>
            <w:tcBorders>
              <w:top w:val="single" w:sz="12" w:space="0" w:color="auto"/>
              <w:left w:val="single" w:sz="12" w:space="0" w:color="auto"/>
            </w:tcBorders>
            <w:noWrap/>
            <w:vAlign w:val="center"/>
            <w:hideMark/>
          </w:tcPr>
          <w:p w14:paraId="060A3C41" w14:textId="77777777" w:rsidR="00941E29" w:rsidRPr="00B55E8D" w:rsidRDefault="00941E29" w:rsidP="00B55E8D">
            <w:pPr>
              <w:jc w:val="center"/>
              <w:rPr>
                <w:sz w:val="16"/>
                <w:szCs w:val="16"/>
              </w:rPr>
            </w:pPr>
            <w:r w:rsidRPr="00B55E8D">
              <w:rPr>
                <w:sz w:val="16"/>
                <w:szCs w:val="16"/>
              </w:rPr>
              <w:t>Pass</w:t>
            </w:r>
          </w:p>
        </w:tc>
        <w:tc>
          <w:tcPr>
            <w:tcW w:w="1276" w:type="dxa"/>
            <w:tcBorders>
              <w:top w:val="single" w:sz="12" w:space="0" w:color="auto"/>
              <w:right w:val="single" w:sz="12" w:space="0" w:color="auto"/>
            </w:tcBorders>
            <w:noWrap/>
            <w:vAlign w:val="center"/>
            <w:hideMark/>
          </w:tcPr>
          <w:p w14:paraId="51B633F2" w14:textId="77777777" w:rsidR="00941E29" w:rsidRPr="00B55E8D" w:rsidRDefault="00941E29" w:rsidP="00B55E8D">
            <w:pPr>
              <w:jc w:val="center"/>
              <w:rPr>
                <w:sz w:val="16"/>
                <w:szCs w:val="16"/>
              </w:rPr>
            </w:pPr>
          </w:p>
        </w:tc>
      </w:tr>
      <w:tr w:rsidR="00B55E8D" w:rsidRPr="00B55E8D" w14:paraId="2A0D2C50" w14:textId="77777777" w:rsidTr="00435206">
        <w:trPr>
          <w:trHeight w:val="300"/>
          <w:jc w:val="center"/>
        </w:trPr>
        <w:tc>
          <w:tcPr>
            <w:tcW w:w="9923" w:type="dxa"/>
            <w:gridSpan w:val="9"/>
            <w:tcBorders>
              <w:top w:val="single" w:sz="12" w:space="0" w:color="auto"/>
              <w:left w:val="single" w:sz="12" w:space="0" w:color="auto"/>
              <w:bottom w:val="single" w:sz="12" w:space="0" w:color="auto"/>
              <w:right w:val="single" w:sz="12" w:space="0" w:color="auto"/>
            </w:tcBorders>
            <w:noWrap/>
            <w:vAlign w:val="center"/>
            <w:hideMark/>
          </w:tcPr>
          <w:p w14:paraId="029F0847" w14:textId="77777777" w:rsidR="00B55E8D" w:rsidRPr="00B55E8D" w:rsidRDefault="00B55E8D" w:rsidP="00B55E8D">
            <w:pPr>
              <w:jc w:val="center"/>
              <w:rPr>
                <w:sz w:val="16"/>
                <w:szCs w:val="16"/>
              </w:rPr>
            </w:pPr>
          </w:p>
        </w:tc>
      </w:tr>
      <w:tr w:rsidR="00B55E8D" w:rsidRPr="00B55E8D" w14:paraId="100DAACC" w14:textId="77777777" w:rsidTr="00435206">
        <w:trPr>
          <w:trHeight w:val="300"/>
          <w:jc w:val="center"/>
        </w:trPr>
        <w:tc>
          <w:tcPr>
            <w:tcW w:w="756" w:type="dxa"/>
            <w:tcBorders>
              <w:top w:val="single" w:sz="12" w:space="0" w:color="auto"/>
              <w:left w:val="single" w:sz="12" w:space="0" w:color="auto"/>
              <w:bottom w:val="single" w:sz="12" w:space="0" w:color="auto"/>
            </w:tcBorders>
            <w:noWrap/>
            <w:vAlign w:val="center"/>
            <w:hideMark/>
          </w:tcPr>
          <w:p w14:paraId="5669CC76" w14:textId="77777777" w:rsidR="00941E29" w:rsidRPr="00B55E8D" w:rsidRDefault="00941E29" w:rsidP="00B55E8D">
            <w:pPr>
              <w:jc w:val="center"/>
              <w:rPr>
                <w:sz w:val="16"/>
                <w:szCs w:val="16"/>
              </w:rPr>
            </w:pPr>
            <w:r w:rsidRPr="00B55E8D">
              <w:rPr>
                <w:sz w:val="16"/>
                <w:szCs w:val="16"/>
              </w:rPr>
              <w:t>1.1</w:t>
            </w:r>
          </w:p>
        </w:tc>
        <w:tc>
          <w:tcPr>
            <w:tcW w:w="851" w:type="dxa"/>
            <w:tcBorders>
              <w:top w:val="single" w:sz="12" w:space="0" w:color="auto"/>
              <w:bottom w:val="single" w:sz="12" w:space="0" w:color="auto"/>
            </w:tcBorders>
            <w:noWrap/>
            <w:vAlign w:val="center"/>
            <w:hideMark/>
          </w:tcPr>
          <w:p w14:paraId="33D59BB7" w14:textId="77777777" w:rsidR="00941E29" w:rsidRPr="00B55E8D" w:rsidRDefault="00941E29" w:rsidP="00B55E8D">
            <w:pPr>
              <w:jc w:val="center"/>
              <w:rPr>
                <w:sz w:val="16"/>
                <w:szCs w:val="16"/>
              </w:rPr>
            </w:pPr>
            <w:r w:rsidRPr="00B55E8D">
              <w:rPr>
                <w:sz w:val="16"/>
                <w:szCs w:val="16"/>
              </w:rPr>
              <w:t>Dataset 2</w:t>
            </w:r>
          </w:p>
        </w:tc>
        <w:tc>
          <w:tcPr>
            <w:tcW w:w="803" w:type="dxa"/>
            <w:tcBorders>
              <w:top w:val="single" w:sz="12" w:space="0" w:color="auto"/>
              <w:bottom w:val="single" w:sz="12" w:space="0" w:color="auto"/>
              <w:right w:val="single" w:sz="12" w:space="0" w:color="auto"/>
            </w:tcBorders>
            <w:noWrap/>
            <w:vAlign w:val="center"/>
            <w:hideMark/>
          </w:tcPr>
          <w:p w14:paraId="24C394F2" w14:textId="77777777" w:rsidR="00941E29" w:rsidRPr="00B55E8D" w:rsidRDefault="00941E29" w:rsidP="00B55E8D">
            <w:pPr>
              <w:jc w:val="center"/>
              <w:rPr>
                <w:sz w:val="16"/>
                <w:szCs w:val="16"/>
              </w:rPr>
            </w:pPr>
            <w:r w:rsidRPr="00B55E8D">
              <w:rPr>
                <w:sz w:val="16"/>
                <w:szCs w:val="16"/>
              </w:rPr>
              <w:t>Normal</w:t>
            </w:r>
          </w:p>
        </w:tc>
        <w:tc>
          <w:tcPr>
            <w:tcW w:w="851" w:type="dxa"/>
            <w:tcBorders>
              <w:top w:val="single" w:sz="12" w:space="0" w:color="auto"/>
              <w:left w:val="single" w:sz="12" w:space="0" w:color="auto"/>
              <w:bottom w:val="single" w:sz="12" w:space="0" w:color="auto"/>
            </w:tcBorders>
            <w:noWrap/>
            <w:vAlign w:val="center"/>
            <w:hideMark/>
          </w:tcPr>
          <w:p w14:paraId="7E35DD1B" w14:textId="77777777" w:rsidR="00941E29" w:rsidRPr="00B55E8D" w:rsidRDefault="00941E29" w:rsidP="00B55E8D">
            <w:pPr>
              <w:jc w:val="center"/>
              <w:rPr>
                <w:sz w:val="16"/>
                <w:szCs w:val="16"/>
              </w:rPr>
            </w:pPr>
            <w:r w:rsidRPr="00B55E8D">
              <w:rPr>
                <w:sz w:val="16"/>
                <w:szCs w:val="16"/>
              </w:rPr>
              <w:t>Report Type</w:t>
            </w:r>
          </w:p>
        </w:tc>
        <w:tc>
          <w:tcPr>
            <w:tcW w:w="1134" w:type="dxa"/>
            <w:tcBorders>
              <w:top w:val="single" w:sz="12" w:space="0" w:color="auto"/>
              <w:bottom w:val="single" w:sz="12" w:space="0" w:color="auto"/>
              <w:right w:val="single" w:sz="12" w:space="0" w:color="auto"/>
            </w:tcBorders>
            <w:noWrap/>
            <w:vAlign w:val="center"/>
            <w:hideMark/>
          </w:tcPr>
          <w:p w14:paraId="737042CD" w14:textId="77777777" w:rsidR="00941E29" w:rsidRPr="00B55E8D" w:rsidRDefault="00941E29" w:rsidP="00B55E8D">
            <w:pPr>
              <w:jc w:val="center"/>
              <w:rPr>
                <w:sz w:val="16"/>
                <w:szCs w:val="16"/>
              </w:rPr>
            </w:pPr>
            <w:r w:rsidRPr="00B55E8D">
              <w:rPr>
                <w:sz w:val="16"/>
                <w:szCs w:val="16"/>
              </w:rPr>
              <w:t>Student ID</w:t>
            </w:r>
          </w:p>
        </w:tc>
        <w:tc>
          <w:tcPr>
            <w:tcW w:w="1842" w:type="dxa"/>
            <w:tcBorders>
              <w:top w:val="single" w:sz="12" w:space="0" w:color="auto"/>
              <w:left w:val="single" w:sz="12" w:space="0" w:color="auto"/>
              <w:bottom w:val="single" w:sz="12" w:space="0" w:color="auto"/>
            </w:tcBorders>
            <w:noWrap/>
            <w:vAlign w:val="center"/>
            <w:hideMark/>
          </w:tcPr>
          <w:p w14:paraId="34BFA530" w14:textId="77777777" w:rsidR="00941E29" w:rsidRPr="00B55E8D" w:rsidRDefault="00941E29" w:rsidP="00B55E8D">
            <w:pPr>
              <w:jc w:val="center"/>
              <w:rPr>
                <w:sz w:val="16"/>
                <w:szCs w:val="16"/>
              </w:rPr>
            </w:pPr>
            <w:r w:rsidRPr="00B55E8D">
              <w:rPr>
                <w:sz w:val="16"/>
                <w:szCs w:val="16"/>
              </w:rPr>
              <w:t>Label text is red and says "Please Enter Student ID"</w:t>
            </w:r>
          </w:p>
        </w:tc>
        <w:tc>
          <w:tcPr>
            <w:tcW w:w="1843" w:type="dxa"/>
            <w:tcBorders>
              <w:top w:val="single" w:sz="12" w:space="0" w:color="auto"/>
              <w:bottom w:val="single" w:sz="12" w:space="0" w:color="auto"/>
              <w:right w:val="single" w:sz="12" w:space="0" w:color="auto"/>
            </w:tcBorders>
            <w:noWrap/>
            <w:vAlign w:val="center"/>
            <w:hideMark/>
          </w:tcPr>
          <w:p w14:paraId="3730FFE0" w14:textId="77777777" w:rsidR="00941E29" w:rsidRPr="00B55E8D" w:rsidRDefault="00941E29" w:rsidP="00B55E8D">
            <w:pPr>
              <w:jc w:val="center"/>
              <w:rPr>
                <w:sz w:val="16"/>
                <w:szCs w:val="16"/>
              </w:rPr>
            </w:pPr>
            <w:r w:rsidRPr="00B55E8D">
              <w:rPr>
                <w:sz w:val="16"/>
                <w:szCs w:val="16"/>
              </w:rPr>
              <w:t>Label text is red and says "Please Enter Student ID"</w:t>
            </w:r>
          </w:p>
        </w:tc>
        <w:tc>
          <w:tcPr>
            <w:tcW w:w="567" w:type="dxa"/>
            <w:tcBorders>
              <w:left w:val="single" w:sz="12" w:space="0" w:color="auto"/>
            </w:tcBorders>
            <w:noWrap/>
            <w:vAlign w:val="center"/>
            <w:hideMark/>
          </w:tcPr>
          <w:p w14:paraId="6DD4FB41" w14:textId="77777777" w:rsidR="00941E29" w:rsidRPr="00B55E8D" w:rsidRDefault="00941E29" w:rsidP="00B55E8D">
            <w:pPr>
              <w:jc w:val="center"/>
              <w:rPr>
                <w:sz w:val="16"/>
                <w:szCs w:val="16"/>
              </w:rPr>
            </w:pPr>
            <w:r w:rsidRPr="00B55E8D">
              <w:rPr>
                <w:sz w:val="16"/>
                <w:szCs w:val="16"/>
              </w:rPr>
              <w:t>Pass</w:t>
            </w:r>
          </w:p>
        </w:tc>
        <w:tc>
          <w:tcPr>
            <w:tcW w:w="1276" w:type="dxa"/>
            <w:tcBorders>
              <w:right w:val="single" w:sz="12" w:space="0" w:color="auto"/>
            </w:tcBorders>
            <w:noWrap/>
            <w:vAlign w:val="center"/>
            <w:hideMark/>
          </w:tcPr>
          <w:p w14:paraId="1EB7E660" w14:textId="77777777" w:rsidR="00941E29" w:rsidRPr="00B55E8D" w:rsidRDefault="00941E29" w:rsidP="00B55E8D">
            <w:pPr>
              <w:jc w:val="center"/>
              <w:rPr>
                <w:sz w:val="16"/>
                <w:szCs w:val="16"/>
              </w:rPr>
            </w:pPr>
          </w:p>
        </w:tc>
      </w:tr>
      <w:tr w:rsidR="00B55E8D" w:rsidRPr="00B55E8D" w14:paraId="6FAE9C22" w14:textId="77777777" w:rsidTr="00435206">
        <w:trPr>
          <w:trHeight w:val="300"/>
          <w:jc w:val="center"/>
        </w:trPr>
        <w:tc>
          <w:tcPr>
            <w:tcW w:w="9923" w:type="dxa"/>
            <w:gridSpan w:val="9"/>
            <w:tcBorders>
              <w:top w:val="single" w:sz="12" w:space="0" w:color="auto"/>
              <w:left w:val="single" w:sz="12" w:space="0" w:color="auto"/>
              <w:bottom w:val="single" w:sz="12" w:space="0" w:color="auto"/>
              <w:right w:val="single" w:sz="12" w:space="0" w:color="auto"/>
            </w:tcBorders>
            <w:noWrap/>
            <w:vAlign w:val="center"/>
            <w:hideMark/>
          </w:tcPr>
          <w:p w14:paraId="775E173E" w14:textId="77777777" w:rsidR="00B55E8D" w:rsidRPr="00B55E8D" w:rsidRDefault="00B55E8D" w:rsidP="00B55E8D">
            <w:pPr>
              <w:jc w:val="center"/>
              <w:rPr>
                <w:sz w:val="16"/>
                <w:szCs w:val="16"/>
              </w:rPr>
            </w:pPr>
          </w:p>
        </w:tc>
      </w:tr>
      <w:tr w:rsidR="00B55E8D" w:rsidRPr="00B55E8D" w14:paraId="7191039C" w14:textId="77777777" w:rsidTr="00435206">
        <w:trPr>
          <w:trHeight w:val="300"/>
          <w:jc w:val="center"/>
        </w:trPr>
        <w:tc>
          <w:tcPr>
            <w:tcW w:w="756" w:type="dxa"/>
            <w:tcBorders>
              <w:top w:val="single" w:sz="12" w:space="0" w:color="auto"/>
              <w:left w:val="single" w:sz="12" w:space="0" w:color="auto"/>
              <w:bottom w:val="single" w:sz="12" w:space="0" w:color="auto"/>
            </w:tcBorders>
            <w:noWrap/>
            <w:vAlign w:val="center"/>
            <w:hideMark/>
          </w:tcPr>
          <w:p w14:paraId="18A8B2E0" w14:textId="77777777" w:rsidR="00941E29" w:rsidRPr="00B55E8D" w:rsidRDefault="00941E29" w:rsidP="00B55E8D">
            <w:pPr>
              <w:jc w:val="center"/>
              <w:rPr>
                <w:sz w:val="16"/>
                <w:szCs w:val="16"/>
              </w:rPr>
            </w:pPr>
            <w:r w:rsidRPr="00B55E8D">
              <w:rPr>
                <w:sz w:val="16"/>
                <w:szCs w:val="16"/>
              </w:rPr>
              <w:t>1.1</w:t>
            </w:r>
          </w:p>
        </w:tc>
        <w:tc>
          <w:tcPr>
            <w:tcW w:w="851" w:type="dxa"/>
            <w:tcBorders>
              <w:top w:val="single" w:sz="12" w:space="0" w:color="auto"/>
              <w:bottom w:val="single" w:sz="12" w:space="0" w:color="auto"/>
            </w:tcBorders>
            <w:noWrap/>
            <w:vAlign w:val="center"/>
            <w:hideMark/>
          </w:tcPr>
          <w:p w14:paraId="1AE2EBDB" w14:textId="77777777" w:rsidR="00941E29" w:rsidRPr="00B55E8D" w:rsidRDefault="00941E29" w:rsidP="00B55E8D">
            <w:pPr>
              <w:jc w:val="center"/>
              <w:rPr>
                <w:sz w:val="16"/>
                <w:szCs w:val="16"/>
              </w:rPr>
            </w:pPr>
            <w:r w:rsidRPr="00B55E8D">
              <w:rPr>
                <w:sz w:val="16"/>
                <w:szCs w:val="16"/>
              </w:rPr>
              <w:t>Dataset 3</w:t>
            </w:r>
          </w:p>
        </w:tc>
        <w:tc>
          <w:tcPr>
            <w:tcW w:w="803" w:type="dxa"/>
            <w:tcBorders>
              <w:top w:val="single" w:sz="12" w:space="0" w:color="auto"/>
              <w:bottom w:val="single" w:sz="12" w:space="0" w:color="auto"/>
              <w:right w:val="single" w:sz="12" w:space="0" w:color="auto"/>
            </w:tcBorders>
            <w:noWrap/>
            <w:vAlign w:val="center"/>
            <w:hideMark/>
          </w:tcPr>
          <w:p w14:paraId="0E7EF80B" w14:textId="77777777" w:rsidR="00941E29" w:rsidRPr="00B55E8D" w:rsidRDefault="00941E29" w:rsidP="00B55E8D">
            <w:pPr>
              <w:jc w:val="center"/>
              <w:rPr>
                <w:sz w:val="16"/>
                <w:szCs w:val="16"/>
              </w:rPr>
            </w:pPr>
            <w:r w:rsidRPr="00B55E8D">
              <w:rPr>
                <w:sz w:val="16"/>
                <w:szCs w:val="16"/>
              </w:rPr>
              <w:t>Normal</w:t>
            </w:r>
          </w:p>
        </w:tc>
        <w:tc>
          <w:tcPr>
            <w:tcW w:w="851" w:type="dxa"/>
            <w:tcBorders>
              <w:top w:val="single" w:sz="12" w:space="0" w:color="auto"/>
              <w:left w:val="single" w:sz="12" w:space="0" w:color="auto"/>
              <w:bottom w:val="single" w:sz="12" w:space="0" w:color="auto"/>
            </w:tcBorders>
            <w:noWrap/>
            <w:vAlign w:val="center"/>
            <w:hideMark/>
          </w:tcPr>
          <w:p w14:paraId="37FE7C6A" w14:textId="77777777" w:rsidR="00941E29" w:rsidRPr="00B55E8D" w:rsidRDefault="00941E29" w:rsidP="00B55E8D">
            <w:pPr>
              <w:jc w:val="center"/>
              <w:rPr>
                <w:sz w:val="16"/>
                <w:szCs w:val="16"/>
              </w:rPr>
            </w:pPr>
            <w:r w:rsidRPr="00B55E8D">
              <w:rPr>
                <w:sz w:val="16"/>
                <w:szCs w:val="16"/>
              </w:rPr>
              <w:t>Report Type</w:t>
            </w:r>
          </w:p>
        </w:tc>
        <w:tc>
          <w:tcPr>
            <w:tcW w:w="1134" w:type="dxa"/>
            <w:tcBorders>
              <w:top w:val="single" w:sz="12" w:space="0" w:color="auto"/>
              <w:bottom w:val="single" w:sz="12" w:space="0" w:color="auto"/>
              <w:right w:val="single" w:sz="12" w:space="0" w:color="auto"/>
            </w:tcBorders>
            <w:noWrap/>
            <w:vAlign w:val="center"/>
            <w:hideMark/>
          </w:tcPr>
          <w:p w14:paraId="38F7ADC0" w14:textId="77777777" w:rsidR="00941E29" w:rsidRPr="00B55E8D" w:rsidRDefault="00941E29" w:rsidP="00B55E8D">
            <w:pPr>
              <w:jc w:val="center"/>
              <w:rPr>
                <w:sz w:val="16"/>
                <w:szCs w:val="16"/>
              </w:rPr>
            </w:pPr>
            <w:r w:rsidRPr="00B55E8D">
              <w:rPr>
                <w:sz w:val="16"/>
                <w:szCs w:val="16"/>
              </w:rPr>
              <w:t>Subject Name</w:t>
            </w:r>
          </w:p>
        </w:tc>
        <w:tc>
          <w:tcPr>
            <w:tcW w:w="1842" w:type="dxa"/>
            <w:tcBorders>
              <w:top w:val="single" w:sz="12" w:space="0" w:color="auto"/>
              <w:left w:val="single" w:sz="12" w:space="0" w:color="auto"/>
              <w:bottom w:val="single" w:sz="12" w:space="0" w:color="auto"/>
            </w:tcBorders>
            <w:noWrap/>
            <w:vAlign w:val="center"/>
            <w:hideMark/>
          </w:tcPr>
          <w:p w14:paraId="10D15DEB" w14:textId="77777777" w:rsidR="00941E29" w:rsidRPr="00B55E8D" w:rsidRDefault="00941E29" w:rsidP="00B55E8D">
            <w:pPr>
              <w:jc w:val="center"/>
              <w:rPr>
                <w:sz w:val="16"/>
                <w:szCs w:val="16"/>
              </w:rPr>
            </w:pPr>
            <w:r w:rsidRPr="00B55E8D">
              <w:rPr>
                <w:sz w:val="16"/>
                <w:szCs w:val="16"/>
              </w:rPr>
              <w:t>Label text is red and says "Please Enter Subject Name"</w:t>
            </w:r>
          </w:p>
        </w:tc>
        <w:tc>
          <w:tcPr>
            <w:tcW w:w="1843" w:type="dxa"/>
            <w:tcBorders>
              <w:top w:val="single" w:sz="12" w:space="0" w:color="auto"/>
              <w:bottom w:val="single" w:sz="12" w:space="0" w:color="auto"/>
              <w:right w:val="single" w:sz="12" w:space="0" w:color="auto"/>
            </w:tcBorders>
            <w:noWrap/>
            <w:vAlign w:val="center"/>
            <w:hideMark/>
          </w:tcPr>
          <w:p w14:paraId="4B0CB891" w14:textId="77777777" w:rsidR="00941E29" w:rsidRPr="00B55E8D" w:rsidRDefault="00941E29" w:rsidP="00B55E8D">
            <w:pPr>
              <w:jc w:val="center"/>
              <w:rPr>
                <w:sz w:val="16"/>
                <w:szCs w:val="16"/>
              </w:rPr>
            </w:pPr>
            <w:r w:rsidRPr="00B55E8D">
              <w:rPr>
                <w:sz w:val="16"/>
                <w:szCs w:val="16"/>
              </w:rPr>
              <w:t>Label text is red and says "Please Enter Subject Name"</w:t>
            </w:r>
          </w:p>
        </w:tc>
        <w:tc>
          <w:tcPr>
            <w:tcW w:w="567" w:type="dxa"/>
            <w:tcBorders>
              <w:left w:val="single" w:sz="12" w:space="0" w:color="auto"/>
              <w:bottom w:val="single" w:sz="12" w:space="0" w:color="auto"/>
            </w:tcBorders>
            <w:noWrap/>
            <w:vAlign w:val="center"/>
            <w:hideMark/>
          </w:tcPr>
          <w:p w14:paraId="4211755B" w14:textId="77777777" w:rsidR="00941E29" w:rsidRPr="00B55E8D" w:rsidRDefault="00941E29" w:rsidP="00B55E8D">
            <w:pPr>
              <w:jc w:val="center"/>
              <w:rPr>
                <w:sz w:val="16"/>
                <w:szCs w:val="16"/>
              </w:rPr>
            </w:pPr>
            <w:r w:rsidRPr="00B55E8D">
              <w:rPr>
                <w:sz w:val="16"/>
                <w:szCs w:val="16"/>
              </w:rPr>
              <w:t>Pass</w:t>
            </w:r>
          </w:p>
        </w:tc>
        <w:tc>
          <w:tcPr>
            <w:tcW w:w="1276" w:type="dxa"/>
            <w:tcBorders>
              <w:bottom w:val="single" w:sz="12" w:space="0" w:color="auto"/>
              <w:right w:val="single" w:sz="12" w:space="0" w:color="auto"/>
            </w:tcBorders>
            <w:noWrap/>
            <w:vAlign w:val="center"/>
            <w:hideMark/>
          </w:tcPr>
          <w:p w14:paraId="32D0065E" w14:textId="77777777" w:rsidR="00941E29" w:rsidRPr="00B55E8D" w:rsidRDefault="00941E29" w:rsidP="00B55E8D">
            <w:pPr>
              <w:jc w:val="center"/>
              <w:rPr>
                <w:sz w:val="16"/>
                <w:szCs w:val="16"/>
              </w:rPr>
            </w:pPr>
          </w:p>
        </w:tc>
      </w:tr>
    </w:tbl>
    <w:p w14:paraId="6344721A" w14:textId="77777777" w:rsidR="00941E29" w:rsidRDefault="00941E29" w:rsidP="00DA4910"/>
    <w:p w14:paraId="53DA4827" w14:textId="77777777" w:rsidR="00435206" w:rsidRDefault="00435206" w:rsidP="00DA4910"/>
    <w:tbl>
      <w:tblPr>
        <w:tblStyle w:val="TableGrid"/>
        <w:tblW w:w="0" w:type="auto"/>
        <w:jc w:val="center"/>
        <w:tblLayout w:type="fixed"/>
        <w:tblLook w:val="04A0" w:firstRow="1" w:lastRow="0" w:firstColumn="1" w:lastColumn="0" w:noHBand="0" w:noVBand="1"/>
      </w:tblPr>
      <w:tblGrid>
        <w:gridCol w:w="675"/>
        <w:gridCol w:w="993"/>
        <w:gridCol w:w="992"/>
        <w:gridCol w:w="1134"/>
        <w:gridCol w:w="850"/>
        <w:gridCol w:w="1701"/>
        <w:gridCol w:w="1843"/>
        <w:gridCol w:w="567"/>
        <w:gridCol w:w="1149"/>
      </w:tblGrid>
      <w:tr w:rsidR="00B55E8D" w:rsidRPr="00B55E8D" w14:paraId="43915A1B" w14:textId="77777777" w:rsidTr="00B55E8D">
        <w:trPr>
          <w:trHeight w:val="315"/>
          <w:jc w:val="center"/>
        </w:trPr>
        <w:tc>
          <w:tcPr>
            <w:tcW w:w="2660" w:type="dxa"/>
            <w:gridSpan w:val="3"/>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80EF1E8" w14:textId="77777777" w:rsidR="00941E29" w:rsidRPr="00B55E8D" w:rsidRDefault="00941E29" w:rsidP="00B55E8D">
            <w:pPr>
              <w:jc w:val="center"/>
              <w:rPr>
                <w:b/>
                <w:bCs/>
                <w:sz w:val="16"/>
                <w:szCs w:val="16"/>
              </w:rPr>
            </w:pPr>
            <w:r w:rsidRPr="00B55E8D">
              <w:rPr>
                <w:b/>
                <w:bCs/>
                <w:sz w:val="16"/>
                <w:szCs w:val="16"/>
              </w:rPr>
              <w:t>Datasets</w:t>
            </w:r>
          </w:p>
        </w:tc>
        <w:tc>
          <w:tcPr>
            <w:tcW w:w="1984"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70634724" w14:textId="77777777" w:rsidR="00941E29" w:rsidRPr="00B55E8D" w:rsidRDefault="00941E29" w:rsidP="00B55E8D">
            <w:pPr>
              <w:jc w:val="center"/>
              <w:rPr>
                <w:b/>
                <w:bCs/>
                <w:sz w:val="16"/>
                <w:szCs w:val="16"/>
              </w:rPr>
            </w:pPr>
            <w:r w:rsidRPr="00B55E8D">
              <w:rPr>
                <w:b/>
                <w:bCs/>
                <w:sz w:val="16"/>
                <w:szCs w:val="16"/>
              </w:rPr>
              <w:t>Inputs</w:t>
            </w:r>
          </w:p>
        </w:tc>
        <w:tc>
          <w:tcPr>
            <w:tcW w:w="3544" w:type="dxa"/>
            <w:gridSpan w:val="2"/>
            <w:tcBorders>
              <w:top w:val="single" w:sz="12" w:space="0" w:color="auto"/>
              <w:left w:val="single" w:sz="12" w:space="0" w:color="auto"/>
              <w:right w:val="single" w:sz="12" w:space="0" w:color="auto"/>
            </w:tcBorders>
            <w:shd w:val="clear" w:color="auto" w:fill="D9D9D9" w:themeFill="background1" w:themeFillShade="D9"/>
            <w:noWrap/>
            <w:vAlign w:val="center"/>
            <w:hideMark/>
          </w:tcPr>
          <w:p w14:paraId="2BAD25A4" w14:textId="77777777" w:rsidR="00941E29" w:rsidRPr="00B55E8D" w:rsidRDefault="00941E29" w:rsidP="00B55E8D">
            <w:pPr>
              <w:jc w:val="center"/>
              <w:rPr>
                <w:b/>
                <w:bCs/>
                <w:sz w:val="16"/>
                <w:szCs w:val="16"/>
              </w:rPr>
            </w:pPr>
            <w:r w:rsidRPr="00B55E8D">
              <w:rPr>
                <w:b/>
                <w:bCs/>
                <w:sz w:val="16"/>
                <w:szCs w:val="16"/>
              </w:rPr>
              <w:t>Results</w:t>
            </w:r>
          </w:p>
        </w:tc>
        <w:tc>
          <w:tcPr>
            <w:tcW w:w="567" w:type="dxa"/>
            <w:tcBorders>
              <w:top w:val="single" w:sz="12" w:space="0" w:color="auto"/>
              <w:left w:val="single" w:sz="12" w:space="0" w:color="auto"/>
            </w:tcBorders>
            <w:shd w:val="clear" w:color="auto" w:fill="D9D9D9" w:themeFill="background1" w:themeFillShade="D9"/>
            <w:noWrap/>
            <w:vAlign w:val="center"/>
            <w:hideMark/>
          </w:tcPr>
          <w:p w14:paraId="2C89DE45" w14:textId="77777777" w:rsidR="00941E29" w:rsidRPr="00B55E8D" w:rsidRDefault="00941E29" w:rsidP="00B55E8D">
            <w:pPr>
              <w:jc w:val="center"/>
              <w:rPr>
                <w:b/>
                <w:bCs/>
                <w:sz w:val="16"/>
                <w:szCs w:val="16"/>
              </w:rPr>
            </w:pPr>
            <w:r w:rsidRPr="00B55E8D">
              <w:rPr>
                <w:b/>
                <w:bCs/>
                <w:sz w:val="16"/>
                <w:szCs w:val="16"/>
              </w:rPr>
              <w:t>Pass/Fail</w:t>
            </w:r>
          </w:p>
        </w:tc>
        <w:tc>
          <w:tcPr>
            <w:tcW w:w="1149" w:type="dxa"/>
            <w:tcBorders>
              <w:top w:val="single" w:sz="12" w:space="0" w:color="auto"/>
              <w:right w:val="single" w:sz="12" w:space="0" w:color="auto"/>
            </w:tcBorders>
            <w:shd w:val="clear" w:color="auto" w:fill="D9D9D9" w:themeFill="background1" w:themeFillShade="D9"/>
            <w:noWrap/>
            <w:vAlign w:val="center"/>
            <w:hideMark/>
          </w:tcPr>
          <w:p w14:paraId="4020C0CD" w14:textId="77777777" w:rsidR="00941E29" w:rsidRPr="00B55E8D" w:rsidRDefault="00941E29" w:rsidP="00B55E8D">
            <w:pPr>
              <w:jc w:val="center"/>
              <w:rPr>
                <w:b/>
                <w:bCs/>
                <w:sz w:val="16"/>
                <w:szCs w:val="16"/>
              </w:rPr>
            </w:pPr>
            <w:r w:rsidRPr="00B55E8D">
              <w:rPr>
                <w:b/>
                <w:bCs/>
                <w:sz w:val="16"/>
                <w:szCs w:val="16"/>
              </w:rPr>
              <w:t>Comments</w:t>
            </w:r>
          </w:p>
        </w:tc>
      </w:tr>
      <w:tr w:rsidR="00B55E8D" w:rsidRPr="00B55E8D" w14:paraId="1BAE172F" w14:textId="77777777" w:rsidTr="00B55E8D">
        <w:trPr>
          <w:trHeight w:val="315"/>
          <w:jc w:val="center"/>
        </w:trPr>
        <w:tc>
          <w:tcPr>
            <w:tcW w:w="675" w:type="dxa"/>
            <w:tcBorders>
              <w:left w:val="single" w:sz="12" w:space="0" w:color="auto"/>
              <w:bottom w:val="single" w:sz="12" w:space="0" w:color="auto"/>
            </w:tcBorders>
            <w:shd w:val="clear" w:color="auto" w:fill="D9D9D9" w:themeFill="background1" w:themeFillShade="D9"/>
            <w:noWrap/>
            <w:vAlign w:val="center"/>
            <w:hideMark/>
          </w:tcPr>
          <w:p w14:paraId="3A3A8B49" w14:textId="77777777" w:rsidR="00B55E8D" w:rsidRPr="00B55E8D" w:rsidRDefault="00B55E8D" w:rsidP="00B55E8D">
            <w:pPr>
              <w:jc w:val="center"/>
              <w:rPr>
                <w:b/>
                <w:bCs/>
                <w:sz w:val="16"/>
                <w:szCs w:val="16"/>
              </w:rPr>
            </w:pPr>
            <w:r w:rsidRPr="00B55E8D">
              <w:rPr>
                <w:b/>
                <w:bCs/>
                <w:sz w:val="16"/>
                <w:szCs w:val="16"/>
              </w:rPr>
              <w:t>Test Case</w:t>
            </w:r>
          </w:p>
        </w:tc>
        <w:tc>
          <w:tcPr>
            <w:tcW w:w="993" w:type="dxa"/>
            <w:tcBorders>
              <w:bottom w:val="single" w:sz="12" w:space="0" w:color="auto"/>
            </w:tcBorders>
            <w:shd w:val="clear" w:color="auto" w:fill="D9D9D9" w:themeFill="background1" w:themeFillShade="D9"/>
            <w:noWrap/>
            <w:vAlign w:val="center"/>
            <w:hideMark/>
          </w:tcPr>
          <w:p w14:paraId="72FE4250" w14:textId="77777777" w:rsidR="00B55E8D" w:rsidRPr="00B55E8D" w:rsidRDefault="00B55E8D" w:rsidP="00B55E8D">
            <w:pPr>
              <w:jc w:val="center"/>
              <w:rPr>
                <w:b/>
                <w:bCs/>
                <w:sz w:val="16"/>
                <w:szCs w:val="16"/>
              </w:rPr>
            </w:pPr>
          </w:p>
        </w:tc>
        <w:tc>
          <w:tcPr>
            <w:tcW w:w="992" w:type="dxa"/>
            <w:tcBorders>
              <w:bottom w:val="single" w:sz="12" w:space="0" w:color="auto"/>
              <w:right w:val="single" w:sz="12" w:space="0" w:color="auto"/>
            </w:tcBorders>
            <w:shd w:val="clear" w:color="auto" w:fill="D9D9D9" w:themeFill="background1" w:themeFillShade="D9"/>
            <w:noWrap/>
            <w:vAlign w:val="center"/>
            <w:hideMark/>
          </w:tcPr>
          <w:p w14:paraId="1F42EC41" w14:textId="77777777" w:rsidR="00B55E8D" w:rsidRPr="00B55E8D" w:rsidRDefault="00B55E8D" w:rsidP="00B55E8D">
            <w:pPr>
              <w:jc w:val="center"/>
              <w:rPr>
                <w:b/>
                <w:bCs/>
                <w:sz w:val="16"/>
                <w:szCs w:val="16"/>
              </w:rPr>
            </w:pPr>
            <w:r w:rsidRPr="00B55E8D">
              <w:rPr>
                <w:b/>
                <w:bCs/>
                <w:sz w:val="16"/>
                <w:szCs w:val="16"/>
              </w:rPr>
              <w:t>Type</w:t>
            </w:r>
          </w:p>
        </w:tc>
        <w:tc>
          <w:tcPr>
            <w:tcW w:w="1134" w:type="dxa"/>
            <w:tcBorders>
              <w:left w:val="single" w:sz="12" w:space="0" w:color="auto"/>
              <w:bottom w:val="single" w:sz="12" w:space="0" w:color="auto"/>
            </w:tcBorders>
            <w:shd w:val="clear" w:color="auto" w:fill="D9D9D9" w:themeFill="background1" w:themeFillShade="D9"/>
            <w:noWrap/>
            <w:vAlign w:val="center"/>
            <w:hideMark/>
          </w:tcPr>
          <w:p w14:paraId="656E3062" w14:textId="77777777" w:rsidR="00B55E8D" w:rsidRPr="00B55E8D" w:rsidRDefault="00B55E8D" w:rsidP="00B55E8D">
            <w:pPr>
              <w:jc w:val="center"/>
              <w:rPr>
                <w:b/>
                <w:bCs/>
                <w:sz w:val="16"/>
                <w:szCs w:val="16"/>
              </w:rPr>
            </w:pPr>
            <w:r w:rsidRPr="00B55E8D">
              <w:rPr>
                <w:b/>
                <w:bCs/>
                <w:sz w:val="16"/>
                <w:szCs w:val="16"/>
              </w:rPr>
              <w:t>Field</w:t>
            </w:r>
          </w:p>
        </w:tc>
        <w:tc>
          <w:tcPr>
            <w:tcW w:w="850" w:type="dxa"/>
            <w:tcBorders>
              <w:bottom w:val="single" w:sz="12" w:space="0" w:color="auto"/>
              <w:right w:val="single" w:sz="12" w:space="0" w:color="auto"/>
            </w:tcBorders>
            <w:shd w:val="clear" w:color="auto" w:fill="D9D9D9" w:themeFill="background1" w:themeFillShade="D9"/>
            <w:noWrap/>
            <w:vAlign w:val="center"/>
            <w:hideMark/>
          </w:tcPr>
          <w:p w14:paraId="4F431756" w14:textId="77777777" w:rsidR="00B55E8D" w:rsidRPr="00B55E8D" w:rsidRDefault="00B55E8D" w:rsidP="00B55E8D">
            <w:pPr>
              <w:jc w:val="center"/>
              <w:rPr>
                <w:b/>
                <w:bCs/>
                <w:sz w:val="16"/>
                <w:szCs w:val="16"/>
              </w:rPr>
            </w:pPr>
            <w:r w:rsidRPr="00B55E8D">
              <w:rPr>
                <w:b/>
                <w:bCs/>
                <w:sz w:val="16"/>
                <w:szCs w:val="16"/>
              </w:rPr>
              <w:t>Value</w:t>
            </w:r>
          </w:p>
        </w:tc>
        <w:tc>
          <w:tcPr>
            <w:tcW w:w="1701" w:type="dxa"/>
            <w:tcBorders>
              <w:left w:val="single" w:sz="12" w:space="0" w:color="auto"/>
              <w:bottom w:val="single" w:sz="12" w:space="0" w:color="auto"/>
            </w:tcBorders>
            <w:shd w:val="clear" w:color="auto" w:fill="D9D9D9" w:themeFill="background1" w:themeFillShade="D9"/>
            <w:noWrap/>
            <w:vAlign w:val="center"/>
            <w:hideMark/>
          </w:tcPr>
          <w:p w14:paraId="5BE3221F" w14:textId="77777777" w:rsidR="00B55E8D" w:rsidRPr="00B55E8D" w:rsidRDefault="00B55E8D" w:rsidP="00B55E8D">
            <w:pPr>
              <w:jc w:val="center"/>
              <w:rPr>
                <w:b/>
                <w:bCs/>
                <w:sz w:val="16"/>
                <w:szCs w:val="16"/>
              </w:rPr>
            </w:pPr>
            <w:r w:rsidRPr="00B55E8D">
              <w:rPr>
                <w:b/>
                <w:bCs/>
                <w:sz w:val="16"/>
                <w:szCs w:val="16"/>
              </w:rPr>
              <w:t>Expected</w:t>
            </w:r>
          </w:p>
        </w:tc>
        <w:tc>
          <w:tcPr>
            <w:tcW w:w="1843" w:type="dxa"/>
            <w:tcBorders>
              <w:bottom w:val="single" w:sz="12" w:space="0" w:color="auto"/>
              <w:right w:val="single" w:sz="12" w:space="0" w:color="auto"/>
            </w:tcBorders>
            <w:shd w:val="clear" w:color="auto" w:fill="D9D9D9" w:themeFill="background1" w:themeFillShade="D9"/>
            <w:noWrap/>
            <w:vAlign w:val="center"/>
            <w:hideMark/>
          </w:tcPr>
          <w:p w14:paraId="33A0DDF9" w14:textId="77777777" w:rsidR="00B55E8D" w:rsidRPr="00B55E8D" w:rsidRDefault="00B55E8D" w:rsidP="00B55E8D">
            <w:pPr>
              <w:jc w:val="center"/>
              <w:rPr>
                <w:b/>
                <w:bCs/>
                <w:sz w:val="16"/>
                <w:szCs w:val="16"/>
              </w:rPr>
            </w:pPr>
            <w:r w:rsidRPr="00B55E8D">
              <w:rPr>
                <w:b/>
                <w:bCs/>
                <w:sz w:val="16"/>
                <w:szCs w:val="16"/>
              </w:rPr>
              <w:t>Actual</w:t>
            </w:r>
          </w:p>
        </w:tc>
        <w:tc>
          <w:tcPr>
            <w:tcW w:w="1716" w:type="dxa"/>
            <w:gridSpan w:val="2"/>
            <w:tcBorders>
              <w:left w:val="single" w:sz="12" w:space="0" w:color="auto"/>
              <w:bottom w:val="single" w:sz="12" w:space="0" w:color="auto"/>
              <w:right w:val="single" w:sz="12" w:space="0" w:color="auto"/>
            </w:tcBorders>
            <w:shd w:val="clear" w:color="auto" w:fill="D9D9D9" w:themeFill="background1" w:themeFillShade="D9"/>
            <w:noWrap/>
            <w:vAlign w:val="center"/>
            <w:hideMark/>
          </w:tcPr>
          <w:p w14:paraId="3D7063B6" w14:textId="77777777" w:rsidR="00B55E8D" w:rsidRPr="00B55E8D" w:rsidRDefault="00B55E8D" w:rsidP="00B55E8D">
            <w:pPr>
              <w:jc w:val="center"/>
              <w:rPr>
                <w:sz w:val="16"/>
                <w:szCs w:val="16"/>
              </w:rPr>
            </w:pPr>
          </w:p>
        </w:tc>
      </w:tr>
      <w:tr w:rsidR="00B55E8D" w:rsidRPr="00B55E8D" w14:paraId="6998A04C" w14:textId="77777777" w:rsidTr="00EB465F">
        <w:trPr>
          <w:trHeight w:val="300"/>
          <w:jc w:val="center"/>
        </w:trPr>
        <w:tc>
          <w:tcPr>
            <w:tcW w:w="675" w:type="dxa"/>
            <w:tcBorders>
              <w:top w:val="single" w:sz="12" w:space="0" w:color="auto"/>
              <w:left w:val="single" w:sz="12" w:space="0" w:color="auto"/>
            </w:tcBorders>
            <w:noWrap/>
            <w:vAlign w:val="center"/>
            <w:hideMark/>
          </w:tcPr>
          <w:p w14:paraId="00BC264B" w14:textId="77777777" w:rsidR="00B55E8D" w:rsidRPr="00B55E8D" w:rsidRDefault="00B55E8D" w:rsidP="00B55E8D">
            <w:pPr>
              <w:jc w:val="center"/>
              <w:rPr>
                <w:sz w:val="16"/>
                <w:szCs w:val="16"/>
              </w:rPr>
            </w:pPr>
            <w:r w:rsidRPr="00B55E8D">
              <w:rPr>
                <w:sz w:val="16"/>
                <w:szCs w:val="16"/>
              </w:rPr>
              <w:t>1.2</w:t>
            </w:r>
          </w:p>
        </w:tc>
        <w:tc>
          <w:tcPr>
            <w:tcW w:w="993" w:type="dxa"/>
            <w:tcBorders>
              <w:top w:val="single" w:sz="12" w:space="0" w:color="auto"/>
            </w:tcBorders>
            <w:noWrap/>
            <w:vAlign w:val="center"/>
            <w:hideMark/>
          </w:tcPr>
          <w:p w14:paraId="4D15B1E9" w14:textId="77777777" w:rsidR="00B55E8D" w:rsidRPr="00B55E8D" w:rsidRDefault="00B55E8D" w:rsidP="00B55E8D">
            <w:pPr>
              <w:jc w:val="center"/>
              <w:rPr>
                <w:sz w:val="16"/>
                <w:szCs w:val="16"/>
              </w:rPr>
            </w:pPr>
            <w:r w:rsidRPr="00B55E8D">
              <w:rPr>
                <w:sz w:val="16"/>
                <w:szCs w:val="16"/>
              </w:rPr>
              <w:t>Dataset 1</w:t>
            </w:r>
          </w:p>
        </w:tc>
        <w:tc>
          <w:tcPr>
            <w:tcW w:w="992" w:type="dxa"/>
            <w:tcBorders>
              <w:top w:val="single" w:sz="12" w:space="0" w:color="auto"/>
              <w:right w:val="single" w:sz="12" w:space="0" w:color="auto"/>
            </w:tcBorders>
            <w:noWrap/>
            <w:vAlign w:val="center"/>
            <w:hideMark/>
          </w:tcPr>
          <w:p w14:paraId="545706FE" w14:textId="77777777" w:rsidR="00B55E8D" w:rsidRPr="00B55E8D" w:rsidRDefault="00B55E8D" w:rsidP="00B55E8D">
            <w:pPr>
              <w:jc w:val="center"/>
              <w:rPr>
                <w:sz w:val="16"/>
                <w:szCs w:val="16"/>
              </w:rPr>
            </w:pPr>
            <w:r w:rsidRPr="00B55E8D">
              <w:rPr>
                <w:sz w:val="16"/>
                <w:szCs w:val="16"/>
              </w:rPr>
              <w:t>Normal</w:t>
            </w:r>
          </w:p>
        </w:tc>
        <w:tc>
          <w:tcPr>
            <w:tcW w:w="1134" w:type="dxa"/>
            <w:tcBorders>
              <w:top w:val="single" w:sz="12" w:space="0" w:color="auto"/>
              <w:left w:val="single" w:sz="12" w:space="0" w:color="auto"/>
            </w:tcBorders>
            <w:noWrap/>
            <w:vAlign w:val="center"/>
            <w:hideMark/>
          </w:tcPr>
          <w:p w14:paraId="29B4314A" w14:textId="77777777" w:rsidR="00B55E8D" w:rsidRPr="00B55E8D" w:rsidRDefault="00B55E8D" w:rsidP="00B55E8D">
            <w:pPr>
              <w:jc w:val="center"/>
              <w:rPr>
                <w:sz w:val="16"/>
                <w:szCs w:val="16"/>
              </w:rPr>
            </w:pPr>
            <w:r w:rsidRPr="00B55E8D">
              <w:rPr>
                <w:sz w:val="16"/>
                <w:szCs w:val="16"/>
              </w:rPr>
              <w:t>Report Type</w:t>
            </w:r>
          </w:p>
        </w:tc>
        <w:tc>
          <w:tcPr>
            <w:tcW w:w="850" w:type="dxa"/>
            <w:tcBorders>
              <w:top w:val="single" w:sz="12" w:space="0" w:color="auto"/>
              <w:right w:val="single" w:sz="12" w:space="0" w:color="auto"/>
            </w:tcBorders>
            <w:noWrap/>
            <w:vAlign w:val="center"/>
            <w:hideMark/>
          </w:tcPr>
          <w:p w14:paraId="00D3B6C2" w14:textId="77777777" w:rsidR="00B55E8D" w:rsidRPr="00B55E8D" w:rsidRDefault="00B55E8D" w:rsidP="00B55E8D">
            <w:pPr>
              <w:jc w:val="center"/>
              <w:rPr>
                <w:sz w:val="16"/>
                <w:szCs w:val="16"/>
              </w:rPr>
            </w:pPr>
            <w:r w:rsidRPr="00B55E8D">
              <w:rPr>
                <w:sz w:val="16"/>
                <w:szCs w:val="16"/>
              </w:rPr>
              <w:t>Subject Name</w:t>
            </w:r>
          </w:p>
        </w:tc>
        <w:tc>
          <w:tcPr>
            <w:tcW w:w="5260" w:type="dxa"/>
            <w:gridSpan w:val="4"/>
            <w:tcBorders>
              <w:top w:val="single" w:sz="12" w:space="0" w:color="auto"/>
              <w:left w:val="single" w:sz="12" w:space="0" w:color="auto"/>
              <w:right w:val="single" w:sz="12" w:space="0" w:color="auto"/>
            </w:tcBorders>
            <w:noWrap/>
            <w:vAlign w:val="center"/>
            <w:hideMark/>
          </w:tcPr>
          <w:p w14:paraId="5516DFE8" w14:textId="77777777" w:rsidR="00B55E8D" w:rsidRPr="00B55E8D" w:rsidRDefault="00B55E8D" w:rsidP="00B55E8D">
            <w:pPr>
              <w:jc w:val="center"/>
              <w:rPr>
                <w:sz w:val="16"/>
                <w:szCs w:val="16"/>
              </w:rPr>
            </w:pPr>
          </w:p>
        </w:tc>
      </w:tr>
      <w:tr w:rsidR="00B55E8D" w:rsidRPr="00B55E8D" w14:paraId="34249A40"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1F4A60D3" w14:textId="77777777" w:rsidR="00B55E8D" w:rsidRPr="00B55E8D" w:rsidRDefault="00B55E8D" w:rsidP="00B55E8D">
            <w:pPr>
              <w:jc w:val="center"/>
              <w:rPr>
                <w:sz w:val="16"/>
                <w:szCs w:val="16"/>
              </w:rPr>
            </w:pPr>
          </w:p>
        </w:tc>
        <w:tc>
          <w:tcPr>
            <w:tcW w:w="1134" w:type="dxa"/>
            <w:tcBorders>
              <w:left w:val="single" w:sz="12" w:space="0" w:color="auto"/>
              <w:bottom w:val="single" w:sz="12" w:space="0" w:color="auto"/>
            </w:tcBorders>
            <w:noWrap/>
            <w:vAlign w:val="center"/>
            <w:hideMark/>
          </w:tcPr>
          <w:p w14:paraId="037130A2" w14:textId="77777777" w:rsidR="00B55E8D" w:rsidRPr="00B55E8D" w:rsidRDefault="00B55E8D" w:rsidP="00B55E8D">
            <w:pPr>
              <w:jc w:val="center"/>
              <w:rPr>
                <w:sz w:val="16"/>
                <w:szCs w:val="16"/>
              </w:rPr>
            </w:pPr>
            <w:r w:rsidRPr="00B55E8D">
              <w:rPr>
                <w:sz w:val="16"/>
                <w:szCs w:val="16"/>
              </w:rPr>
              <w:t>Search Parameter</w:t>
            </w:r>
          </w:p>
        </w:tc>
        <w:tc>
          <w:tcPr>
            <w:tcW w:w="850" w:type="dxa"/>
            <w:tcBorders>
              <w:bottom w:val="single" w:sz="12" w:space="0" w:color="auto"/>
              <w:right w:val="single" w:sz="12" w:space="0" w:color="auto"/>
            </w:tcBorders>
            <w:noWrap/>
            <w:vAlign w:val="center"/>
            <w:hideMark/>
          </w:tcPr>
          <w:p w14:paraId="28637040" w14:textId="77777777" w:rsidR="00B55E8D" w:rsidRPr="00B55E8D" w:rsidRDefault="00B55E8D" w:rsidP="00B55E8D">
            <w:pPr>
              <w:jc w:val="center"/>
              <w:rPr>
                <w:sz w:val="16"/>
                <w:szCs w:val="16"/>
              </w:rPr>
            </w:pPr>
            <w:r w:rsidRPr="00B55E8D">
              <w:rPr>
                <w:sz w:val="16"/>
                <w:szCs w:val="16"/>
              </w:rPr>
              <w:t>Math</w:t>
            </w:r>
          </w:p>
        </w:tc>
        <w:tc>
          <w:tcPr>
            <w:tcW w:w="1701" w:type="dxa"/>
            <w:tcBorders>
              <w:left w:val="single" w:sz="12" w:space="0" w:color="auto"/>
              <w:bottom w:val="single" w:sz="12" w:space="0" w:color="auto"/>
            </w:tcBorders>
            <w:noWrap/>
            <w:vAlign w:val="center"/>
            <w:hideMark/>
          </w:tcPr>
          <w:p w14:paraId="09D5FFF9" w14:textId="77777777" w:rsidR="00B55E8D" w:rsidRPr="00B55E8D" w:rsidRDefault="00B55E8D" w:rsidP="00B55E8D">
            <w:pPr>
              <w:jc w:val="center"/>
              <w:rPr>
                <w:sz w:val="16"/>
                <w:szCs w:val="16"/>
              </w:rPr>
            </w:pPr>
            <w:r w:rsidRPr="00B55E8D">
              <w:rPr>
                <w:sz w:val="16"/>
                <w:szCs w:val="16"/>
              </w:rPr>
              <w:t>Creates report where user wants in CSV format</w:t>
            </w:r>
          </w:p>
        </w:tc>
        <w:tc>
          <w:tcPr>
            <w:tcW w:w="1843" w:type="dxa"/>
            <w:tcBorders>
              <w:bottom w:val="single" w:sz="12" w:space="0" w:color="auto"/>
              <w:right w:val="single" w:sz="12" w:space="0" w:color="auto"/>
            </w:tcBorders>
            <w:noWrap/>
            <w:vAlign w:val="center"/>
            <w:hideMark/>
          </w:tcPr>
          <w:p w14:paraId="71C9BA30" w14:textId="77777777" w:rsidR="00B55E8D" w:rsidRPr="00B55E8D" w:rsidRDefault="00B55E8D" w:rsidP="00B55E8D">
            <w:pPr>
              <w:jc w:val="center"/>
              <w:rPr>
                <w:sz w:val="16"/>
                <w:szCs w:val="16"/>
              </w:rPr>
            </w:pPr>
            <w:r w:rsidRPr="00B55E8D">
              <w:rPr>
                <w:sz w:val="16"/>
                <w:szCs w:val="16"/>
              </w:rPr>
              <w:t>Creates report where user wants in CSV format</w:t>
            </w:r>
          </w:p>
        </w:tc>
        <w:tc>
          <w:tcPr>
            <w:tcW w:w="567" w:type="dxa"/>
            <w:tcBorders>
              <w:left w:val="single" w:sz="12" w:space="0" w:color="auto"/>
            </w:tcBorders>
            <w:noWrap/>
            <w:vAlign w:val="center"/>
            <w:hideMark/>
          </w:tcPr>
          <w:p w14:paraId="62F8AF42" w14:textId="77777777" w:rsidR="00B55E8D" w:rsidRPr="00B55E8D" w:rsidRDefault="00B55E8D" w:rsidP="00B55E8D">
            <w:pPr>
              <w:jc w:val="center"/>
              <w:rPr>
                <w:sz w:val="16"/>
                <w:szCs w:val="16"/>
              </w:rPr>
            </w:pPr>
            <w:r w:rsidRPr="00B55E8D">
              <w:rPr>
                <w:sz w:val="16"/>
                <w:szCs w:val="16"/>
              </w:rPr>
              <w:t>Pass</w:t>
            </w:r>
          </w:p>
        </w:tc>
        <w:tc>
          <w:tcPr>
            <w:tcW w:w="1149" w:type="dxa"/>
            <w:tcBorders>
              <w:right w:val="single" w:sz="12" w:space="0" w:color="auto"/>
            </w:tcBorders>
            <w:noWrap/>
            <w:vAlign w:val="center"/>
            <w:hideMark/>
          </w:tcPr>
          <w:p w14:paraId="79685F80" w14:textId="77777777" w:rsidR="00B55E8D" w:rsidRPr="00B55E8D" w:rsidRDefault="00B55E8D" w:rsidP="00B55E8D">
            <w:pPr>
              <w:jc w:val="center"/>
              <w:rPr>
                <w:sz w:val="16"/>
                <w:szCs w:val="16"/>
              </w:rPr>
            </w:pPr>
          </w:p>
        </w:tc>
      </w:tr>
      <w:tr w:rsidR="00B55E8D" w:rsidRPr="00B55E8D" w14:paraId="23103F2B"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7B3E60B0" w14:textId="77777777" w:rsidR="00B55E8D" w:rsidRPr="00B55E8D" w:rsidRDefault="00B55E8D" w:rsidP="00B55E8D">
            <w:pPr>
              <w:jc w:val="center"/>
              <w:rPr>
                <w:sz w:val="16"/>
                <w:szCs w:val="16"/>
              </w:rPr>
            </w:pPr>
          </w:p>
        </w:tc>
      </w:tr>
      <w:tr w:rsidR="00B55E8D" w:rsidRPr="00B55E8D" w14:paraId="3A71248A" w14:textId="77777777" w:rsidTr="00EB465F">
        <w:trPr>
          <w:trHeight w:val="300"/>
          <w:jc w:val="center"/>
        </w:trPr>
        <w:tc>
          <w:tcPr>
            <w:tcW w:w="675" w:type="dxa"/>
            <w:tcBorders>
              <w:top w:val="single" w:sz="12" w:space="0" w:color="auto"/>
              <w:left w:val="single" w:sz="12" w:space="0" w:color="auto"/>
            </w:tcBorders>
            <w:noWrap/>
            <w:vAlign w:val="center"/>
            <w:hideMark/>
          </w:tcPr>
          <w:p w14:paraId="41541895" w14:textId="77777777" w:rsidR="00B55E8D" w:rsidRPr="00B55E8D" w:rsidRDefault="00B55E8D" w:rsidP="00B55E8D">
            <w:pPr>
              <w:jc w:val="center"/>
              <w:rPr>
                <w:sz w:val="16"/>
                <w:szCs w:val="16"/>
              </w:rPr>
            </w:pPr>
            <w:r w:rsidRPr="00B55E8D">
              <w:rPr>
                <w:sz w:val="16"/>
                <w:szCs w:val="16"/>
              </w:rPr>
              <w:t>1.2</w:t>
            </w:r>
          </w:p>
        </w:tc>
        <w:tc>
          <w:tcPr>
            <w:tcW w:w="993" w:type="dxa"/>
            <w:tcBorders>
              <w:top w:val="single" w:sz="12" w:space="0" w:color="auto"/>
            </w:tcBorders>
            <w:noWrap/>
            <w:vAlign w:val="center"/>
            <w:hideMark/>
          </w:tcPr>
          <w:p w14:paraId="523FDC4D" w14:textId="77777777" w:rsidR="00B55E8D" w:rsidRPr="00B55E8D" w:rsidRDefault="00B55E8D" w:rsidP="00B55E8D">
            <w:pPr>
              <w:jc w:val="center"/>
              <w:rPr>
                <w:sz w:val="16"/>
                <w:szCs w:val="16"/>
              </w:rPr>
            </w:pPr>
            <w:r w:rsidRPr="00B55E8D">
              <w:rPr>
                <w:sz w:val="16"/>
                <w:szCs w:val="16"/>
              </w:rPr>
              <w:t>Dataset 2</w:t>
            </w:r>
          </w:p>
        </w:tc>
        <w:tc>
          <w:tcPr>
            <w:tcW w:w="992" w:type="dxa"/>
            <w:tcBorders>
              <w:top w:val="single" w:sz="12" w:space="0" w:color="auto"/>
              <w:right w:val="single" w:sz="12" w:space="0" w:color="auto"/>
            </w:tcBorders>
            <w:noWrap/>
            <w:vAlign w:val="center"/>
            <w:hideMark/>
          </w:tcPr>
          <w:p w14:paraId="76F35D72" w14:textId="77777777" w:rsidR="00B55E8D" w:rsidRPr="00B55E8D" w:rsidRDefault="00B55E8D" w:rsidP="00B55E8D">
            <w:pPr>
              <w:jc w:val="center"/>
              <w:rPr>
                <w:sz w:val="16"/>
                <w:szCs w:val="16"/>
              </w:rPr>
            </w:pPr>
            <w:r w:rsidRPr="00B55E8D">
              <w:rPr>
                <w:sz w:val="16"/>
                <w:szCs w:val="16"/>
              </w:rPr>
              <w:t>Abnormal</w:t>
            </w:r>
          </w:p>
        </w:tc>
        <w:tc>
          <w:tcPr>
            <w:tcW w:w="1134" w:type="dxa"/>
            <w:tcBorders>
              <w:top w:val="single" w:sz="12" w:space="0" w:color="auto"/>
              <w:left w:val="single" w:sz="12" w:space="0" w:color="auto"/>
            </w:tcBorders>
            <w:noWrap/>
            <w:vAlign w:val="center"/>
            <w:hideMark/>
          </w:tcPr>
          <w:p w14:paraId="7154D8B2" w14:textId="77777777" w:rsidR="00B55E8D" w:rsidRPr="00B55E8D" w:rsidRDefault="00B55E8D" w:rsidP="00B55E8D">
            <w:pPr>
              <w:jc w:val="center"/>
              <w:rPr>
                <w:sz w:val="16"/>
                <w:szCs w:val="16"/>
              </w:rPr>
            </w:pPr>
            <w:r w:rsidRPr="00B55E8D">
              <w:rPr>
                <w:sz w:val="16"/>
                <w:szCs w:val="16"/>
              </w:rPr>
              <w:t>Report Type</w:t>
            </w:r>
          </w:p>
        </w:tc>
        <w:tc>
          <w:tcPr>
            <w:tcW w:w="850" w:type="dxa"/>
            <w:tcBorders>
              <w:top w:val="single" w:sz="12" w:space="0" w:color="auto"/>
              <w:right w:val="single" w:sz="12" w:space="0" w:color="auto"/>
            </w:tcBorders>
            <w:noWrap/>
            <w:vAlign w:val="center"/>
            <w:hideMark/>
          </w:tcPr>
          <w:p w14:paraId="5F0A0F49" w14:textId="77777777" w:rsidR="00B55E8D" w:rsidRPr="00B55E8D" w:rsidRDefault="00B55E8D" w:rsidP="00B55E8D">
            <w:pPr>
              <w:jc w:val="center"/>
              <w:rPr>
                <w:sz w:val="16"/>
                <w:szCs w:val="16"/>
              </w:rPr>
            </w:pPr>
            <w:r w:rsidRPr="00B55E8D">
              <w:rPr>
                <w:sz w:val="16"/>
                <w:szCs w:val="16"/>
              </w:rPr>
              <w:t>None</w:t>
            </w:r>
          </w:p>
        </w:tc>
        <w:tc>
          <w:tcPr>
            <w:tcW w:w="5260" w:type="dxa"/>
            <w:gridSpan w:val="4"/>
            <w:tcBorders>
              <w:top w:val="single" w:sz="12" w:space="0" w:color="auto"/>
              <w:left w:val="single" w:sz="12" w:space="0" w:color="auto"/>
              <w:right w:val="single" w:sz="12" w:space="0" w:color="auto"/>
            </w:tcBorders>
            <w:noWrap/>
            <w:vAlign w:val="center"/>
            <w:hideMark/>
          </w:tcPr>
          <w:p w14:paraId="1FF94FA5" w14:textId="77777777" w:rsidR="00B55E8D" w:rsidRPr="00B55E8D" w:rsidRDefault="00B55E8D" w:rsidP="00B55E8D">
            <w:pPr>
              <w:jc w:val="center"/>
              <w:rPr>
                <w:sz w:val="16"/>
                <w:szCs w:val="16"/>
              </w:rPr>
            </w:pPr>
          </w:p>
        </w:tc>
      </w:tr>
      <w:tr w:rsidR="00B55E8D" w:rsidRPr="00B55E8D" w14:paraId="18B2CE9A"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2193936F" w14:textId="77777777" w:rsidR="00B55E8D" w:rsidRPr="00B55E8D" w:rsidRDefault="00B55E8D" w:rsidP="00B55E8D">
            <w:pPr>
              <w:jc w:val="center"/>
              <w:rPr>
                <w:sz w:val="16"/>
                <w:szCs w:val="16"/>
              </w:rPr>
            </w:pPr>
          </w:p>
        </w:tc>
        <w:tc>
          <w:tcPr>
            <w:tcW w:w="1134" w:type="dxa"/>
            <w:tcBorders>
              <w:left w:val="single" w:sz="12" w:space="0" w:color="auto"/>
              <w:bottom w:val="single" w:sz="12" w:space="0" w:color="auto"/>
            </w:tcBorders>
            <w:noWrap/>
            <w:vAlign w:val="center"/>
            <w:hideMark/>
          </w:tcPr>
          <w:p w14:paraId="358BBFDF" w14:textId="77777777" w:rsidR="00B55E8D" w:rsidRPr="00B55E8D" w:rsidRDefault="00B55E8D" w:rsidP="00B55E8D">
            <w:pPr>
              <w:jc w:val="center"/>
              <w:rPr>
                <w:sz w:val="16"/>
                <w:szCs w:val="16"/>
              </w:rPr>
            </w:pPr>
            <w:r w:rsidRPr="00B55E8D">
              <w:rPr>
                <w:sz w:val="16"/>
                <w:szCs w:val="16"/>
              </w:rPr>
              <w:t>Search Parameter</w:t>
            </w:r>
          </w:p>
        </w:tc>
        <w:tc>
          <w:tcPr>
            <w:tcW w:w="850" w:type="dxa"/>
            <w:tcBorders>
              <w:bottom w:val="single" w:sz="12" w:space="0" w:color="auto"/>
              <w:right w:val="single" w:sz="12" w:space="0" w:color="auto"/>
            </w:tcBorders>
            <w:noWrap/>
            <w:vAlign w:val="center"/>
            <w:hideMark/>
          </w:tcPr>
          <w:p w14:paraId="4D4CB0D7" w14:textId="77777777" w:rsidR="00B55E8D" w:rsidRPr="00B55E8D" w:rsidRDefault="00B55E8D" w:rsidP="00B55E8D">
            <w:pPr>
              <w:jc w:val="center"/>
              <w:rPr>
                <w:sz w:val="16"/>
                <w:szCs w:val="16"/>
              </w:rPr>
            </w:pPr>
            <w:r w:rsidRPr="00B55E8D">
              <w:rPr>
                <w:sz w:val="16"/>
                <w:szCs w:val="16"/>
              </w:rPr>
              <w:t>Math</w:t>
            </w:r>
          </w:p>
        </w:tc>
        <w:tc>
          <w:tcPr>
            <w:tcW w:w="1701" w:type="dxa"/>
            <w:tcBorders>
              <w:left w:val="single" w:sz="12" w:space="0" w:color="auto"/>
              <w:bottom w:val="single" w:sz="12" w:space="0" w:color="auto"/>
            </w:tcBorders>
            <w:noWrap/>
            <w:vAlign w:val="center"/>
            <w:hideMark/>
          </w:tcPr>
          <w:p w14:paraId="1229185A" w14:textId="77777777" w:rsidR="00B55E8D" w:rsidRPr="00B55E8D" w:rsidRDefault="00B55E8D" w:rsidP="00B55E8D">
            <w:pPr>
              <w:jc w:val="center"/>
              <w:rPr>
                <w:sz w:val="16"/>
                <w:szCs w:val="16"/>
              </w:rPr>
            </w:pPr>
            <w:r w:rsidRPr="00B55E8D">
              <w:rPr>
                <w:sz w:val="16"/>
                <w:szCs w:val="16"/>
              </w:rPr>
              <w:t>Error message advising user to select a report to run</w:t>
            </w:r>
          </w:p>
        </w:tc>
        <w:tc>
          <w:tcPr>
            <w:tcW w:w="1843" w:type="dxa"/>
            <w:tcBorders>
              <w:bottom w:val="single" w:sz="12" w:space="0" w:color="auto"/>
              <w:right w:val="single" w:sz="12" w:space="0" w:color="auto"/>
            </w:tcBorders>
            <w:noWrap/>
            <w:vAlign w:val="center"/>
            <w:hideMark/>
          </w:tcPr>
          <w:p w14:paraId="4D97EBEB" w14:textId="77777777" w:rsidR="00B55E8D" w:rsidRPr="00B55E8D" w:rsidRDefault="00B55E8D" w:rsidP="00B55E8D">
            <w:pPr>
              <w:jc w:val="center"/>
              <w:rPr>
                <w:sz w:val="16"/>
                <w:szCs w:val="16"/>
              </w:rPr>
            </w:pPr>
            <w:r w:rsidRPr="00B55E8D">
              <w:rPr>
                <w:sz w:val="16"/>
                <w:szCs w:val="16"/>
              </w:rPr>
              <w:t>Error message advising user to select a report to run</w:t>
            </w:r>
          </w:p>
        </w:tc>
        <w:tc>
          <w:tcPr>
            <w:tcW w:w="567" w:type="dxa"/>
            <w:tcBorders>
              <w:left w:val="single" w:sz="12" w:space="0" w:color="auto"/>
            </w:tcBorders>
            <w:noWrap/>
            <w:vAlign w:val="center"/>
            <w:hideMark/>
          </w:tcPr>
          <w:p w14:paraId="58426B30" w14:textId="77777777" w:rsidR="00B55E8D" w:rsidRPr="00B55E8D" w:rsidRDefault="00B55E8D" w:rsidP="00B55E8D">
            <w:pPr>
              <w:jc w:val="center"/>
              <w:rPr>
                <w:sz w:val="16"/>
                <w:szCs w:val="16"/>
              </w:rPr>
            </w:pPr>
            <w:r w:rsidRPr="00B55E8D">
              <w:rPr>
                <w:sz w:val="16"/>
                <w:szCs w:val="16"/>
              </w:rPr>
              <w:t>Pass</w:t>
            </w:r>
          </w:p>
        </w:tc>
        <w:tc>
          <w:tcPr>
            <w:tcW w:w="1149" w:type="dxa"/>
            <w:tcBorders>
              <w:right w:val="single" w:sz="12" w:space="0" w:color="auto"/>
            </w:tcBorders>
            <w:noWrap/>
            <w:vAlign w:val="center"/>
            <w:hideMark/>
          </w:tcPr>
          <w:p w14:paraId="071701F5" w14:textId="77777777" w:rsidR="00B55E8D" w:rsidRPr="00B55E8D" w:rsidRDefault="00B55E8D" w:rsidP="00B55E8D">
            <w:pPr>
              <w:jc w:val="center"/>
              <w:rPr>
                <w:sz w:val="16"/>
                <w:szCs w:val="16"/>
              </w:rPr>
            </w:pPr>
          </w:p>
        </w:tc>
      </w:tr>
      <w:tr w:rsidR="00B55E8D" w:rsidRPr="00B55E8D" w14:paraId="5F5F470F"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1EAC9F12" w14:textId="77777777" w:rsidR="00B55E8D" w:rsidRPr="00B55E8D" w:rsidRDefault="00B55E8D" w:rsidP="00B55E8D">
            <w:pPr>
              <w:jc w:val="center"/>
              <w:rPr>
                <w:sz w:val="16"/>
                <w:szCs w:val="16"/>
              </w:rPr>
            </w:pPr>
          </w:p>
        </w:tc>
      </w:tr>
      <w:tr w:rsidR="00B55E8D" w:rsidRPr="00B55E8D" w14:paraId="43F4A4E6" w14:textId="77777777" w:rsidTr="00EB465F">
        <w:trPr>
          <w:trHeight w:val="300"/>
          <w:jc w:val="center"/>
        </w:trPr>
        <w:tc>
          <w:tcPr>
            <w:tcW w:w="675" w:type="dxa"/>
            <w:tcBorders>
              <w:top w:val="single" w:sz="12" w:space="0" w:color="auto"/>
              <w:left w:val="single" w:sz="12" w:space="0" w:color="auto"/>
            </w:tcBorders>
            <w:noWrap/>
            <w:vAlign w:val="center"/>
            <w:hideMark/>
          </w:tcPr>
          <w:p w14:paraId="6535FC43" w14:textId="77777777" w:rsidR="00B55E8D" w:rsidRPr="00B55E8D" w:rsidRDefault="00B55E8D" w:rsidP="00B55E8D">
            <w:pPr>
              <w:jc w:val="center"/>
              <w:rPr>
                <w:sz w:val="16"/>
                <w:szCs w:val="16"/>
              </w:rPr>
            </w:pPr>
            <w:r w:rsidRPr="00B55E8D">
              <w:rPr>
                <w:sz w:val="16"/>
                <w:szCs w:val="16"/>
              </w:rPr>
              <w:t>1.2</w:t>
            </w:r>
          </w:p>
        </w:tc>
        <w:tc>
          <w:tcPr>
            <w:tcW w:w="993" w:type="dxa"/>
            <w:tcBorders>
              <w:top w:val="single" w:sz="12" w:space="0" w:color="auto"/>
            </w:tcBorders>
            <w:noWrap/>
            <w:vAlign w:val="center"/>
            <w:hideMark/>
          </w:tcPr>
          <w:p w14:paraId="631B932B" w14:textId="77777777" w:rsidR="00B55E8D" w:rsidRPr="00B55E8D" w:rsidRDefault="00B55E8D" w:rsidP="00B55E8D">
            <w:pPr>
              <w:jc w:val="center"/>
              <w:rPr>
                <w:sz w:val="16"/>
                <w:szCs w:val="16"/>
              </w:rPr>
            </w:pPr>
            <w:r w:rsidRPr="00B55E8D">
              <w:rPr>
                <w:sz w:val="16"/>
                <w:szCs w:val="16"/>
              </w:rPr>
              <w:t>Dataset 3</w:t>
            </w:r>
          </w:p>
        </w:tc>
        <w:tc>
          <w:tcPr>
            <w:tcW w:w="992" w:type="dxa"/>
            <w:tcBorders>
              <w:top w:val="single" w:sz="12" w:space="0" w:color="auto"/>
              <w:right w:val="single" w:sz="12" w:space="0" w:color="auto"/>
            </w:tcBorders>
            <w:noWrap/>
            <w:vAlign w:val="center"/>
            <w:hideMark/>
          </w:tcPr>
          <w:p w14:paraId="33E9C9FD" w14:textId="77777777" w:rsidR="00B55E8D" w:rsidRPr="00B55E8D" w:rsidRDefault="00B55E8D" w:rsidP="00B55E8D">
            <w:pPr>
              <w:jc w:val="center"/>
              <w:rPr>
                <w:sz w:val="16"/>
                <w:szCs w:val="16"/>
              </w:rPr>
            </w:pPr>
            <w:r w:rsidRPr="00B55E8D">
              <w:rPr>
                <w:sz w:val="16"/>
                <w:szCs w:val="16"/>
              </w:rPr>
              <w:t>Abnormal</w:t>
            </w:r>
          </w:p>
        </w:tc>
        <w:tc>
          <w:tcPr>
            <w:tcW w:w="1134" w:type="dxa"/>
            <w:tcBorders>
              <w:top w:val="single" w:sz="12" w:space="0" w:color="auto"/>
              <w:left w:val="single" w:sz="12" w:space="0" w:color="auto"/>
            </w:tcBorders>
            <w:noWrap/>
            <w:vAlign w:val="center"/>
            <w:hideMark/>
          </w:tcPr>
          <w:p w14:paraId="2AF6C1EF" w14:textId="77777777" w:rsidR="00B55E8D" w:rsidRPr="00B55E8D" w:rsidRDefault="00B55E8D" w:rsidP="00B55E8D">
            <w:pPr>
              <w:jc w:val="center"/>
              <w:rPr>
                <w:sz w:val="16"/>
                <w:szCs w:val="16"/>
              </w:rPr>
            </w:pPr>
            <w:r w:rsidRPr="00B55E8D">
              <w:rPr>
                <w:sz w:val="16"/>
                <w:szCs w:val="16"/>
              </w:rPr>
              <w:t>Report Type</w:t>
            </w:r>
          </w:p>
        </w:tc>
        <w:tc>
          <w:tcPr>
            <w:tcW w:w="850" w:type="dxa"/>
            <w:tcBorders>
              <w:top w:val="single" w:sz="12" w:space="0" w:color="auto"/>
              <w:right w:val="single" w:sz="12" w:space="0" w:color="auto"/>
            </w:tcBorders>
            <w:noWrap/>
            <w:vAlign w:val="center"/>
            <w:hideMark/>
          </w:tcPr>
          <w:p w14:paraId="577AAB30" w14:textId="77777777" w:rsidR="00B55E8D" w:rsidRPr="00B55E8D" w:rsidRDefault="00B55E8D" w:rsidP="00B55E8D">
            <w:pPr>
              <w:jc w:val="center"/>
              <w:rPr>
                <w:sz w:val="16"/>
                <w:szCs w:val="16"/>
              </w:rPr>
            </w:pPr>
            <w:r w:rsidRPr="00B55E8D">
              <w:rPr>
                <w:sz w:val="16"/>
                <w:szCs w:val="16"/>
              </w:rPr>
              <w:t>Subject Name</w:t>
            </w:r>
          </w:p>
        </w:tc>
        <w:tc>
          <w:tcPr>
            <w:tcW w:w="5260" w:type="dxa"/>
            <w:gridSpan w:val="4"/>
            <w:tcBorders>
              <w:top w:val="single" w:sz="12" w:space="0" w:color="auto"/>
              <w:left w:val="single" w:sz="12" w:space="0" w:color="auto"/>
              <w:right w:val="single" w:sz="12" w:space="0" w:color="auto"/>
            </w:tcBorders>
            <w:noWrap/>
            <w:vAlign w:val="center"/>
            <w:hideMark/>
          </w:tcPr>
          <w:p w14:paraId="18064794" w14:textId="77777777" w:rsidR="00B55E8D" w:rsidRPr="00B55E8D" w:rsidRDefault="00B55E8D" w:rsidP="00B55E8D">
            <w:pPr>
              <w:jc w:val="center"/>
              <w:rPr>
                <w:sz w:val="16"/>
                <w:szCs w:val="16"/>
              </w:rPr>
            </w:pPr>
          </w:p>
        </w:tc>
      </w:tr>
      <w:tr w:rsidR="00B55E8D" w:rsidRPr="00B55E8D" w14:paraId="1DD02953"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1B66E4DF" w14:textId="77777777" w:rsidR="00B55E8D" w:rsidRPr="00B55E8D" w:rsidRDefault="00B55E8D" w:rsidP="00B55E8D">
            <w:pPr>
              <w:jc w:val="center"/>
              <w:rPr>
                <w:sz w:val="16"/>
                <w:szCs w:val="16"/>
              </w:rPr>
            </w:pPr>
          </w:p>
        </w:tc>
        <w:tc>
          <w:tcPr>
            <w:tcW w:w="1134" w:type="dxa"/>
            <w:tcBorders>
              <w:left w:val="single" w:sz="12" w:space="0" w:color="auto"/>
              <w:bottom w:val="single" w:sz="12" w:space="0" w:color="auto"/>
            </w:tcBorders>
            <w:noWrap/>
            <w:vAlign w:val="center"/>
            <w:hideMark/>
          </w:tcPr>
          <w:p w14:paraId="55670644" w14:textId="77777777" w:rsidR="00B55E8D" w:rsidRPr="00B55E8D" w:rsidRDefault="00B55E8D" w:rsidP="00B55E8D">
            <w:pPr>
              <w:jc w:val="center"/>
              <w:rPr>
                <w:sz w:val="16"/>
                <w:szCs w:val="16"/>
              </w:rPr>
            </w:pPr>
            <w:r w:rsidRPr="00B55E8D">
              <w:rPr>
                <w:sz w:val="16"/>
                <w:szCs w:val="16"/>
              </w:rPr>
              <w:t>Search Parameter</w:t>
            </w:r>
          </w:p>
        </w:tc>
        <w:tc>
          <w:tcPr>
            <w:tcW w:w="850" w:type="dxa"/>
            <w:tcBorders>
              <w:bottom w:val="single" w:sz="12" w:space="0" w:color="auto"/>
              <w:right w:val="single" w:sz="12" w:space="0" w:color="auto"/>
            </w:tcBorders>
            <w:noWrap/>
            <w:vAlign w:val="center"/>
            <w:hideMark/>
          </w:tcPr>
          <w:p w14:paraId="6C6854F0" w14:textId="77777777" w:rsidR="00B55E8D" w:rsidRPr="00B55E8D" w:rsidRDefault="00B55E8D" w:rsidP="00B55E8D">
            <w:pPr>
              <w:jc w:val="center"/>
              <w:rPr>
                <w:sz w:val="16"/>
                <w:szCs w:val="16"/>
              </w:rPr>
            </w:pPr>
            <w:r w:rsidRPr="00B55E8D">
              <w:rPr>
                <w:sz w:val="16"/>
                <w:szCs w:val="16"/>
              </w:rPr>
              <w:t>Blank</w:t>
            </w:r>
          </w:p>
        </w:tc>
        <w:tc>
          <w:tcPr>
            <w:tcW w:w="1701" w:type="dxa"/>
            <w:tcBorders>
              <w:left w:val="single" w:sz="12" w:space="0" w:color="auto"/>
              <w:bottom w:val="single" w:sz="12" w:space="0" w:color="auto"/>
            </w:tcBorders>
            <w:noWrap/>
            <w:vAlign w:val="center"/>
            <w:hideMark/>
          </w:tcPr>
          <w:p w14:paraId="798F6D26" w14:textId="77777777" w:rsidR="00B55E8D" w:rsidRPr="00B55E8D" w:rsidRDefault="00B55E8D" w:rsidP="00B55E8D">
            <w:pPr>
              <w:jc w:val="center"/>
              <w:rPr>
                <w:sz w:val="16"/>
                <w:szCs w:val="16"/>
              </w:rPr>
            </w:pPr>
            <w:r w:rsidRPr="00B55E8D">
              <w:rPr>
                <w:sz w:val="16"/>
                <w:szCs w:val="16"/>
              </w:rPr>
              <w:t>Error message advising user to fill in a subject name</w:t>
            </w:r>
          </w:p>
        </w:tc>
        <w:tc>
          <w:tcPr>
            <w:tcW w:w="1843" w:type="dxa"/>
            <w:tcBorders>
              <w:bottom w:val="single" w:sz="12" w:space="0" w:color="auto"/>
              <w:right w:val="single" w:sz="12" w:space="0" w:color="auto"/>
            </w:tcBorders>
            <w:noWrap/>
            <w:vAlign w:val="center"/>
            <w:hideMark/>
          </w:tcPr>
          <w:p w14:paraId="0E5B55A6" w14:textId="77777777" w:rsidR="00B55E8D" w:rsidRPr="00B55E8D" w:rsidRDefault="00B55E8D" w:rsidP="00B55E8D">
            <w:pPr>
              <w:jc w:val="center"/>
              <w:rPr>
                <w:sz w:val="16"/>
                <w:szCs w:val="16"/>
              </w:rPr>
            </w:pPr>
            <w:r w:rsidRPr="00B55E8D">
              <w:rPr>
                <w:sz w:val="16"/>
                <w:szCs w:val="16"/>
              </w:rPr>
              <w:t>Error message advising user to fill in a subject name</w:t>
            </w:r>
          </w:p>
        </w:tc>
        <w:tc>
          <w:tcPr>
            <w:tcW w:w="567" w:type="dxa"/>
            <w:tcBorders>
              <w:left w:val="single" w:sz="12" w:space="0" w:color="auto"/>
            </w:tcBorders>
            <w:noWrap/>
            <w:vAlign w:val="center"/>
            <w:hideMark/>
          </w:tcPr>
          <w:p w14:paraId="60F18B1B" w14:textId="77777777" w:rsidR="00B55E8D" w:rsidRPr="00B55E8D" w:rsidRDefault="00B55E8D" w:rsidP="00B55E8D">
            <w:pPr>
              <w:jc w:val="center"/>
              <w:rPr>
                <w:sz w:val="16"/>
                <w:szCs w:val="16"/>
              </w:rPr>
            </w:pPr>
            <w:r w:rsidRPr="00B55E8D">
              <w:rPr>
                <w:sz w:val="16"/>
                <w:szCs w:val="16"/>
              </w:rPr>
              <w:t>Pass</w:t>
            </w:r>
          </w:p>
        </w:tc>
        <w:tc>
          <w:tcPr>
            <w:tcW w:w="1149" w:type="dxa"/>
            <w:tcBorders>
              <w:right w:val="single" w:sz="12" w:space="0" w:color="auto"/>
            </w:tcBorders>
            <w:noWrap/>
            <w:vAlign w:val="center"/>
            <w:hideMark/>
          </w:tcPr>
          <w:p w14:paraId="2D7287CA" w14:textId="77777777" w:rsidR="00B55E8D" w:rsidRPr="00B55E8D" w:rsidRDefault="00B55E8D" w:rsidP="00B55E8D">
            <w:pPr>
              <w:jc w:val="center"/>
              <w:rPr>
                <w:sz w:val="16"/>
                <w:szCs w:val="16"/>
              </w:rPr>
            </w:pPr>
          </w:p>
        </w:tc>
      </w:tr>
      <w:tr w:rsidR="00B55E8D" w:rsidRPr="00B55E8D" w14:paraId="5FABD1F0"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55CE1FEE" w14:textId="77777777" w:rsidR="00B55E8D" w:rsidRPr="00B55E8D" w:rsidRDefault="00B55E8D" w:rsidP="00B55E8D">
            <w:pPr>
              <w:jc w:val="center"/>
              <w:rPr>
                <w:sz w:val="16"/>
                <w:szCs w:val="16"/>
              </w:rPr>
            </w:pPr>
          </w:p>
        </w:tc>
      </w:tr>
      <w:tr w:rsidR="00B55E8D" w:rsidRPr="00B55E8D" w14:paraId="53BA34CD" w14:textId="77777777" w:rsidTr="00EB465F">
        <w:trPr>
          <w:trHeight w:val="300"/>
          <w:jc w:val="center"/>
        </w:trPr>
        <w:tc>
          <w:tcPr>
            <w:tcW w:w="675" w:type="dxa"/>
            <w:tcBorders>
              <w:top w:val="single" w:sz="12" w:space="0" w:color="auto"/>
              <w:left w:val="single" w:sz="12" w:space="0" w:color="auto"/>
            </w:tcBorders>
            <w:noWrap/>
            <w:vAlign w:val="center"/>
            <w:hideMark/>
          </w:tcPr>
          <w:p w14:paraId="5DA1D447" w14:textId="77777777" w:rsidR="00B55E8D" w:rsidRPr="00B55E8D" w:rsidRDefault="00B55E8D" w:rsidP="00B55E8D">
            <w:pPr>
              <w:jc w:val="center"/>
              <w:rPr>
                <w:sz w:val="16"/>
                <w:szCs w:val="16"/>
              </w:rPr>
            </w:pPr>
            <w:r w:rsidRPr="00B55E8D">
              <w:rPr>
                <w:sz w:val="16"/>
                <w:szCs w:val="16"/>
              </w:rPr>
              <w:t>1.2</w:t>
            </w:r>
          </w:p>
        </w:tc>
        <w:tc>
          <w:tcPr>
            <w:tcW w:w="993" w:type="dxa"/>
            <w:tcBorders>
              <w:top w:val="single" w:sz="12" w:space="0" w:color="auto"/>
            </w:tcBorders>
            <w:noWrap/>
            <w:vAlign w:val="center"/>
            <w:hideMark/>
          </w:tcPr>
          <w:p w14:paraId="24599DCF" w14:textId="77777777" w:rsidR="00B55E8D" w:rsidRPr="00B55E8D" w:rsidRDefault="00B55E8D" w:rsidP="00B55E8D">
            <w:pPr>
              <w:jc w:val="center"/>
              <w:rPr>
                <w:sz w:val="16"/>
                <w:szCs w:val="16"/>
              </w:rPr>
            </w:pPr>
            <w:r w:rsidRPr="00B55E8D">
              <w:rPr>
                <w:sz w:val="16"/>
                <w:szCs w:val="16"/>
              </w:rPr>
              <w:t>Dataset 3</w:t>
            </w:r>
          </w:p>
        </w:tc>
        <w:tc>
          <w:tcPr>
            <w:tcW w:w="992" w:type="dxa"/>
            <w:tcBorders>
              <w:top w:val="single" w:sz="12" w:space="0" w:color="auto"/>
              <w:right w:val="single" w:sz="12" w:space="0" w:color="auto"/>
            </w:tcBorders>
            <w:noWrap/>
            <w:vAlign w:val="center"/>
            <w:hideMark/>
          </w:tcPr>
          <w:p w14:paraId="1D07C4E6" w14:textId="77777777" w:rsidR="00B55E8D" w:rsidRPr="00B55E8D" w:rsidRDefault="00B55E8D" w:rsidP="00B55E8D">
            <w:pPr>
              <w:jc w:val="center"/>
              <w:rPr>
                <w:sz w:val="16"/>
                <w:szCs w:val="16"/>
              </w:rPr>
            </w:pPr>
            <w:r w:rsidRPr="00B55E8D">
              <w:rPr>
                <w:sz w:val="16"/>
                <w:szCs w:val="16"/>
              </w:rPr>
              <w:t>Abnormal</w:t>
            </w:r>
          </w:p>
        </w:tc>
        <w:tc>
          <w:tcPr>
            <w:tcW w:w="1134" w:type="dxa"/>
            <w:tcBorders>
              <w:top w:val="single" w:sz="12" w:space="0" w:color="auto"/>
              <w:left w:val="single" w:sz="12" w:space="0" w:color="auto"/>
            </w:tcBorders>
            <w:noWrap/>
            <w:vAlign w:val="center"/>
            <w:hideMark/>
          </w:tcPr>
          <w:p w14:paraId="4E1975F5" w14:textId="77777777" w:rsidR="00B55E8D" w:rsidRPr="00B55E8D" w:rsidRDefault="00B55E8D" w:rsidP="00B55E8D">
            <w:pPr>
              <w:jc w:val="center"/>
              <w:rPr>
                <w:sz w:val="16"/>
                <w:szCs w:val="16"/>
              </w:rPr>
            </w:pPr>
            <w:r w:rsidRPr="00B55E8D">
              <w:rPr>
                <w:sz w:val="16"/>
                <w:szCs w:val="16"/>
              </w:rPr>
              <w:t>Report Type</w:t>
            </w:r>
          </w:p>
        </w:tc>
        <w:tc>
          <w:tcPr>
            <w:tcW w:w="850" w:type="dxa"/>
            <w:tcBorders>
              <w:top w:val="single" w:sz="12" w:space="0" w:color="auto"/>
              <w:right w:val="single" w:sz="12" w:space="0" w:color="auto"/>
            </w:tcBorders>
            <w:noWrap/>
            <w:vAlign w:val="center"/>
            <w:hideMark/>
          </w:tcPr>
          <w:p w14:paraId="41CF2001" w14:textId="77777777" w:rsidR="00B55E8D" w:rsidRPr="00B55E8D" w:rsidRDefault="00B55E8D" w:rsidP="00B55E8D">
            <w:pPr>
              <w:jc w:val="center"/>
              <w:rPr>
                <w:sz w:val="16"/>
                <w:szCs w:val="16"/>
              </w:rPr>
            </w:pPr>
            <w:r w:rsidRPr="00B55E8D">
              <w:rPr>
                <w:sz w:val="16"/>
                <w:szCs w:val="16"/>
              </w:rPr>
              <w:t>Subject Name</w:t>
            </w:r>
          </w:p>
        </w:tc>
        <w:tc>
          <w:tcPr>
            <w:tcW w:w="5260" w:type="dxa"/>
            <w:gridSpan w:val="4"/>
            <w:tcBorders>
              <w:top w:val="single" w:sz="12" w:space="0" w:color="auto"/>
              <w:left w:val="single" w:sz="12" w:space="0" w:color="auto"/>
              <w:right w:val="single" w:sz="12" w:space="0" w:color="auto"/>
            </w:tcBorders>
            <w:noWrap/>
            <w:vAlign w:val="center"/>
            <w:hideMark/>
          </w:tcPr>
          <w:p w14:paraId="420BA4B3" w14:textId="77777777" w:rsidR="00B55E8D" w:rsidRPr="00B55E8D" w:rsidRDefault="00B55E8D" w:rsidP="00B55E8D">
            <w:pPr>
              <w:jc w:val="center"/>
              <w:rPr>
                <w:sz w:val="16"/>
                <w:szCs w:val="16"/>
              </w:rPr>
            </w:pPr>
          </w:p>
        </w:tc>
      </w:tr>
      <w:tr w:rsidR="00B55E8D" w:rsidRPr="00B55E8D" w14:paraId="604B31F5"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29888B25" w14:textId="77777777" w:rsidR="00B55E8D" w:rsidRPr="00B55E8D" w:rsidRDefault="00B55E8D" w:rsidP="00B55E8D">
            <w:pPr>
              <w:jc w:val="center"/>
              <w:rPr>
                <w:sz w:val="16"/>
                <w:szCs w:val="16"/>
              </w:rPr>
            </w:pPr>
          </w:p>
        </w:tc>
        <w:tc>
          <w:tcPr>
            <w:tcW w:w="1134" w:type="dxa"/>
            <w:tcBorders>
              <w:left w:val="single" w:sz="12" w:space="0" w:color="auto"/>
              <w:bottom w:val="single" w:sz="12" w:space="0" w:color="auto"/>
            </w:tcBorders>
            <w:noWrap/>
            <w:vAlign w:val="center"/>
            <w:hideMark/>
          </w:tcPr>
          <w:p w14:paraId="764EC8C7" w14:textId="77777777" w:rsidR="00B55E8D" w:rsidRPr="00B55E8D" w:rsidRDefault="00B55E8D" w:rsidP="00B55E8D">
            <w:pPr>
              <w:jc w:val="center"/>
              <w:rPr>
                <w:sz w:val="16"/>
                <w:szCs w:val="16"/>
              </w:rPr>
            </w:pPr>
            <w:r w:rsidRPr="00B55E8D">
              <w:rPr>
                <w:sz w:val="16"/>
                <w:szCs w:val="16"/>
              </w:rPr>
              <w:t>Search Parameter</w:t>
            </w:r>
          </w:p>
        </w:tc>
        <w:tc>
          <w:tcPr>
            <w:tcW w:w="850" w:type="dxa"/>
            <w:tcBorders>
              <w:bottom w:val="single" w:sz="12" w:space="0" w:color="auto"/>
              <w:right w:val="single" w:sz="12" w:space="0" w:color="auto"/>
            </w:tcBorders>
            <w:noWrap/>
            <w:vAlign w:val="center"/>
            <w:hideMark/>
          </w:tcPr>
          <w:p w14:paraId="47797F4A" w14:textId="77777777" w:rsidR="00B55E8D" w:rsidRPr="00B55E8D" w:rsidRDefault="00B55E8D" w:rsidP="00B55E8D">
            <w:pPr>
              <w:jc w:val="center"/>
              <w:rPr>
                <w:sz w:val="16"/>
                <w:szCs w:val="16"/>
              </w:rPr>
            </w:pPr>
            <w:r w:rsidRPr="00B55E8D">
              <w:rPr>
                <w:sz w:val="16"/>
                <w:szCs w:val="16"/>
              </w:rPr>
              <w:t>Any Invalid</w:t>
            </w:r>
          </w:p>
        </w:tc>
        <w:tc>
          <w:tcPr>
            <w:tcW w:w="1701" w:type="dxa"/>
            <w:tcBorders>
              <w:left w:val="single" w:sz="12" w:space="0" w:color="auto"/>
              <w:bottom w:val="single" w:sz="12" w:space="0" w:color="auto"/>
            </w:tcBorders>
            <w:noWrap/>
            <w:vAlign w:val="center"/>
            <w:hideMark/>
          </w:tcPr>
          <w:p w14:paraId="1B15239C" w14:textId="77777777" w:rsidR="00B55E8D" w:rsidRPr="00B55E8D" w:rsidRDefault="00B55E8D" w:rsidP="00B55E8D">
            <w:pPr>
              <w:jc w:val="center"/>
              <w:rPr>
                <w:sz w:val="16"/>
                <w:szCs w:val="16"/>
              </w:rPr>
            </w:pPr>
            <w:r w:rsidRPr="00B55E8D">
              <w:rPr>
                <w:sz w:val="16"/>
                <w:szCs w:val="16"/>
              </w:rPr>
              <w:t>Error message advising user that the subject wasn't found</w:t>
            </w:r>
          </w:p>
        </w:tc>
        <w:tc>
          <w:tcPr>
            <w:tcW w:w="1843" w:type="dxa"/>
            <w:tcBorders>
              <w:bottom w:val="single" w:sz="12" w:space="0" w:color="auto"/>
              <w:right w:val="single" w:sz="12" w:space="0" w:color="auto"/>
            </w:tcBorders>
            <w:noWrap/>
            <w:vAlign w:val="center"/>
            <w:hideMark/>
          </w:tcPr>
          <w:p w14:paraId="1503D677" w14:textId="77777777" w:rsidR="00B55E8D" w:rsidRPr="00B55E8D" w:rsidRDefault="00B55E8D" w:rsidP="00B55E8D">
            <w:pPr>
              <w:jc w:val="center"/>
              <w:rPr>
                <w:sz w:val="16"/>
                <w:szCs w:val="16"/>
              </w:rPr>
            </w:pPr>
            <w:r w:rsidRPr="00B55E8D">
              <w:rPr>
                <w:sz w:val="16"/>
                <w:szCs w:val="16"/>
              </w:rPr>
              <w:t>Error message advising user that the subject wasn't found</w:t>
            </w:r>
          </w:p>
        </w:tc>
        <w:tc>
          <w:tcPr>
            <w:tcW w:w="567" w:type="dxa"/>
            <w:tcBorders>
              <w:left w:val="single" w:sz="12" w:space="0" w:color="auto"/>
              <w:bottom w:val="single" w:sz="12" w:space="0" w:color="auto"/>
            </w:tcBorders>
            <w:noWrap/>
            <w:vAlign w:val="center"/>
            <w:hideMark/>
          </w:tcPr>
          <w:p w14:paraId="4F474EF3" w14:textId="77777777" w:rsidR="00B55E8D" w:rsidRPr="00B55E8D" w:rsidRDefault="00B55E8D" w:rsidP="00B55E8D">
            <w:pPr>
              <w:jc w:val="center"/>
              <w:rPr>
                <w:sz w:val="16"/>
                <w:szCs w:val="16"/>
              </w:rPr>
            </w:pPr>
            <w:r w:rsidRPr="00B55E8D">
              <w:rPr>
                <w:sz w:val="16"/>
                <w:szCs w:val="16"/>
              </w:rPr>
              <w:t>Pass</w:t>
            </w:r>
          </w:p>
        </w:tc>
        <w:tc>
          <w:tcPr>
            <w:tcW w:w="1149" w:type="dxa"/>
            <w:tcBorders>
              <w:bottom w:val="single" w:sz="12" w:space="0" w:color="auto"/>
              <w:right w:val="single" w:sz="12" w:space="0" w:color="auto"/>
            </w:tcBorders>
            <w:noWrap/>
            <w:vAlign w:val="center"/>
            <w:hideMark/>
          </w:tcPr>
          <w:p w14:paraId="7DAC9132" w14:textId="77777777" w:rsidR="00B55E8D" w:rsidRPr="00B55E8D" w:rsidRDefault="00B55E8D" w:rsidP="00B55E8D">
            <w:pPr>
              <w:jc w:val="center"/>
              <w:rPr>
                <w:sz w:val="16"/>
                <w:szCs w:val="16"/>
              </w:rPr>
            </w:pPr>
          </w:p>
        </w:tc>
      </w:tr>
    </w:tbl>
    <w:p w14:paraId="3FC87B84" w14:textId="77777777" w:rsidR="00B55E8D" w:rsidRDefault="00B55E8D" w:rsidP="00435206">
      <w:pPr>
        <w:spacing w:before="0" w:after="0"/>
      </w:pPr>
    </w:p>
    <w:tbl>
      <w:tblPr>
        <w:tblStyle w:val="TableGrid"/>
        <w:tblW w:w="0" w:type="auto"/>
        <w:jc w:val="center"/>
        <w:tblLayout w:type="fixed"/>
        <w:tblLook w:val="04A0" w:firstRow="1" w:lastRow="0" w:firstColumn="1" w:lastColumn="0" w:noHBand="0" w:noVBand="1"/>
      </w:tblPr>
      <w:tblGrid>
        <w:gridCol w:w="675"/>
        <w:gridCol w:w="993"/>
        <w:gridCol w:w="992"/>
        <w:gridCol w:w="1134"/>
        <w:gridCol w:w="1417"/>
        <w:gridCol w:w="1418"/>
        <w:gridCol w:w="1559"/>
        <w:gridCol w:w="567"/>
        <w:gridCol w:w="1149"/>
      </w:tblGrid>
      <w:tr w:rsidR="00DF1C28" w:rsidRPr="00B55E8D" w14:paraId="77F4EFA7" w14:textId="77777777" w:rsidTr="00DF1C28">
        <w:trPr>
          <w:trHeight w:val="315"/>
          <w:jc w:val="center"/>
        </w:trPr>
        <w:tc>
          <w:tcPr>
            <w:tcW w:w="2660" w:type="dxa"/>
            <w:gridSpan w:val="3"/>
            <w:tcBorders>
              <w:top w:val="single" w:sz="12" w:space="0" w:color="auto"/>
              <w:left w:val="single" w:sz="12" w:space="0" w:color="auto"/>
            </w:tcBorders>
            <w:shd w:val="clear" w:color="auto" w:fill="D9D9D9" w:themeFill="background1" w:themeFillShade="D9"/>
            <w:noWrap/>
            <w:vAlign w:val="center"/>
            <w:hideMark/>
          </w:tcPr>
          <w:p w14:paraId="093745EE" w14:textId="77777777" w:rsidR="00941E29" w:rsidRPr="00B55E8D" w:rsidRDefault="00941E29" w:rsidP="00DF1C28">
            <w:pPr>
              <w:jc w:val="center"/>
              <w:rPr>
                <w:b/>
                <w:bCs/>
                <w:sz w:val="16"/>
                <w:szCs w:val="16"/>
              </w:rPr>
            </w:pPr>
            <w:r w:rsidRPr="00B55E8D">
              <w:rPr>
                <w:b/>
                <w:bCs/>
                <w:sz w:val="16"/>
                <w:szCs w:val="16"/>
              </w:rPr>
              <w:lastRenderedPageBreak/>
              <w:t>Datasets</w:t>
            </w:r>
          </w:p>
        </w:tc>
        <w:tc>
          <w:tcPr>
            <w:tcW w:w="2551" w:type="dxa"/>
            <w:gridSpan w:val="2"/>
            <w:tcBorders>
              <w:top w:val="single" w:sz="12" w:space="0" w:color="auto"/>
            </w:tcBorders>
            <w:shd w:val="clear" w:color="auto" w:fill="D9D9D9" w:themeFill="background1" w:themeFillShade="D9"/>
            <w:noWrap/>
            <w:vAlign w:val="center"/>
            <w:hideMark/>
          </w:tcPr>
          <w:p w14:paraId="2882802C" w14:textId="77777777" w:rsidR="00941E29" w:rsidRPr="00B55E8D" w:rsidRDefault="00941E29" w:rsidP="00DF1C28">
            <w:pPr>
              <w:jc w:val="center"/>
              <w:rPr>
                <w:b/>
                <w:bCs/>
                <w:sz w:val="16"/>
                <w:szCs w:val="16"/>
              </w:rPr>
            </w:pPr>
            <w:r w:rsidRPr="00B55E8D">
              <w:rPr>
                <w:b/>
                <w:bCs/>
                <w:sz w:val="16"/>
                <w:szCs w:val="16"/>
              </w:rPr>
              <w:t>Inputs</w:t>
            </w:r>
          </w:p>
        </w:tc>
        <w:tc>
          <w:tcPr>
            <w:tcW w:w="2977" w:type="dxa"/>
            <w:gridSpan w:val="2"/>
            <w:tcBorders>
              <w:top w:val="single" w:sz="12" w:space="0" w:color="auto"/>
            </w:tcBorders>
            <w:shd w:val="clear" w:color="auto" w:fill="D9D9D9" w:themeFill="background1" w:themeFillShade="D9"/>
            <w:noWrap/>
            <w:vAlign w:val="center"/>
            <w:hideMark/>
          </w:tcPr>
          <w:p w14:paraId="317BE11E" w14:textId="77777777" w:rsidR="00941E29" w:rsidRPr="00B55E8D" w:rsidRDefault="00941E29" w:rsidP="00DF1C28">
            <w:pPr>
              <w:jc w:val="center"/>
              <w:rPr>
                <w:b/>
                <w:bCs/>
                <w:sz w:val="16"/>
                <w:szCs w:val="16"/>
              </w:rPr>
            </w:pPr>
            <w:r w:rsidRPr="00B55E8D">
              <w:rPr>
                <w:b/>
                <w:bCs/>
                <w:sz w:val="16"/>
                <w:szCs w:val="16"/>
              </w:rPr>
              <w:t>Results</w:t>
            </w:r>
          </w:p>
        </w:tc>
        <w:tc>
          <w:tcPr>
            <w:tcW w:w="567" w:type="dxa"/>
            <w:tcBorders>
              <w:top w:val="single" w:sz="12" w:space="0" w:color="auto"/>
            </w:tcBorders>
            <w:shd w:val="clear" w:color="auto" w:fill="D9D9D9" w:themeFill="background1" w:themeFillShade="D9"/>
            <w:noWrap/>
            <w:vAlign w:val="center"/>
            <w:hideMark/>
          </w:tcPr>
          <w:p w14:paraId="7877FA29" w14:textId="77777777" w:rsidR="00941E29" w:rsidRPr="00B55E8D" w:rsidRDefault="00941E29" w:rsidP="00DF1C28">
            <w:pPr>
              <w:jc w:val="center"/>
              <w:rPr>
                <w:b/>
                <w:bCs/>
                <w:sz w:val="16"/>
                <w:szCs w:val="16"/>
              </w:rPr>
            </w:pPr>
            <w:r w:rsidRPr="00B55E8D">
              <w:rPr>
                <w:b/>
                <w:bCs/>
                <w:sz w:val="16"/>
                <w:szCs w:val="16"/>
              </w:rPr>
              <w:t>Pass/Fail</w:t>
            </w:r>
          </w:p>
        </w:tc>
        <w:tc>
          <w:tcPr>
            <w:tcW w:w="1149" w:type="dxa"/>
            <w:tcBorders>
              <w:top w:val="single" w:sz="12" w:space="0" w:color="auto"/>
              <w:right w:val="single" w:sz="12" w:space="0" w:color="auto"/>
            </w:tcBorders>
            <w:shd w:val="clear" w:color="auto" w:fill="D9D9D9" w:themeFill="background1" w:themeFillShade="D9"/>
            <w:noWrap/>
            <w:vAlign w:val="center"/>
            <w:hideMark/>
          </w:tcPr>
          <w:p w14:paraId="2DC4F4ED" w14:textId="77777777" w:rsidR="00941E29" w:rsidRPr="00B55E8D" w:rsidRDefault="00941E29" w:rsidP="00DF1C28">
            <w:pPr>
              <w:jc w:val="center"/>
              <w:rPr>
                <w:b/>
                <w:bCs/>
                <w:sz w:val="16"/>
                <w:szCs w:val="16"/>
              </w:rPr>
            </w:pPr>
            <w:r w:rsidRPr="00B55E8D">
              <w:rPr>
                <w:b/>
                <w:bCs/>
                <w:sz w:val="16"/>
                <w:szCs w:val="16"/>
              </w:rPr>
              <w:t>Comments</w:t>
            </w:r>
          </w:p>
        </w:tc>
      </w:tr>
      <w:tr w:rsidR="00DF1C28" w:rsidRPr="00B55E8D" w14:paraId="2CA3C286" w14:textId="77777777" w:rsidTr="00EB465F">
        <w:trPr>
          <w:trHeight w:val="315"/>
          <w:jc w:val="center"/>
        </w:trPr>
        <w:tc>
          <w:tcPr>
            <w:tcW w:w="675" w:type="dxa"/>
            <w:tcBorders>
              <w:left w:val="single" w:sz="12" w:space="0" w:color="auto"/>
              <w:bottom w:val="single" w:sz="12" w:space="0" w:color="auto"/>
            </w:tcBorders>
            <w:shd w:val="clear" w:color="auto" w:fill="D9D9D9" w:themeFill="background1" w:themeFillShade="D9"/>
            <w:noWrap/>
            <w:vAlign w:val="center"/>
            <w:hideMark/>
          </w:tcPr>
          <w:p w14:paraId="0A9AC56B" w14:textId="77777777" w:rsidR="00DF1C28" w:rsidRPr="00B55E8D" w:rsidRDefault="00DF1C28" w:rsidP="00DF1C28">
            <w:pPr>
              <w:jc w:val="center"/>
              <w:rPr>
                <w:b/>
                <w:bCs/>
                <w:sz w:val="16"/>
                <w:szCs w:val="16"/>
              </w:rPr>
            </w:pPr>
            <w:r w:rsidRPr="00B55E8D">
              <w:rPr>
                <w:b/>
                <w:bCs/>
                <w:sz w:val="16"/>
                <w:szCs w:val="16"/>
              </w:rPr>
              <w:t>Test Case</w:t>
            </w:r>
          </w:p>
        </w:tc>
        <w:tc>
          <w:tcPr>
            <w:tcW w:w="993" w:type="dxa"/>
            <w:tcBorders>
              <w:bottom w:val="single" w:sz="12" w:space="0" w:color="auto"/>
            </w:tcBorders>
            <w:shd w:val="clear" w:color="auto" w:fill="D9D9D9" w:themeFill="background1" w:themeFillShade="D9"/>
            <w:noWrap/>
            <w:vAlign w:val="center"/>
            <w:hideMark/>
          </w:tcPr>
          <w:p w14:paraId="6E945523" w14:textId="77777777" w:rsidR="00DF1C28" w:rsidRPr="00B55E8D" w:rsidRDefault="00DF1C28" w:rsidP="00DF1C28">
            <w:pPr>
              <w:jc w:val="center"/>
              <w:rPr>
                <w:b/>
                <w:bCs/>
                <w:sz w:val="16"/>
                <w:szCs w:val="16"/>
              </w:rPr>
            </w:pPr>
          </w:p>
        </w:tc>
        <w:tc>
          <w:tcPr>
            <w:tcW w:w="992" w:type="dxa"/>
            <w:tcBorders>
              <w:bottom w:val="single" w:sz="12" w:space="0" w:color="auto"/>
            </w:tcBorders>
            <w:shd w:val="clear" w:color="auto" w:fill="D9D9D9" w:themeFill="background1" w:themeFillShade="D9"/>
            <w:noWrap/>
            <w:vAlign w:val="center"/>
            <w:hideMark/>
          </w:tcPr>
          <w:p w14:paraId="4B93138E" w14:textId="77777777" w:rsidR="00DF1C28" w:rsidRPr="00B55E8D" w:rsidRDefault="00DF1C28" w:rsidP="00DF1C28">
            <w:pPr>
              <w:jc w:val="center"/>
              <w:rPr>
                <w:b/>
                <w:bCs/>
                <w:sz w:val="16"/>
                <w:szCs w:val="16"/>
              </w:rPr>
            </w:pPr>
            <w:r w:rsidRPr="00B55E8D">
              <w:rPr>
                <w:b/>
                <w:bCs/>
                <w:sz w:val="16"/>
                <w:szCs w:val="16"/>
              </w:rPr>
              <w:t>Type</w:t>
            </w:r>
          </w:p>
        </w:tc>
        <w:tc>
          <w:tcPr>
            <w:tcW w:w="1134" w:type="dxa"/>
            <w:tcBorders>
              <w:bottom w:val="single" w:sz="12" w:space="0" w:color="auto"/>
            </w:tcBorders>
            <w:shd w:val="clear" w:color="auto" w:fill="D9D9D9" w:themeFill="background1" w:themeFillShade="D9"/>
            <w:noWrap/>
            <w:vAlign w:val="center"/>
            <w:hideMark/>
          </w:tcPr>
          <w:p w14:paraId="64620188" w14:textId="77777777" w:rsidR="00DF1C28" w:rsidRPr="00B55E8D" w:rsidRDefault="00DF1C28" w:rsidP="00DF1C28">
            <w:pPr>
              <w:jc w:val="center"/>
              <w:rPr>
                <w:b/>
                <w:bCs/>
                <w:sz w:val="16"/>
                <w:szCs w:val="16"/>
              </w:rPr>
            </w:pPr>
            <w:r w:rsidRPr="00B55E8D">
              <w:rPr>
                <w:b/>
                <w:bCs/>
                <w:sz w:val="16"/>
                <w:szCs w:val="16"/>
              </w:rPr>
              <w:t>Field</w:t>
            </w:r>
          </w:p>
        </w:tc>
        <w:tc>
          <w:tcPr>
            <w:tcW w:w="1417" w:type="dxa"/>
            <w:tcBorders>
              <w:bottom w:val="single" w:sz="12" w:space="0" w:color="auto"/>
            </w:tcBorders>
            <w:shd w:val="clear" w:color="auto" w:fill="D9D9D9" w:themeFill="background1" w:themeFillShade="D9"/>
            <w:noWrap/>
            <w:vAlign w:val="center"/>
            <w:hideMark/>
          </w:tcPr>
          <w:p w14:paraId="1EE19B2B" w14:textId="77777777" w:rsidR="00DF1C28" w:rsidRPr="00B55E8D" w:rsidRDefault="00DF1C28" w:rsidP="00DF1C28">
            <w:pPr>
              <w:jc w:val="center"/>
              <w:rPr>
                <w:b/>
                <w:bCs/>
                <w:sz w:val="16"/>
                <w:szCs w:val="16"/>
              </w:rPr>
            </w:pPr>
            <w:r w:rsidRPr="00B55E8D">
              <w:rPr>
                <w:b/>
                <w:bCs/>
                <w:sz w:val="16"/>
                <w:szCs w:val="16"/>
              </w:rPr>
              <w:t>Value</w:t>
            </w:r>
          </w:p>
        </w:tc>
        <w:tc>
          <w:tcPr>
            <w:tcW w:w="1418" w:type="dxa"/>
            <w:tcBorders>
              <w:bottom w:val="single" w:sz="12" w:space="0" w:color="auto"/>
            </w:tcBorders>
            <w:shd w:val="clear" w:color="auto" w:fill="D9D9D9" w:themeFill="background1" w:themeFillShade="D9"/>
            <w:noWrap/>
            <w:vAlign w:val="center"/>
            <w:hideMark/>
          </w:tcPr>
          <w:p w14:paraId="500A9584" w14:textId="77777777" w:rsidR="00DF1C28" w:rsidRPr="00B55E8D" w:rsidRDefault="00DF1C28" w:rsidP="00DF1C28">
            <w:pPr>
              <w:jc w:val="center"/>
              <w:rPr>
                <w:b/>
                <w:bCs/>
                <w:sz w:val="16"/>
                <w:szCs w:val="16"/>
              </w:rPr>
            </w:pPr>
            <w:r w:rsidRPr="00B55E8D">
              <w:rPr>
                <w:b/>
                <w:bCs/>
                <w:sz w:val="16"/>
                <w:szCs w:val="16"/>
              </w:rPr>
              <w:t>Expected</w:t>
            </w:r>
          </w:p>
        </w:tc>
        <w:tc>
          <w:tcPr>
            <w:tcW w:w="1559" w:type="dxa"/>
            <w:tcBorders>
              <w:bottom w:val="single" w:sz="12" w:space="0" w:color="auto"/>
            </w:tcBorders>
            <w:shd w:val="clear" w:color="auto" w:fill="D9D9D9" w:themeFill="background1" w:themeFillShade="D9"/>
            <w:noWrap/>
            <w:vAlign w:val="center"/>
            <w:hideMark/>
          </w:tcPr>
          <w:p w14:paraId="4116BB13" w14:textId="77777777" w:rsidR="00DF1C28" w:rsidRPr="00B55E8D" w:rsidRDefault="00DF1C28" w:rsidP="00DF1C28">
            <w:pPr>
              <w:jc w:val="center"/>
              <w:rPr>
                <w:b/>
                <w:bCs/>
                <w:sz w:val="16"/>
                <w:szCs w:val="16"/>
              </w:rPr>
            </w:pPr>
            <w:r w:rsidRPr="00B55E8D">
              <w:rPr>
                <w:b/>
                <w:bCs/>
                <w:sz w:val="16"/>
                <w:szCs w:val="16"/>
              </w:rPr>
              <w:t>Actual</w:t>
            </w:r>
          </w:p>
        </w:tc>
        <w:tc>
          <w:tcPr>
            <w:tcW w:w="1716" w:type="dxa"/>
            <w:gridSpan w:val="2"/>
            <w:tcBorders>
              <w:bottom w:val="single" w:sz="12" w:space="0" w:color="auto"/>
              <w:right w:val="single" w:sz="12" w:space="0" w:color="auto"/>
            </w:tcBorders>
            <w:shd w:val="clear" w:color="auto" w:fill="D9D9D9" w:themeFill="background1" w:themeFillShade="D9"/>
            <w:noWrap/>
            <w:vAlign w:val="center"/>
            <w:hideMark/>
          </w:tcPr>
          <w:p w14:paraId="2013A4BE" w14:textId="77777777" w:rsidR="00DF1C28" w:rsidRPr="00B55E8D" w:rsidRDefault="00DF1C28" w:rsidP="00DF1C28">
            <w:pPr>
              <w:jc w:val="center"/>
              <w:rPr>
                <w:sz w:val="16"/>
                <w:szCs w:val="16"/>
              </w:rPr>
            </w:pPr>
          </w:p>
        </w:tc>
      </w:tr>
      <w:tr w:rsidR="00DF1C28" w:rsidRPr="00B55E8D" w14:paraId="367094C7" w14:textId="77777777" w:rsidTr="00EB465F">
        <w:trPr>
          <w:trHeight w:val="300"/>
          <w:jc w:val="center"/>
        </w:trPr>
        <w:tc>
          <w:tcPr>
            <w:tcW w:w="675" w:type="dxa"/>
            <w:tcBorders>
              <w:top w:val="single" w:sz="12" w:space="0" w:color="auto"/>
              <w:left w:val="single" w:sz="12" w:space="0" w:color="auto"/>
            </w:tcBorders>
            <w:noWrap/>
            <w:vAlign w:val="center"/>
            <w:hideMark/>
          </w:tcPr>
          <w:p w14:paraId="216A5CAF" w14:textId="77777777" w:rsidR="00DF1C28" w:rsidRPr="00B55E8D" w:rsidRDefault="00DF1C28" w:rsidP="00DF1C28">
            <w:pPr>
              <w:jc w:val="center"/>
              <w:rPr>
                <w:sz w:val="16"/>
                <w:szCs w:val="16"/>
              </w:rPr>
            </w:pPr>
            <w:r w:rsidRPr="00B55E8D">
              <w:rPr>
                <w:sz w:val="16"/>
                <w:szCs w:val="16"/>
              </w:rPr>
              <w:t>1.3</w:t>
            </w:r>
          </w:p>
        </w:tc>
        <w:tc>
          <w:tcPr>
            <w:tcW w:w="993" w:type="dxa"/>
            <w:tcBorders>
              <w:top w:val="single" w:sz="12" w:space="0" w:color="auto"/>
            </w:tcBorders>
            <w:noWrap/>
            <w:vAlign w:val="center"/>
            <w:hideMark/>
          </w:tcPr>
          <w:p w14:paraId="08725C6D" w14:textId="77777777" w:rsidR="00DF1C28" w:rsidRPr="00B55E8D" w:rsidRDefault="00DF1C28" w:rsidP="00DF1C28">
            <w:pPr>
              <w:jc w:val="center"/>
              <w:rPr>
                <w:sz w:val="16"/>
                <w:szCs w:val="16"/>
              </w:rPr>
            </w:pPr>
            <w:r w:rsidRPr="00B55E8D">
              <w:rPr>
                <w:sz w:val="16"/>
                <w:szCs w:val="16"/>
              </w:rPr>
              <w:t>Dataset 1</w:t>
            </w:r>
          </w:p>
        </w:tc>
        <w:tc>
          <w:tcPr>
            <w:tcW w:w="992" w:type="dxa"/>
            <w:tcBorders>
              <w:top w:val="single" w:sz="12" w:space="0" w:color="auto"/>
              <w:right w:val="single" w:sz="12" w:space="0" w:color="auto"/>
            </w:tcBorders>
            <w:noWrap/>
            <w:vAlign w:val="center"/>
            <w:hideMark/>
          </w:tcPr>
          <w:p w14:paraId="26507394" w14:textId="77777777" w:rsidR="00DF1C28" w:rsidRPr="00B55E8D" w:rsidRDefault="00DF1C28" w:rsidP="00DF1C28">
            <w:pPr>
              <w:jc w:val="center"/>
              <w:rPr>
                <w:sz w:val="16"/>
                <w:szCs w:val="16"/>
              </w:rPr>
            </w:pPr>
            <w:r w:rsidRPr="00B55E8D">
              <w:rPr>
                <w:sz w:val="16"/>
                <w:szCs w:val="16"/>
              </w:rPr>
              <w:t>Normal</w:t>
            </w:r>
          </w:p>
        </w:tc>
        <w:tc>
          <w:tcPr>
            <w:tcW w:w="1134" w:type="dxa"/>
            <w:tcBorders>
              <w:top w:val="single" w:sz="12" w:space="0" w:color="auto"/>
              <w:left w:val="single" w:sz="12" w:space="0" w:color="auto"/>
            </w:tcBorders>
            <w:noWrap/>
            <w:vAlign w:val="center"/>
            <w:hideMark/>
          </w:tcPr>
          <w:p w14:paraId="776EAE28" w14:textId="77777777" w:rsidR="00DF1C28" w:rsidRPr="00B55E8D" w:rsidRDefault="00DF1C28" w:rsidP="00DF1C28">
            <w:pPr>
              <w:jc w:val="center"/>
              <w:rPr>
                <w:sz w:val="16"/>
                <w:szCs w:val="16"/>
              </w:rPr>
            </w:pPr>
            <w:r w:rsidRPr="00B55E8D">
              <w:rPr>
                <w:sz w:val="16"/>
                <w:szCs w:val="16"/>
              </w:rPr>
              <w:t>Database connection</w:t>
            </w:r>
          </w:p>
        </w:tc>
        <w:tc>
          <w:tcPr>
            <w:tcW w:w="1417" w:type="dxa"/>
            <w:tcBorders>
              <w:top w:val="single" w:sz="12" w:space="0" w:color="auto"/>
              <w:right w:val="single" w:sz="12" w:space="0" w:color="auto"/>
            </w:tcBorders>
            <w:noWrap/>
            <w:vAlign w:val="center"/>
            <w:hideMark/>
          </w:tcPr>
          <w:p w14:paraId="6C1C39FA" w14:textId="77777777" w:rsidR="00DF1C28" w:rsidRPr="00B55E8D" w:rsidRDefault="00DF1C28" w:rsidP="00DF1C28">
            <w:pPr>
              <w:jc w:val="center"/>
              <w:rPr>
                <w:sz w:val="16"/>
                <w:szCs w:val="16"/>
              </w:rPr>
            </w:pPr>
            <w:r w:rsidRPr="00B55E8D">
              <w:rPr>
                <w:sz w:val="16"/>
                <w:szCs w:val="16"/>
              </w:rPr>
              <w:t>Connected</w:t>
            </w:r>
          </w:p>
        </w:tc>
        <w:tc>
          <w:tcPr>
            <w:tcW w:w="4693" w:type="dxa"/>
            <w:gridSpan w:val="4"/>
            <w:tcBorders>
              <w:top w:val="single" w:sz="12" w:space="0" w:color="auto"/>
              <w:left w:val="single" w:sz="12" w:space="0" w:color="auto"/>
              <w:right w:val="single" w:sz="12" w:space="0" w:color="auto"/>
            </w:tcBorders>
            <w:noWrap/>
            <w:vAlign w:val="center"/>
            <w:hideMark/>
          </w:tcPr>
          <w:p w14:paraId="11E918FE" w14:textId="77777777" w:rsidR="00DF1C28" w:rsidRPr="00B55E8D" w:rsidRDefault="00DF1C28" w:rsidP="00DF1C28">
            <w:pPr>
              <w:jc w:val="center"/>
              <w:rPr>
                <w:sz w:val="16"/>
                <w:szCs w:val="16"/>
              </w:rPr>
            </w:pPr>
          </w:p>
        </w:tc>
      </w:tr>
      <w:tr w:rsidR="00DF1C28" w:rsidRPr="00B55E8D" w14:paraId="222668A7"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18085B3B" w14:textId="77777777" w:rsidR="00DF1C28" w:rsidRPr="00B55E8D" w:rsidRDefault="00DF1C28" w:rsidP="00DF1C28">
            <w:pPr>
              <w:jc w:val="center"/>
              <w:rPr>
                <w:sz w:val="16"/>
                <w:szCs w:val="16"/>
              </w:rPr>
            </w:pPr>
          </w:p>
        </w:tc>
        <w:tc>
          <w:tcPr>
            <w:tcW w:w="1134" w:type="dxa"/>
            <w:tcBorders>
              <w:left w:val="single" w:sz="12" w:space="0" w:color="auto"/>
              <w:bottom w:val="single" w:sz="12" w:space="0" w:color="auto"/>
            </w:tcBorders>
            <w:noWrap/>
            <w:vAlign w:val="center"/>
            <w:hideMark/>
          </w:tcPr>
          <w:p w14:paraId="13A09E1C" w14:textId="77777777" w:rsidR="00DF1C28" w:rsidRPr="00B55E8D" w:rsidRDefault="00DF1C28" w:rsidP="00DF1C28">
            <w:pPr>
              <w:jc w:val="center"/>
              <w:rPr>
                <w:sz w:val="16"/>
                <w:szCs w:val="16"/>
              </w:rPr>
            </w:pPr>
            <w:r w:rsidRPr="00B55E8D">
              <w:rPr>
                <w:sz w:val="16"/>
                <w:szCs w:val="16"/>
              </w:rPr>
              <w:t>All fields</w:t>
            </w:r>
          </w:p>
        </w:tc>
        <w:tc>
          <w:tcPr>
            <w:tcW w:w="1417" w:type="dxa"/>
            <w:tcBorders>
              <w:bottom w:val="single" w:sz="12" w:space="0" w:color="auto"/>
              <w:right w:val="single" w:sz="12" w:space="0" w:color="auto"/>
            </w:tcBorders>
            <w:noWrap/>
            <w:vAlign w:val="center"/>
            <w:hideMark/>
          </w:tcPr>
          <w:p w14:paraId="13DE4A14" w14:textId="77777777" w:rsidR="00DF1C28" w:rsidRPr="00B55E8D" w:rsidRDefault="00DF1C28" w:rsidP="00DF1C28">
            <w:pPr>
              <w:jc w:val="center"/>
              <w:rPr>
                <w:sz w:val="16"/>
                <w:szCs w:val="16"/>
              </w:rPr>
            </w:pPr>
            <w:r w:rsidRPr="00B55E8D">
              <w:rPr>
                <w:sz w:val="16"/>
                <w:szCs w:val="16"/>
              </w:rPr>
              <w:t>Any Valid</w:t>
            </w:r>
          </w:p>
        </w:tc>
        <w:tc>
          <w:tcPr>
            <w:tcW w:w="1418" w:type="dxa"/>
            <w:tcBorders>
              <w:left w:val="single" w:sz="12" w:space="0" w:color="auto"/>
              <w:bottom w:val="single" w:sz="12" w:space="0" w:color="auto"/>
            </w:tcBorders>
            <w:noWrap/>
            <w:vAlign w:val="center"/>
            <w:hideMark/>
          </w:tcPr>
          <w:p w14:paraId="51CC93B1" w14:textId="77777777" w:rsidR="00DF1C28" w:rsidRPr="00B55E8D" w:rsidRDefault="00DF1C28" w:rsidP="00DF1C28">
            <w:pPr>
              <w:jc w:val="center"/>
              <w:rPr>
                <w:sz w:val="16"/>
                <w:szCs w:val="16"/>
              </w:rPr>
            </w:pPr>
            <w:r w:rsidRPr="00B55E8D">
              <w:rPr>
                <w:sz w:val="16"/>
                <w:szCs w:val="16"/>
              </w:rPr>
              <w:t>Report created and success message shown to user</w:t>
            </w:r>
          </w:p>
        </w:tc>
        <w:tc>
          <w:tcPr>
            <w:tcW w:w="1559" w:type="dxa"/>
            <w:tcBorders>
              <w:bottom w:val="single" w:sz="12" w:space="0" w:color="auto"/>
              <w:right w:val="single" w:sz="12" w:space="0" w:color="auto"/>
            </w:tcBorders>
            <w:noWrap/>
            <w:vAlign w:val="center"/>
            <w:hideMark/>
          </w:tcPr>
          <w:p w14:paraId="304AD082" w14:textId="77777777" w:rsidR="00DF1C28" w:rsidRPr="00B55E8D" w:rsidRDefault="00DF1C28" w:rsidP="00DF1C28">
            <w:pPr>
              <w:jc w:val="center"/>
              <w:rPr>
                <w:sz w:val="16"/>
                <w:szCs w:val="16"/>
              </w:rPr>
            </w:pPr>
            <w:r w:rsidRPr="00B55E8D">
              <w:rPr>
                <w:sz w:val="16"/>
                <w:szCs w:val="16"/>
              </w:rPr>
              <w:t>Report created and success message shown to user</w:t>
            </w:r>
          </w:p>
        </w:tc>
        <w:tc>
          <w:tcPr>
            <w:tcW w:w="567" w:type="dxa"/>
            <w:tcBorders>
              <w:left w:val="single" w:sz="12" w:space="0" w:color="auto"/>
            </w:tcBorders>
            <w:noWrap/>
            <w:vAlign w:val="center"/>
            <w:hideMark/>
          </w:tcPr>
          <w:p w14:paraId="412DD196" w14:textId="77777777" w:rsidR="00DF1C28" w:rsidRPr="00B55E8D" w:rsidRDefault="00DF1C28" w:rsidP="00DF1C28">
            <w:pPr>
              <w:jc w:val="center"/>
              <w:rPr>
                <w:sz w:val="16"/>
                <w:szCs w:val="16"/>
              </w:rPr>
            </w:pPr>
            <w:r w:rsidRPr="00B55E8D">
              <w:rPr>
                <w:sz w:val="16"/>
                <w:szCs w:val="16"/>
              </w:rPr>
              <w:t>Pass</w:t>
            </w:r>
          </w:p>
        </w:tc>
        <w:tc>
          <w:tcPr>
            <w:tcW w:w="1149" w:type="dxa"/>
            <w:tcBorders>
              <w:right w:val="single" w:sz="12" w:space="0" w:color="auto"/>
            </w:tcBorders>
            <w:noWrap/>
            <w:vAlign w:val="center"/>
            <w:hideMark/>
          </w:tcPr>
          <w:p w14:paraId="15CE307A" w14:textId="77777777" w:rsidR="00DF1C28" w:rsidRPr="00B55E8D" w:rsidRDefault="00DF1C28" w:rsidP="00DF1C28">
            <w:pPr>
              <w:jc w:val="center"/>
              <w:rPr>
                <w:sz w:val="16"/>
                <w:szCs w:val="16"/>
              </w:rPr>
            </w:pPr>
          </w:p>
        </w:tc>
      </w:tr>
      <w:tr w:rsidR="00DF1C28" w:rsidRPr="00B55E8D" w14:paraId="553B6CA3" w14:textId="77777777" w:rsidTr="00EB465F">
        <w:trPr>
          <w:trHeight w:val="300"/>
          <w:jc w:val="center"/>
        </w:trPr>
        <w:tc>
          <w:tcPr>
            <w:tcW w:w="9904" w:type="dxa"/>
            <w:gridSpan w:val="9"/>
            <w:tcBorders>
              <w:top w:val="single" w:sz="12" w:space="0" w:color="auto"/>
              <w:left w:val="single" w:sz="12" w:space="0" w:color="auto"/>
              <w:bottom w:val="single" w:sz="12" w:space="0" w:color="auto"/>
              <w:right w:val="single" w:sz="12" w:space="0" w:color="auto"/>
            </w:tcBorders>
            <w:noWrap/>
            <w:vAlign w:val="center"/>
            <w:hideMark/>
          </w:tcPr>
          <w:p w14:paraId="36898837" w14:textId="77777777" w:rsidR="00DF1C28" w:rsidRPr="00B55E8D" w:rsidRDefault="00DF1C28" w:rsidP="00DF1C28">
            <w:pPr>
              <w:jc w:val="center"/>
              <w:rPr>
                <w:sz w:val="16"/>
                <w:szCs w:val="16"/>
              </w:rPr>
            </w:pPr>
          </w:p>
        </w:tc>
      </w:tr>
      <w:tr w:rsidR="00DF1C28" w:rsidRPr="00B55E8D" w14:paraId="2F968B52" w14:textId="77777777" w:rsidTr="00EB465F">
        <w:trPr>
          <w:trHeight w:val="300"/>
          <w:jc w:val="center"/>
        </w:trPr>
        <w:tc>
          <w:tcPr>
            <w:tcW w:w="675" w:type="dxa"/>
            <w:tcBorders>
              <w:top w:val="single" w:sz="12" w:space="0" w:color="auto"/>
              <w:left w:val="single" w:sz="12" w:space="0" w:color="auto"/>
            </w:tcBorders>
            <w:noWrap/>
            <w:vAlign w:val="center"/>
            <w:hideMark/>
          </w:tcPr>
          <w:p w14:paraId="63C38E11" w14:textId="77777777" w:rsidR="00DF1C28" w:rsidRPr="00B55E8D" w:rsidRDefault="00DF1C28" w:rsidP="00DF1C28">
            <w:pPr>
              <w:jc w:val="center"/>
              <w:rPr>
                <w:sz w:val="16"/>
                <w:szCs w:val="16"/>
              </w:rPr>
            </w:pPr>
            <w:r w:rsidRPr="00B55E8D">
              <w:rPr>
                <w:sz w:val="16"/>
                <w:szCs w:val="16"/>
              </w:rPr>
              <w:t>1.3</w:t>
            </w:r>
          </w:p>
        </w:tc>
        <w:tc>
          <w:tcPr>
            <w:tcW w:w="993" w:type="dxa"/>
            <w:tcBorders>
              <w:top w:val="single" w:sz="12" w:space="0" w:color="auto"/>
            </w:tcBorders>
            <w:noWrap/>
            <w:vAlign w:val="center"/>
            <w:hideMark/>
          </w:tcPr>
          <w:p w14:paraId="602E0EBF" w14:textId="77777777" w:rsidR="00DF1C28" w:rsidRPr="00B55E8D" w:rsidRDefault="00DF1C28" w:rsidP="00DF1C28">
            <w:pPr>
              <w:jc w:val="center"/>
              <w:rPr>
                <w:sz w:val="16"/>
                <w:szCs w:val="16"/>
              </w:rPr>
            </w:pPr>
            <w:r w:rsidRPr="00B55E8D">
              <w:rPr>
                <w:sz w:val="16"/>
                <w:szCs w:val="16"/>
              </w:rPr>
              <w:t>Dataset 2</w:t>
            </w:r>
          </w:p>
        </w:tc>
        <w:tc>
          <w:tcPr>
            <w:tcW w:w="992" w:type="dxa"/>
            <w:tcBorders>
              <w:top w:val="single" w:sz="12" w:space="0" w:color="auto"/>
              <w:right w:val="single" w:sz="12" w:space="0" w:color="auto"/>
            </w:tcBorders>
            <w:noWrap/>
            <w:vAlign w:val="center"/>
            <w:hideMark/>
          </w:tcPr>
          <w:p w14:paraId="61F896CB" w14:textId="77777777" w:rsidR="00DF1C28" w:rsidRPr="00B55E8D" w:rsidRDefault="00DF1C28" w:rsidP="00DF1C28">
            <w:pPr>
              <w:jc w:val="center"/>
              <w:rPr>
                <w:sz w:val="16"/>
                <w:szCs w:val="16"/>
              </w:rPr>
            </w:pPr>
            <w:r w:rsidRPr="00B55E8D">
              <w:rPr>
                <w:sz w:val="16"/>
                <w:szCs w:val="16"/>
              </w:rPr>
              <w:t>Abnormal</w:t>
            </w:r>
          </w:p>
        </w:tc>
        <w:tc>
          <w:tcPr>
            <w:tcW w:w="1134" w:type="dxa"/>
            <w:tcBorders>
              <w:top w:val="single" w:sz="12" w:space="0" w:color="auto"/>
              <w:left w:val="single" w:sz="12" w:space="0" w:color="auto"/>
            </w:tcBorders>
            <w:noWrap/>
            <w:vAlign w:val="center"/>
            <w:hideMark/>
          </w:tcPr>
          <w:p w14:paraId="18BDC8AF" w14:textId="77777777" w:rsidR="00DF1C28" w:rsidRPr="00B55E8D" w:rsidRDefault="00DF1C28" w:rsidP="00DF1C28">
            <w:pPr>
              <w:jc w:val="center"/>
              <w:rPr>
                <w:sz w:val="16"/>
                <w:szCs w:val="16"/>
              </w:rPr>
            </w:pPr>
            <w:r w:rsidRPr="00B55E8D">
              <w:rPr>
                <w:sz w:val="16"/>
                <w:szCs w:val="16"/>
              </w:rPr>
              <w:t>Database connection</w:t>
            </w:r>
          </w:p>
        </w:tc>
        <w:tc>
          <w:tcPr>
            <w:tcW w:w="1417" w:type="dxa"/>
            <w:tcBorders>
              <w:top w:val="single" w:sz="12" w:space="0" w:color="auto"/>
              <w:right w:val="single" w:sz="12" w:space="0" w:color="auto"/>
            </w:tcBorders>
            <w:noWrap/>
            <w:vAlign w:val="center"/>
            <w:hideMark/>
          </w:tcPr>
          <w:p w14:paraId="43C89A5F" w14:textId="77777777" w:rsidR="00DF1C28" w:rsidRPr="00B55E8D" w:rsidRDefault="00DF1C28" w:rsidP="00DF1C28">
            <w:pPr>
              <w:jc w:val="center"/>
              <w:rPr>
                <w:sz w:val="16"/>
                <w:szCs w:val="16"/>
              </w:rPr>
            </w:pPr>
            <w:r w:rsidRPr="00B55E8D">
              <w:rPr>
                <w:sz w:val="16"/>
                <w:szCs w:val="16"/>
              </w:rPr>
              <w:t>Disconnected</w:t>
            </w:r>
          </w:p>
        </w:tc>
        <w:tc>
          <w:tcPr>
            <w:tcW w:w="4693" w:type="dxa"/>
            <w:gridSpan w:val="4"/>
            <w:tcBorders>
              <w:top w:val="single" w:sz="12" w:space="0" w:color="auto"/>
              <w:left w:val="single" w:sz="12" w:space="0" w:color="auto"/>
              <w:right w:val="single" w:sz="12" w:space="0" w:color="auto"/>
            </w:tcBorders>
            <w:noWrap/>
            <w:vAlign w:val="center"/>
            <w:hideMark/>
          </w:tcPr>
          <w:p w14:paraId="01D6FC37" w14:textId="77777777" w:rsidR="00DF1C28" w:rsidRPr="00B55E8D" w:rsidRDefault="00DF1C28" w:rsidP="00DF1C28">
            <w:pPr>
              <w:jc w:val="center"/>
              <w:rPr>
                <w:sz w:val="16"/>
                <w:szCs w:val="16"/>
              </w:rPr>
            </w:pPr>
          </w:p>
        </w:tc>
      </w:tr>
      <w:tr w:rsidR="00DF1C28" w:rsidRPr="00B55E8D" w14:paraId="2FC8B6CE" w14:textId="77777777" w:rsidTr="00EB465F">
        <w:trPr>
          <w:trHeight w:val="300"/>
          <w:jc w:val="center"/>
        </w:trPr>
        <w:tc>
          <w:tcPr>
            <w:tcW w:w="2660" w:type="dxa"/>
            <w:gridSpan w:val="3"/>
            <w:tcBorders>
              <w:left w:val="single" w:sz="12" w:space="0" w:color="auto"/>
              <w:bottom w:val="single" w:sz="12" w:space="0" w:color="auto"/>
              <w:right w:val="single" w:sz="12" w:space="0" w:color="auto"/>
            </w:tcBorders>
            <w:noWrap/>
            <w:vAlign w:val="center"/>
            <w:hideMark/>
          </w:tcPr>
          <w:p w14:paraId="3D6B8B41" w14:textId="77777777" w:rsidR="00DF1C28" w:rsidRPr="00B55E8D" w:rsidRDefault="00DF1C28" w:rsidP="00DF1C28">
            <w:pPr>
              <w:jc w:val="center"/>
              <w:rPr>
                <w:sz w:val="16"/>
                <w:szCs w:val="16"/>
              </w:rPr>
            </w:pPr>
          </w:p>
        </w:tc>
        <w:tc>
          <w:tcPr>
            <w:tcW w:w="1134" w:type="dxa"/>
            <w:tcBorders>
              <w:left w:val="single" w:sz="12" w:space="0" w:color="auto"/>
              <w:bottom w:val="single" w:sz="12" w:space="0" w:color="auto"/>
            </w:tcBorders>
            <w:noWrap/>
            <w:vAlign w:val="center"/>
            <w:hideMark/>
          </w:tcPr>
          <w:p w14:paraId="61CA0B83" w14:textId="77777777" w:rsidR="00DF1C28" w:rsidRPr="00B55E8D" w:rsidRDefault="00DF1C28" w:rsidP="00DF1C28">
            <w:pPr>
              <w:jc w:val="center"/>
              <w:rPr>
                <w:sz w:val="16"/>
                <w:szCs w:val="16"/>
              </w:rPr>
            </w:pPr>
            <w:r w:rsidRPr="00B55E8D">
              <w:rPr>
                <w:sz w:val="16"/>
                <w:szCs w:val="16"/>
              </w:rPr>
              <w:t>All fields</w:t>
            </w:r>
          </w:p>
        </w:tc>
        <w:tc>
          <w:tcPr>
            <w:tcW w:w="1417" w:type="dxa"/>
            <w:tcBorders>
              <w:bottom w:val="single" w:sz="12" w:space="0" w:color="auto"/>
              <w:right w:val="single" w:sz="12" w:space="0" w:color="auto"/>
            </w:tcBorders>
            <w:noWrap/>
            <w:vAlign w:val="center"/>
            <w:hideMark/>
          </w:tcPr>
          <w:p w14:paraId="1F2884B2" w14:textId="77777777" w:rsidR="00DF1C28" w:rsidRPr="00B55E8D" w:rsidRDefault="00DF1C28" w:rsidP="00DF1C28">
            <w:pPr>
              <w:jc w:val="center"/>
              <w:rPr>
                <w:sz w:val="16"/>
                <w:szCs w:val="16"/>
              </w:rPr>
            </w:pPr>
            <w:r w:rsidRPr="00B55E8D">
              <w:rPr>
                <w:sz w:val="16"/>
                <w:szCs w:val="16"/>
              </w:rPr>
              <w:t>Any Valid</w:t>
            </w:r>
          </w:p>
        </w:tc>
        <w:tc>
          <w:tcPr>
            <w:tcW w:w="1418" w:type="dxa"/>
            <w:tcBorders>
              <w:left w:val="single" w:sz="12" w:space="0" w:color="auto"/>
              <w:bottom w:val="single" w:sz="12" w:space="0" w:color="auto"/>
            </w:tcBorders>
            <w:noWrap/>
            <w:vAlign w:val="center"/>
            <w:hideMark/>
          </w:tcPr>
          <w:p w14:paraId="70776DEA" w14:textId="77777777" w:rsidR="00DF1C28" w:rsidRPr="00B55E8D" w:rsidRDefault="00DF1C28" w:rsidP="00DF1C28">
            <w:pPr>
              <w:jc w:val="center"/>
              <w:rPr>
                <w:sz w:val="16"/>
                <w:szCs w:val="16"/>
              </w:rPr>
            </w:pPr>
            <w:r w:rsidRPr="00B55E8D">
              <w:rPr>
                <w:sz w:val="16"/>
                <w:szCs w:val="16"/>
              </w:rPr>
              <w:t>Error message advising user of SQL issue</w:t>
            </w:r>
          </w:p>
        </w:tc>
        <w:tc>
          <w:tcPr>
            <w:tcW w:w="1559" w:type="dxa"/>
            <w:tcBorders>
              <w:bottom w:val="single" w:sz="12" w:space="0" w:color="auto"/>
              <w:right w:val="single" w:sz="12" w:space="0" w:color="auto"/>
            </w:tcBorders>
            <w:noWrap/>
            <w:vAlign w:val="center"/>
            <w:hideMark/>
          </w:tcPr>
          <w:p w14:paraId="30C08E43" w14:textId="77777777" w:rsidR="00DF1C28" w:rsidRPr="00B55E8D" w:rsidRDefault="00DF1C28" w:rsidP="00DF1C28">
            <w:pPr>
              <w:jc w:val="center"/>
              <w:rPr>
                <w:sz w:val="16"/>
                <w:szCs w:val="16"/>
              </w:rPr>
            </w:pPr>
            <w:r w:rsidRPr="00B55E8D">
              <w:rPr>
                <w:sz w:val="16"/>
                <w:szCs w:val="16"/>
              </w:rPr>
              <w:t>Error message advising user of SQL issue</w:t>
            </w:r>
          </w:p>
        </w:tc>
        <w:tc>
          <w:tcPr>
            <w:tcW w:w="567" w:type="dxa"/>
            <w:tcBorders>
              <w:left w:val="single" w:sz="12" w:space="0" w:color="auto"/>
              <w:bottom w:val="single" w:sz="12" w:space="0" w:color="auto"/>
            </w:tcBorders>
            <w:noWrap/>
            <w:vAlign w:val="center"/>
            <w:hideMark/>
          </w:tcPr>
          <w:p w14:paraId="661E7BAD" w14:textId="77777777" w:rsidR="00DF1C28" w:rsidRPr="00B55E8D" w:rsidRDefault="00DF1C28" w:rsidP="00DF1C28">
            <w:pPr>
              <w:jc w:val="center"/>
              <w:rPr>
                <w:sz w:val="16"/>
                <w:szCs w:val="16"/>
              </w:rPr>
            </w:pPr>
            <w:r w:rsidRPr="00B55E8D">
              <w:rPr>
                <w:sz w:val="16"/>
                <w:szCs w:val="16"/>
              </w:rPr>
              <w:t>Pass</w:t>
            </w:r>
          </w:p>
        </w:tc>
        <w:tc>
          <w:tcPr>
            <w:tcW w:w="1149" w:type="dxa"/>
            <w:tcBorders>
              <w:bottom w:val="single" w:sz="12" w:space="0" w:color="auto"/>
              <w:right w:val="single" w:sz="12" w:space="0" w:color="auto"/>
            </w:tcBorders>
            <w:noWrap/>
            <w:vAlign w:val="center"/>
            <w:hideMark/>
          </w:tcPr>
          <w:p w14:paraId="3A7B85CC" w14:textId="77777777" w:rsidR="00DF1C28" w:rsidRPr="00B55E8D" w:rsidRDefault="00DF1C28" w:rsidP="00DF1C28">
            <w:pPr>
              <w:jc w:val="center"/>
              <w:rPr>
                <w:sz w:val="16"/>
                <w:szCs w:val="16"/>
              </w:rPr>
            </w:pPr>
          </w:p>
        </w:tc>
      </w:tr>
    </w:tbl>
    <w:p w14:paraId="4219D28E" w14:textId="77777777" w:rsidR="00A65036" w:rsidRDefault="00A65036">
      <w:pPr>
        <w:rPr>
          <w:caps/>
          <w:spacing w:val="15"/>
          <w:sz w:val="22"/>
          <w:szCs w:val="22"/>
        </w:rPr>
      </w:pPr>
      <w:r>
        <w:br w:type="page"/>
      </w:r>
    </w:p>
    <w:p w14:paraId="73AF63A1" w14:textId="77777777" w:rsidR="00DA4910" w:rsidRDefault="00DA4910" w:rsidP="00435206">
      <w:pPr>
        <w:pStyle w:val="Heading2"/>
        <w:spacing w:after="200"/>
      </w:pPr>
      <w:bookmarkStart w:id="35" w:name="_Toc450311809"/>
      <w:r>
        <w:lastRenderedPageBreak/>
        <w:t>Issue Log - Reports</w:t>
      </w:r>
      <w:bookmarkEnd w:id="35"/>
    </w:p>
    <w:tbl>
      <w:tblPr>
        <w:tblStyle w:val="TableGrid"/>
        <w:tblW w:w="0" w:type="auto"/>
        <w:jc w:val="center"/>
        <w:tblLook w:val="04A0" w:firstRow="1" w:lastRow="0" w:firstColumn="1" w:lastColumn="0" w:noHBand="0" w:noVBand="1"/>
      </w:tblPr>
      <w:tblGrid>
        <w:gridCol w:w="1268"/>
        <w:gridCol w:w="2727"/>
        <w:gridCol w:w="585"/>
        <w:gridCol w:w="728"/>
        <w:gridCol w:w="1221"/>
        <w:gridCol w:w="1580"/>
        <w:gridCol w:w="1138"/>
        <w:gridCol w:w="668"/>
      </w:tblGrid>
      <w:tr w:rsidR="00DF1C28" w:rsidRPr="00DF1C28" w14:paraId="5272A0AC" w14:textId="77777777" w:rsidTr="00EB465F">
        <w:trPr>
          <w:trHeight w:val="300"/>
          <w:jc w:val="center"/>
        </w:trPr>
        <w:tc>
          <w:tcPr>
            <w:tcW w:w="12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A8E13B9" w14:textId="77777777" w:rsidR="00DF1C28" w:rsidRPr="00DF1C28" w:rsidRDefault="00DF1C28" w:rsidP="00EB465F">
            <w:pPr>
              <w:jc w:val="center"/>
              <w:rPr>
                <w:b/>
                <w:bCs/>
                <w:sz w:val="16"/>
                <w:szCs w:val="16"/>
              </w:rPr>
            </w:pPr>
            <w:r w:rsidRPr="00DF1C28">
              <w:rPr>
                <w:b/>
                <w:bCs/>
                <w:sz w:val="16"/>
                <w:szCs w:val="16"/>
              </w:rPr>
              <w:t>No.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79759FB" w14:textId="77777777" w:rsidR="00DF1C28" w:rsidRPr="00DF1C28" w:rsidRDefault="00DF1C28" w:rsidP="00EB465F">
            <w:pPr>
              <w:jc w:val="center"/>
              <w:rPr>
                <w:b/>
                <w:bCs/>
                <w:sz w:val="16"/>
                <w:szCs w:val="16"/>
              </w:rPr>
            </w:pPr>
            <w:r w:rsidRPr="00DF1C28">
              <w:rPr>
                <w:b/>
                <w:bCs/>
                <w:sz w:val="16"/>
                <w:szCs w:val="16"/>
              </w:rPr>
              <w:t>Issue Title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7463A761" w14:textId="77777777" w:rsidR="00DF1C28" w:rsidRPr="00DF1C28" w:rsidRDefault="00DF1C28" w:rsidP="00EB465F">
            <w:pPr>
              <w:jc w:val="center"/>
              <w:rPr>
                <w:b/>
                <w:bCs/>
                <w:sz w:val="16"/>
                <w:szCs w:val="16"/>
              </w:rPr>
            </w:pPr>
            <w:r w:rsidRPr="00DF1C28">
              <w:rPr>
                <w:b/>
                <w:bCs/>
                <w:sz w:val="16"/>
                <w:szCs w:val="16"/>
              </w:rPr>
              <w:t>Type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E193318" w14:textId="77777777" w:rsidR="00DF1C28" w:rsidRPr="00DF1C28" w:rsidRDefault="00DF1C28" w:rsidP="00EB465F">
            <w:pPr>
              <w:jc w:val="center"/>
              <w:rPr>
                <w:b/>
                <w:bCs/>
                <w:sz w:val="16"/>
                <w:szCs w:val="16"/>
              </w:rPr>
            </w:pPr>
            <w:r w:rsidRPr="00DF1C28">
              <w:rPr>
                <w:b/>
                <w:bCs/>
                <w:sz w:val="16"/>
                <w:szCs w:val="16"/>
              </w:rPr>
              <w:t>Priority</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17C9E721" w14:textId="77777777" w:rsidR="00DF1C28" w:rsidRPr="00DF1C28" w:rsidRDefault="00DF1C28" w:rsidP="00EB465F">
            <w:pPr>
              <w:jc w:val="center"/>
              <w:rPr>
                <w:b/>
                <w:bCs/>
                <w:sz w:val="16"/>
                <w:szCs w:val="16"/>
              </w:rPr>
            </w:pPr>
            <w:r w:rsidRPr="00DF1C28">
              <w:rPr>
                <w:b/>
                <w:bCs/>
                <w:sz w:val="16"/>
                <w:szCs w:val="16"/>
              </w:rPr>
              <w:t>Receipt Date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37B49470" w14:textId="77777777" w:rsidR="00DF1C28" w:rsidRPr="00DF1C28" w:rsidRDefault="00DF1C28" w:rsidP="00EB465F">
            <w:pPr>
              <w:jc w:val="center"/>
              <w:rPr>
                <w:b/>
                <w:bCs/>
                <w:sz w:val="16"/>
                <w:szCs w:val="16"/>
              </w:rPr>
            </w:pPr>
            <w:r w:rsidRPr="00DF1C28">
              <w:rPr>
                <w:b/>
                <w:bCs/>
                <w:sz w:val="16"/>
                <w:szCs w:val="16"/>
              </w:rPr>
              <w:t>Originators Name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25AF500D" w14:textId="77777777" w:rsidR="00DF1C28" w:rsidRPr="00DF1C28" w:rsidRDefault="00DF1C28" w:rsidP="00EB465F">
            <w:pPr>
              <w:jc w:val="center"/>
              <w:rPr>
                <w:b/>
                <w:bCs/>
                <w:sz w:val="16"/>
                <w:szCs w:val="16"/>
              </w:rPr>
            </w:pPr>
            <w:r w:rsidRPr="00DF1C28">
              <w:rPr>
                <w:b/>
                <w:bCs/>
                <w:sz w:val="16"/>
                <w:szCs w:val="16"/>
              </w:rPr>
              <w:t>Assigned To</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14:paraId="519EC183" w14:textId="77777777" w:rsidR="00DF1C28" w:rsidRPr="00DF1C28" w:rsidRDefault="00DF1C28" w:rsidP="00EB465F">
            <w:pPr>
              <w:jc w:val="center"/>
              <w:rPr>
                <w:b/>
                <w:bCs/>
                <w:sz w:val="16"/>
                <w:szCs w:val="16"/>
              </w:rPr>
            </w:pPr>
            <w:r w:rsidRPr="00DF1C28">
              <w:rPr>
                <w:b/>
                <w:bCs/>
                <w:sz w:val="16"/>
                <w:szCs w:val="16"/>
              </w:rPr>
              <w:t>Status</w:t>
            </w:r>
          </w:p>
        </w:tc>
      </w:tr>
      <w:tr w:rsidR="00DF1C28" w:rsidRPr="00DF1C28" w14:paraId="45EE5EA9" w14:textId="77777777" w:rsidTr="00EB465F">
        <w:trPr>
          <w:trHeight w:val="300"/>
          <w:jc w:val="center"/>
        </w:trPr>
        <w:tc>
          <w:tcPr>
            <w:tcW w:w="1268" w:type="dxa"/>
            <w:tcBorders>
              <w:top w:val="single" w:sz="12" w:space="0" w:color="auto"/>
              <w:left w:val="single" w:sz="12" w:space="0" w:color="auto"/>
            </w:tcBorders>
            <w:noWrap/>
            <w:vAlign w:val="center"/>
            <w:hideMark/>
          </w:tcPr>
          <w:p w14:paraId="128AB769" w14:textId="77777777" w:rsidR="00DF1C28" w:rsidRPr="00DF1C28" w:rsidRDefault="00DF1C28" w:rsidP="00EB465F">
            <w:pPr>
              <w:jc w:val="center"/>
              <w:rPr>
                <w:sz w:val="16"/>
                <w:szCs w:val="16"/>
              </w:rPr>
            </w:pPr>
            <w:r w:rsidRPr="00DF1C28">
              <w:rPr>
                <w:sz w:val="16"/>
                <w:szCs w:val="16"/>
              </w:rPr>
              <w:t>1</w:t>
            </w:r>
          </w:p>
        </w:tc>
        <w:tc>
          <w:tcPr>
            <w:tcW w:w="0" w:type="auto"/>
            <w:tcBorders>
              <w:top w:val="single" w:sz="12" w:space="0" w:color="auto"/>
            </w:tcBorders>
            <w:noWrap/>
            <w:vAlign w:val="center"/>
            <w:hideMark/>
          </w:tcPr>
          <w:p w14:paraId="6EAAF136" w14:textId="77777777" w:rsidR="00DF1C28" w:rsidRPr="00DF1C28" w:rsidRDefault="00DF1C28" w:rsidP="00EB465F">
            <w:pPr>
              <w:jc w:val="center"/>
              <w:rPr>
                <w:sz w:val="16"/>
                <w:szCs w:val="16"/>
              </w:rPr>
            </w:pPr>
            <w:r w:rsidRPr="00DF1C28">
              <w:rPr>
                <w:sz w:val="16"/>
                <w:szCs w:val="16"/>
              </w:rPr>
              <w:t>No Issues Detected In Test Phase</w:t>
            </w:r>
          </w:p>
        </w:tc>
        <w:tc>
          <w:tcPr>
            <w:tcW w:w="0" w:type="auto"/>
            <w:tcBorders>
              <w:top w:val="single" w:sz="12" w:space="0" w:color="auto"/>
            </w:tcBorders>
            <w:noWrap/>
            <w:vAlign w:val="center"/>
            <w:hideMark/>
          </w:tcPr>
          <w:p w14:paraId="2EF49C0E" w14:textId="77777777" w:rsidR="00DF1C28" w:rsidRPr="00DF1C28" w:rsidRDefault="00DF1C28" w:rsidP="00EB465F">
            <w:pPr>
              <w:jc w:val="center"/>
              <w:rPr>
                <w:sz w:val="16"/>
                <w:szCs w:val="16"/>
              </w:rPr>
            </w:pPr>
            <w:r w:rsidRPr="00DF1C28">
              <w:rPr>
                <w:sz w:val="16"/>
                <w:szCs w:val="16"/>
              </w:rPr>
              <w:t>N/A</w:t>
            </w:r>
          </w:p>
        </w:tc>
        <w:tc>
          <w:tcPr>
            <w:tcW w:w="0" w:type="auto"/>
            <w:tcBorders>
              <w:top w:val="single" w:sz="12" w:space="0" w:color="auto"/>
            </w:tcBorders>
            <w:noWrap/>
            <w:vAlign w:val="center"/>
            <w:hideMark/>
          </w:tcPr>
          <w:p w14:paraId="79138D3D" w14:textId="77777777" w:rsidR="00DF1C28" w:rsidRPr="00DF1C28" w:rsidRDefault="00DF1C28" w:rsidP="00EB465F">
            <w:pPr>
              <w:jc w:val="center"/>
              <w:rPr>
                <w:sz w:val="16"/>
                <w:szCs w:val="16"/>
              </w:rPr>
            </w:pPr>
            <w:r w:rsidRPr="00DF1C28">
              <w:rPr>
                <w:sz w:val="16"/>
                <w:szCs w:val="16"/>
              </w:rPr>
              <w:t>High</w:t>
            </w:r>
          </w:p>
        </w:tc>
        <w:tc>
          <w:tcPr>
            <w:tcW w:w="0" w:type="auto"/>
            <w:tcBorders>
              <w:top w:val="single" w:sz="12" w:space="0" w:color="auto"/>
            </w:tcBorders>
            <w:noWrap/>
            <w:vAlign w:val="center"/>
            <w:hideMark/>
          </w:tcPr>
          <w:p w14:paraId="7E1E5A49" w14:textId="77777777" w:rsidR="00DF1C28" w:rsidRPr="00DF1C28" w:rsidRDefault="00DF1C28" w:rsidP="00EB465F">
            <w:pPr>
              <w:jc w:val="center"/>
              <w:rPr>
                <w:sz w:val="16"/>
                <w:szCs w:val="16"/>
              </w:rPr>
            </w:pPr>
            <w:r w:rsidRPr="00DF1C28">
              <w:rPr>
                <w:sz w:val="16"/>
                <w:szCs w:val="16"/>
              </w:rPr>
              <w:t>20/04/2016</w:t>
            </w:r>
          </w:p>
        </w:tc>
        <w:tc>
          <w:tcPr>
            <w:tcW w:w="0" w:type="auto"/>
            <w:tcBorders>
              <w:top w:val="single" w:sz="12" w:space="0" w:color="auto"/>
            </w:tcBorders>
            <w:noWrap/>
            <w:vAlign w:val="center"/>
            <w:hideMark/>
          </w:tcPr>
          <w:p w14:paraId="6D7AAFE8" w14:textId="77777777" w:rsidR="00DF1C28" w:rsidRPr="00DF1C28" w:rsidRDefault="00DF1C28" w:rsidP="00EB465F">
            <w:pPr>
              <w:jc w:val="center"/>
              <w:rPr>
                <w:sz w:val="16"/>
                <w:szCs w:val="16"/>
              </w:rPr>
            </w:pPr>
            <w:r>
              <w:rPr>
                <w:sz w:val="16"/>
                <w:szCs w:val="16"/>
              </w:rPr>
              <w:t>Gavin Byrne</w:t>
            </w:r>
          </w:p>
        </w:tc>
        <w:tc>
          <w:tcPr>
            <w:tcW w:w="0" w:type="auto"/>
            <w:tcBorders>
              <w:top w:val="single" w:sz="12" w:space="0" w:color="auto"/>
            </w:tcBorders>
            <w:noWrap/>
            <w:vAlign w:val="center"/>
            <w:hideMark/>
          </w:tcPr>
          <w:p w14:paraId="16BB4E32" w14:textId="77777777" w:rsidR="00DF1C28" w:rsidRPr="00DF1C28" w:rsidRDefault="00DF1C28" w:rsidP="00EB465F">
            <w:pPr>
              <w:jc w:val="center"/>
              <w:rPr>
                <w:sz w:val="16"/>
                <w:szCs w:val="16"/>
              </w:rPr>
            </w:pPr>
            <w:r w:rsidRPr="00DF1C28">
              <w:rPr>
                <w:sz w:val="16"/>
                <w:szCs w:val="16"/>
              </w:rPr>
              <w:t>N/A</w:t>
            </w:r>
          </w:p>
        </w:tc>
        <w:tc>
          <w:tcPr>
            <w:tcW w:w="0" w:type="auto"/>
            <w:tcBorders>
              <w:top w:val="single" w:sz="12" w:space="0" w:color="auto"/>
              <w:right w:val="single" w:sz="12" w:space="0" w:color="auto"/>
            </w:tcBorders>
            <w:noWrap/>
            <w:vAlign w:val="center"/>
            <w:hideMark/>
          </w:tcPr>
          <w:p w14:paraId="2AB391D5" w14:textId="77777777" w:rsidR="00DF1C28" w:rsidRPr="00DF1C28" w:rsidRDefault="00DF1C28" w:rsidP="00EB465F">
            <w:pPr>
              <w:jc w:val="center"/>
              <w:rPr>
                <w:sz w:val="16"/>
                <w:szCs w:val="16"/>
              </w:rPr>
            </w:pPr>
            <w:r w:rsidRPr="00DF1C28">
              <w:rPr>
                <w:sz w:val="16"/>
                <w:szCs w:val="16"/>
              </w:rPr>
              <w:t>Open</w:t>
            </w:r>
          </w:p>
        </w:tc>
      </w:tr>
      <w:tr w:rsidR="00DF1C28" w:rsidRPr="00DF1C28" w14:paraId="62ADE1F0" w14:textId="77777777" w:rsidTr="00EB465F">
        <w:trPr>
          <w:trHeight w:val="300"/>
          <w:jc w:val="center"/>
        </w:trPr>
        <w:tc>
          <w:tcPr>
            <w:tcW w:w="1268" w:type="dxa"/>
            <w:tcBorders>
              <w:left w:val="single" w:sz="12" w:space="0" w:color="auto"/>
              <w:bottom w:val="single" w:sz="12" w:space="0" w:color="auto"/>
            </w:tcBorders>
            <w:noWrap/>
            <w:vAlign w:val="center"/>
            <w:hideMark/>
          </w:tcPr>
          <w:p w14:paraId="64B261C5"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2A5D9D62"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646B71C5"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08F8831D"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40CA9C45"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37D9C767"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tcBorders>
            <w:noWrap/>
            <w:vAlign w:val="center"/>
            <w:hideMark/>
          </w:tcPr>
          <w:p w14:paraId="38C38712" w14:textId="77777777" w:rsidR="00DF1C28" w:rsidRPr="00DF1C28" w:rsidRDefault="00DF1C28" w:rsidP="00EB465F">
            <w:pPr>
              <w:rPr>
                <w:sz w:val="16"/>
                <w:szCs w:val="16"/>
              </w:rPr>
            </w:pPr>
            <w:r w:rsidRPr="00DF1C28">
              <w:rPr>
                <w:sz w:val="16"/>
                <w:szCs w:val="16"/>
              </w:rPr>
              <w:t> </w:t>
            </w:r>
          </w:p>
        </w:tc>
        <w:tc>
          <w:tcPr>
            <w:tcW w:w="0" w:type="auto"/>
            <w:tcBorders>
              <w:bottom w:val="single" w:sz="12" w:space="0" w:color="auto"/>
              <w:right w:val="single" w:sz="12" w:space="0" w:color="auto"/>
            </w:tcBorders>
            <w:noWrap/>
            <w:vAlign w:val="center"/>
            <w:hideMark/>
          </w:tcPr>
          <w:p w14:paraId="40219069" w14:textId="77777777" w:rsidR="00DF1C28" w:rsidRPr="00DF1C28" w:rsidRDefault="00DF1C28" w:rsidP="00EB465F">
            <w:pPr>
              <w:rPr>
                <w:sz w:val="16"/>
                <w:szCs w:val="16"/>
              </w:rPr>
            </w:pPr>
            <w:r w:rsidRPr="00DF1C28">
              <w:rPr>
                <w:sz w:val="16"/>
                <w:szCs w:val="16"/>
              </w:rPr>
              <w:t> </w:t>
            </w:r>
          </w:p>
        </w:tc>
      </w:tr>
    </w:tbl>
    <w:p w14:paraId="43C18D34" w14:textId="77777777" w:rsidR="00A65036" w:rsidDel="00A65036" w:rsidRDefault="00A65036" w:rsidP="00B73ABF">
      <w:pPr>
        <w:pStyle w:val="Heading1"/>
        <w:rPr>
          <w:del w:id="36" w:author="Tohill Aaron" w:date="2016-05-06T14:43:00Z"/>
        </w:rPr>
      </w:pPr>
      <w:bookmarkStart w:id="37" w:name="h.hxjbo3m7415b" w:colFirst="0" w:colLast="0"/>
      <w:bookmarkStart w:id="38" w:name="h.ud7rynxbe1yg" w:colFirst="0" w:colLast="0"/>
      <w:bookmarkStart w:id="39" w:name="h.2oysl68od9t1" w:colFirst="0" w:colLast="0"/>
      <w:bookmarkEnd w:id="37"/>
      <w:bookmarkEnd w:id="38"/>
      <w:bookmarkEnd w:id="39"/>
    </w:p>
    <w:p w14:paraId="7352D5A2" w14:textId="77777777" w:rsidR="00A65036" w:rsidRDefault="00A65036">
      <w:pPr>
        <w:rPr>
          <w:b/>
          <w:bCs/>
          <w:caps/>
          <w:color w:val="FFFFFF" w:themeColor="background1"/>
          <w:spacing w:val="15"/>
          <w:sz w:val="22"/>
          <w:szCs w:val="22"/>
        </w:rPr>
      </w:pPr>
      <w:r>
        <w:br w:type="page"/>
      </w:r>
    </w:p>
    <w:p w14:paraId="4BDAAE92" w14:textId="77777777" w:rsidR="00B73ABF" w:rsidRDefault="00435206" w:rsidP="00B73ABF">
      <w:pPr>
        <w:pStyle w:val="Heading1"/>
      </w:pPr>
      <w:bookmarkStart w:id="40" w:name="_Toc450311810"/>
      <w:r>
        <w:lastRenderedPageBreak/>
        <w:t>Summary</w:t>
      </w:r>
      <w:bookmarkEnd w:id="40"/>
    </w:p>
    <w:p w14:paraId="1F6807A9" w14:textId="77777777" w:rsidR="00435206" w:rsidRDefault="00E721F6" w:rsidP="00435206">
      <w:r>
        <w:t xml:space="preserve">In </w:t>
      </w:r>
      <w:r w:rsidR="00435206">
        <w:t xml:space="preserve">summary </w:t>
      </w:r>
      <w:r w:rsidR="00FF733C">
        <w:t>the Grades Application was broken down into four sections according to both the UI layout and its functionality. These four sections were in turn broken down to their smallest working parts or units.</w:t>
      </w:r>
    </w:p>
    <w:p w14:paraId="74FA9218" w14:textId="77777777" w:rsidR="00FF733C" w:rsidRDefault="00FF733C" w:rsidP="00435206">
      <w:r>
        <w:t xml:space="preserve">Using these units a number of test cases, designed to provide the application the opportunity to break, were </w:t>
      </w:r>
      <w:r w:rsidR="001425C1">
        <w:t>designed</w:t>
      </w:r>
      <w:r>
        <w:t xml:space="preserve">. </w:t>
      </w:r>
    </w:p>
    <w:p w14:paraId="4BC3894C" w14:textId="77777777" w:rsidR="00FF733C" w:rsidRDefault="00FF733C" w:rsidP="00435206">
      <w:r>
        <w:t>Test logs were then created based upon the test cases. These contained the unit to be tested and varied number of datatypes to be fed into the application.</w:t>
      </w:r>
    </w:p>
    <w:p w14:paraId="2776F5B6" w14:textId="77777777" w:rsidR="00FF733C" w:rsidRDefault="00FF733C" w:rsidP="00435206">
      <w:r>
        <w:t>The test logs were completed manually. The tester/developer worked through each section and unit providing the application numerous iterations of both valid and invalid data.</w:t>
      </w:r>
    </w:p>
    <w:p w14:paraId="19BD1D70" w14:textId="77777777" w:rsidR="00FF733C" w:rsidRDefault="00FF733C" w:rsidP="00435206">
      <w:r>
        <w:t xml:space="preserve">Finally </w:t>
      </w:r>
      <w:r w:rsidR="0083271B">
        <w:t>Issue logs were created as a place to log any failed tests. These logs also contain information on the priority of the issue found and who it may have been assigned to.</w:t>
      </w:r>
    </w:p>
    <w:p w14:paraId="071F0EC2" w14:textId="77777777" w:rsidR="00A65036" w:rsidRDefault="00A65036">
      <w:pPr>
        <w:rPr>
          <w:b/>
          <w:bCs/>
          <w:caps/>
          <w:color w:val="FFFFFF" w:themeColor="background1"/>
          <w:spacing w:val="15"/>
          <w:sz w:val="22"/>
          <w:szCs w:val="22"/>
        </w:rPr>
      </w:pPr>
      <w:r>
        <w:br w:type="page"/>
      </w:r>
    </w:p>
    <w:p w14:paraId="4D85DD60" w14:textId="77777777" w:rsidR="0083271B" w:rsidRDefault="0083271B" w:rsidP="0083271B">
      <w:pPr>
        <w:pStyle w:val="Heading1"/>
      </w:pPr>
      <w:bookmarkStart w:id="41" w:name="_Toc450311811"/>
      <w:r>
        <w:lastRenderedPageBreak/>
        <w:t>Conclusion</w:t>
      </w:r>
      <w:bookmarkEnd w:id="41"/>
    </w:p>
    <w:p w14:paraId="238A8EDB" w14:textId="77777777" w:rsidR="0083271B" w:rsidRDefault="0083271B" w:rsidP="003E4189">
      <w:r>
        <w:t>The developer and author of this document, who carried out this series of unit tests, is of the opinion that while the application did pass all tests there may be cause for further testing by a third party. This is to ensure that no bugs have been missed due to bias or familiarity.</w:t>
      </w:r>
    </w:p>
    <w:p w14:paraId="15973F61" w14:textId="77777777" w:rsidR="0083271B" w:rsidRDefault="0083271B" w:rsidP="0083271B">
      <w:r>
        <w:t>After the application has passed this second round of unit testing approval has been given to move to the next stage of testing/development.</w:t>
      </w:r>
    </w:p>
    <w:p w14:paraId="66671B37" w14:textId="77777777" w:rsidR="0083271B" w:rsidRPr="003E4189" w:rsidRDefault="0083271B" w:rsidP="003E4189"/>
    <w:sectPr w:rsidR="0083271B" w:rsidRPr="003E4189" w:rsidSect="00EB465F">
      <w:headerReference w:type="default" r:id="rId8"/>
      <w:footerReference w:type="default" r:id="rId9"/>
      <w:footerReference w:type="first" r:id="rId10"/>
      <w:pgSz w:w="12240" w:h="15840"/>
      <w:pgMar w:top="1701" w:right="1276" w:bottom="1276" w:left="1134"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4BA73" w14:textId="77777777" w:rsidR="000A27FF" w:rsidRDefault="000A27FF">
      <w:pPr>
        <w:spacing w:before="0" w:after="0" w:line="240" w:lineRule="auto"/>
      </w:pPr>
      <w:r>
        <w:separator/>
      </w:r>
    </w:p>
  </w:endnote>
  <w:endnote w:type="continuationSeparator" w:id="0">
    <w:p w14:paraId="0BE6852D" w14:textId="77777777" w:rsidR="000A27FF" w:rsidRDefault="000A27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56DC" w14:textId="77777777" w:rsidR="00A65036" w:rsidRPr="008A1C67" w:rsidRDefault="00A65036" w:rsidP="00892E99">
    <w:pPr>
      <w:pStyle w:val="FooterBold"/>
      <w:pBdr>
        <w:top w:val="single" w:sz="4" w:space="5" w:color="FF0000"/>
      </w:pBdr>
    </w:pPr>
    <w:r>
      <w:t xml:space="preserve">Grades Application Testing - </w:t>
    </w:r>
    <w:r w:rsidRPr="008A1C67">
      <w:t xml:space="preserve">Page </w:t>
    </w:r>
    <w:r>
      <w:fldChar w:fldCharType="begin"/>
    </w:r>
    <w:r>
      <w:instrText xml:space="preserve"> PAGE </w:instrText>
    </w:r>
    <w:r>
      <w:fldChar w:fldCharType="separate"/>
    </w:r>
    <w:r w:rsidR="00524C1A">
      <w:rPr>
        <w:noProof/>
      </w:rPr>
      <w:t>1</w:t>
    </w:r>
    <w:r>
      <w:rPr>
        <w:noProof/>
      </w:rPr>
      <w:fldChar w:fldCharType="end"/>
    </w:r>
    <w:r w:rsidRPr="008A1C67">
      <w:t xml:space="preserve"> of </w:t>
    </w:r>
    <w:r w:rsidR="000A27FF">
      <w:fldChar w:fldCharType="begin"/>
    </w:r>
    <w:r w:rsidR="000A27FF">
      <w:instrText xml:space="preserve"> NUMPAGES </w:instrText>
    </w:r>
    <w:r w:rsidR="000A27FF">
      <w:fldChar w:fldCharType="separate"/>
    </w:r>
    <w:r w:rsidR="00524C1A">
      <w:rPr>
        <w:noProof/>
      </w:rPr>
      <w:t>26</w:t>
    </w:r>
    <w:r w:rsidR="000A27FF">
      <w:rPr>
        <w:noProof/>
      </w:rPr>
      <w:fldChar w:fldCharType="end"/>
    </w:r>
  </w:p>
  <w:p w14:paraId="36E32903" w14:textId="77777777" w:rsidR="00A65036" w:rsidRPr="00652519" w:rsidRDefault="00A65036" w:rsidP="00892E99">
    <w:pPr>
      <w:pStyle w:val="Footer"/>
      <w:jc w:val="right"/>
    </w:pPr>
    <w:r>
      <w:fldChar w:fldCharType="begin"/>
    </w:r>
    <w:r>
      <w:instrText xml:space="preserve"> SAVEDATE  \@ "dd MMMM yyyy"  \* MERGEFORMAT </w:instrText>
    </w:r>
    <w:r>
      <w:fldChar w:fldCharType="separate"/>
    </w:r>
    <w:r w:rsidR="00524C1A">
      <w:rPr>
        <w:noProof/>
      </w:rPr>
      <w:t>06 May 2016</w:t>
    </w:r>
    <w:r>
      <w:rPr>
        <w:noProof/>
      </w:rPr>
      <w:fldChar w:fldCharType="end"/>
    </w:r>
  </w:p>
  <w:p w14:paraId="43A931EE" w14:textId="4CFC06BF" w:rsidR="00A65036" w:rsidRDefault="00A65036" w:rsidP="00892E99">
    <w:pPr>
      <w:pStyle w:val="Footer"/>
      <w:jc w:val="right"/>
    </w:pPr>
  </w:p>
  <w:p w14:paraId="4CED4922" w14:textId="77777777" w:rsidR="00A65036" w:rsidRDefault="00A65036">
    <w:pPr>
      <w:tabs>
        <w:tab w:val="right" w:pos="9270"/>
        <w:tab w:val="center" w:pos="4860"/>
      </w:tabs>
      <w:spacing w:before="0" w:line="240" w:lineRule="auto"/>
      <w:ind w:firstLine="7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DF658" w14:textId="77777777" w:rsidR="00A65036" w:rsidRDefault="00A65036" w:rsidP="00F97686">
    <w:pPr>
      <w:pStyle w:val="Footer"/>
      <w:jc w:val="right"/>
    </w:pPr>
    <w:r>
      <w:rPr>
        <w:noProof/>
        <w:lang w:val="en-GB" w:eastAsia="en-GB"/>
      </w:rPr>
      <mc:AlternateContent>
        <mc:Choice Requires="wps">
          <w:drawing>
            <wp:anchor distT="0" distB="0" distL="114300" distR="114300" simplePos="0" relativeHeight="251662336" behindDoc="0" locked="0" layoutInCell="1" allowOverlap="1" wp14:anchorId="097449B7" wp14:editId="4D3CA6FB">
              <wp:simplePos x="0" y="0"/>
              <wp:positionH relativeFrom="column">
                <wp:posOffset>-33883</wp:posOffset>
              </wp:positionH>
              <wp:positionV relativeFrom="paragraph">
                <wp:posOffset>44665</wp:posOffset>
              </wp:positionV>
              <wp:extent cx="6159261" cy="25879"/>
              <wp:effectExtent l="0" t="0" r="32385" b="317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261" cy="25879"/>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16106"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3.5pt" to="482.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" strokecolor="red"/>
          </w:pict>
        </mc:Fallback>
      </mc:AlternateContent>
    </w:r>
  </w:p>
  <w:p w14:paraId="323F77AC" w14:textId="77777777" w:rsidR="00A65036" w:rsidRDefault="00A65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65AD9" w14:textId="77777777" w:rsidR="000A27FF" w:rsidRDefault="000A27FF">
      <w:pPr>
        <w:spacing w:before="0" w:after="0" w:line="240" w:lineRule="auto"/>
      </w:pPr>
      <w:r>
        <w:separator/>
      </w:r>
    </w:p>
  </w:footnote>
  <w:footnote w:type="continuationSeparator" w:id="0">
    <w:p w14:paraId="79C24B21" w14:textId="77777777" w:rsidR="000A27FF" w:rsidRDefault="000A27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A758" w14:textId="2A02C35D" w:rsidR="00A65036" w:rsidRDefault="00A65036">
    <w:pPr>
      <w:spacing w:before="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2153"/>
    <w:multiLevelType w:val="hybridMultilevel"/>
    <w:tmpl w:val="55421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08411B"/>
    <w:multiLevelType w:val="hybridMultilevel"/>
    <w:tmpl w:val="C122C8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DD35B70"/>
    <w:multiLevelType w:val="hybridMultilevel"/>
    <w:tmpl w:val="23E21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8E6F17"/>
    <w:multiLevelType w:val="hybridMultilevel"/>
    <w:tmpl w:val="100615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EF6659"/>
    <w:multiLevelType w:val="hybridMultilevel"/>
    <w:tmpl w:val="5DAC2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714FBF"/>
    <w:multiLevelType w:val="hybridMultilevel"/>
    <w:tmpl w:val="10027A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961996"/>
    <w:multiLevelType w:val="hybridMultilevel"/>
    <w:tmpl w:val="AA808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2FD19C0"/>
    <w:multiLevelType w:val="hybridMultilevel"/>
    <w:tmpl w:val="261C5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7DB6FCC"/>
    <w:multiLevelType w:val="hybridMultilevel"/>
    <w:tmpl w:val="7F623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7"/>
  </w:num>
  <w:num w:numId="7">
    <w:abstractNumId w:val="5"/>
  </w:num>
  <w:num w:numId="8">
    <w:abstractNumId w:val="3"/>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hill Aaron">
    <w15:presenceInfo w15:providerId="AD" w15:userId="S-1-5-21-1292428093-507921405-725345543-217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475D0"/>
    <w:rsid w:val="000300AF"/>
    <w:rsid w:val="00054813"/>
    <w:rsid w:val="00065560"/>
    <w:rsid w:val="00077512"/>
    <w:rsid w:val="000A27FF"/>
    <w:rsid w:val="000A4CCC"/>
    <w:rsid w:val="000D12DC"/>
    <w:rsid w:val="001148EB"/>
    <w:rsid w:val="00130667"/>
    <w:rsid w:val="001425C1"/>
    <w:rsid w:val="001659A5"/>
    <w:rsid w:val="00181488"/>
    <w:rsid w:val="001F4995"/>
    <w:rsid w:val="002631A5"/>
    <w:rsid w:val="002F03FE"/>
    <w:rsid w:val="00302055"/>
    <w:rsid w:val="00304C0E"/>
    <w:rsid w:val="003071CB"/>
    <w:rsid w:val="00320E18"/>
    <w:rsid w:val="003246A5"/>
    <w:rsid w:val="00333611"/>
    <w:rsid w:val="00343EFF"/>
    <w:rsid w:val="00353D56"/>
    <w:rsid w:val="003A5559"/>
    <w:rsid w:val="003E4189"/>
    <w:rsid w:val="00422212"/>
    <w:rsid w:val="00435206"/>
    <w:rsid w:val="004C690D"/>
    <w:rsid w:val="00521CDD"/>
    <w:rsid w:val="00524C1A"/>
    <w:rsid w:val="005503CF"/>
    <w:rsid w:val="005672AD"/>
    <w:rsid w:val="00662C2D"/>
    <w:rsid w:val="0068085A"/>
    <w:rsid w:val="006B5F12"/>
    <w:rsid w:val="006D6BD9"/>
    <w:rsid w:val="007023A1"/>
    <w:rsid w:val="00711709"/>
    <w:rsid w:val="00734523"/>
    <w:rsid w:val="0073717C"/>
    <w:rsid w:val="00757CE8"/>
    <w:rsid w:val="007851D4"/>
    <w:rsid w:val="00794946"/>
    <w:rsid w:val="007C411C"/>
    <w:rsid w:val="007E5A69"/>
    <w:rsid w:val="0083271B"/>
    <w:rsid w:val="00863D63"/>
    <w:rsid w:val="00883AE6"/>
    <w:rsid w:val="00892E99"/>
    <w:rsid w:val="008F5562"/>
    <w:rsid w:val="00941E29"/>
    <w:rsid w:val="009530CC"/>
    <w:rsid w:val="0097427D"/>
    <w:rsid w:val="009F0697"/>
    <w:rsid w:val="00A00DFF"/>
    <w:rsid w:val="00A00F5B"/>
    <w:rsid w:val="00A12AF0"/>
    <w:rsid w:val="00A2010E"/>
    <w:rsid w:val="00A65036"/>
    <w:rsid w:val="00A707D5"/>
    <w:rsid w:val="00A87B38"/>
    <w:rsid w:val="00A944A5"/>
    <w:rsid w:val="00AA081D"/>
    <w:rsid w:val="00AB433D"/>
    <w:rsid w:val="00AB58D3"/>
    <w:rsid w:val="00AC47D6"/>
    <w:rsid w:val="00AE01D4"/>
    <w:rsid w:val="00B11D5B"/>
    <w:rsid w:val="00B43201"/>
    <w:rsid w:val="00B55E8D"/>
    <w:rsid w:val="00B57D39"/>
    <w:rsid w:val="00B73ABF"/>
    <w:rsid w:val="00BA4A96"/>
    <w:rsid w:val="00BC3CFA"/>
    <w:rsid w:val="00BE021F"/>
    <w:rsid w:val="00BE02CC"/>
    <w:rsid w:val="00C14266"/>
    <w:rsid w:val="00C769BC"/>
    <w:rsid w:val="00C91CAF"/>
    <w:rsid w:val="00CD6217"/>
    <w:rsid w:val="00D27456"/>
    <w:rsid w:val="00D36C7B"/>
    <w:rsid w:val="00D475D0"/>
    <w:rsid w:val="00DA4910"/>
    <w:rsid w:val="00DE4646"/>
    <w:rsid w:val="00DF1C28"/>
    <w:rsid w:val="00E118AB"/>
    <w:rsid w:val="00E5545D"/>
    <w:rsid w:val="00E721F6"/>
    <w:rsid w:val="00E974F4"/>
    <w:rsid w:val="00EB465F"/>
    <w:rsid w:val="00EC194D"/>
    <w:rsid w:val="00F06FA0"/>
    <w:rsid w:val="00F2494B"/>
    <w:rsid w:val="00F24E96"/>
    <w:rsid w:val="00F67CE6"/>
    <w:rsid w:val="00F72B2B"/>
    <w:rsid w:val="00F91E64"/>
    <w:rsid w:val="00F97686"/>
    <w:rsid w:val="00FE1118"/>
    <w:rsid w:val="00FF3185"/>
    <w:rsid w:val="00FF73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9E57D"/>
  <w15:docId w15:val="{852AA96B-66A8-4709-80B8-9AD5F555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ABF"/>
    <w:rPr>
      <w:sz w:val="20"/>
      <w:szCs w:val="20"/>
    </w:rPr>
  </w:style>
  <w:style w:type="paragraph" w:styleId="Heading1">
    <w:name w:val="heading 1"/>
    <w:basedOn w:val="Normal"/>
    <w:next w:val="Normal"/>
    <w:link w:val="Heading1Char"/>
    <w:uiPriority w:val="9"/>
    <w:qFormat/>
    <w:rsid w:val="00B73ABF"/>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3ABF"/>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73ABF"/>
    <w:pPr>
      <w:pBdr>
        <w:top w:val="single" w:sz="6" w:space="2" w:color="DF2E28" w:themeColor="accent1"/>
        <w:left w:val="single" w:sz="6" w:space="2" w:color="DF2E28" w:themeColor="accent1"/>
      </w:pBdr>
      <w:spacing w:before="300" w:after="0"/>
      <w:outlineLvl w:val="2"/>
    </w:pPr>
    <w:rPr>
      <w:caps/>
      <w:color w:val="711411" w:themeColor="accent1" w:themeShade="7F"/>
      <w:spacing w:val="15"/>
      <w:sz w:val="22"/>
      <w:szCs w:val="22"/>
    </w:rPr>
  </w:style>
  <w:style w:type="paragraph" w:styleId="Heading4">
    <w:name w:val="heading 4"/>
    <w:basedOn w:val="Normal"/>
    <w:next w:val="Normal"/>
    <w:link w:val="Heading4Char"/>
    <w:uiPriority w:val="9"/>
    <w:unhideWhenUsed/>
    <w:qFormat/>
    <w:rsid w:val="00B73ABF"/>
    <w:pPr>
      <w:pBdr>
        <w:top w:val="dotted" w:sz="6" w:space="2" w:color="DF2E28" w:themeColor="accent1"/>
        <w:left w:val="dotted" w:sz="6" w:space="2" w:color="DF2E28" w:themeColor="accent1"/>
      </w:pBdr>
      <w:spacing w:before="300" w:after="0"/>
      <w:outlineLvl w:val="3"/>
    </w:pPr>
    <w:rPr>
      <w:caps/>
      <w:color w:val="AB1E19" w:themeColor="accent1" w:themeShade="BF"/>
      <w:spacing w:val="10"/>
      <w:sz w:val="22"/>
      <w:szCs w:val="22"/>
    </w:rPr>
  </w:style>
  <w:style w:type="paragraph" w:styleId="Heading5">
    <w:name w:val="heading 5"/>
    <w:basedOn w:val="Normal"/>
    <w:next w:val="Normal"/>
    <w:link w:val="Heading5Char"/>
    <w:uiPriority w:val="9"/>
    <w:unhideWhenUsed/>
    <w:qFormat/>
    <w:rsid w:val="00B73ABF"/>
    <w:pPr>
      <w:pBdr>
        <w:bottom w:val="single" w:sz="6" w:space="1" w:color="DF2E28" w:themeColor="accent1"/>
      </w:pBdr>
      <w:spacing w:before="300" w:after="0"/>
      <w:outlineLvl w:val="4"/>
    </w:pPr>
    <w:rPr>
      <w:caps/>
      <w:color w:val="AB1E19" w:themeColor="accent1" w:themeShade="BF"/>
      <w:spacing w:val="10"/>
      <w:sz w:val="22"/>
      <w:szCs w:val="22"/>
    </w:rPr>
  </w:style>
  <w:style w:type="paragraph" w:styleId="Heading6">
    <w:name w:val="heading 6"/>
    <w:basedOn w:val="Normal"/>
    <w:next w:val="Normal"/>
    <w:link w:val="Heading6Char"/>
    <w:uiPriority w:val="9"/>
    <w:unhideWhenUsed/>
    <w:qFormat/>
    <w:rsid w:val="00B73ABF"/>
    <w:pPr>
      <w:pBdr>
        <w:bottom w:val="dotted" w:sz="6" w:space="1" w:color="DF2E28" w:themeColor="accent1"/>
      </w:pBdr>
      <w:spacing w:before="300" w:after="0"/>
      <w:outlineLvl w:val="5"/>
    </w:pPr>
    <w:rPr>
      <w:caps/>
      <w:color w:val="AB1E19" w:themeColor="accent1" w:themeShade="BF"/>
      <w:spacing w:val="10"/>
      <w:sz w:val="22"/>
      <w:szCs w:val="22"/>
    </w:rPr>
  </w:style>
  <w:style w:type="paragraph" w:styleId="Heading7">
    <w:name w:val="heading 7"/>
    <w:basedOn w:val="Normal"/>
    <w:next w:val="Normal"/>
    <w:link w:val="Heading7Char"/>
    <w:uiPriority w:val="9"/>
    <w:semiHidden/>
    <w:unhideWhenUsed/>
    <w:qFormat/>
    <w:rsid w:val="00B73ABF"/>
    <w:pPr>
      <w:spacing w:before="300" w:after="0"/>
      <w:outlineLvl w:val="6"/>
    </w:pPr>
    <w:rPr>
      <w:caps/>
      <w:color w:val="AB1E19" w:themeColor="accent1" w:themeShade="BF"/>
      <w:spacing w:val="10"/>
      <w:sz w:val="22"/>
      <w:szCs w:val="22"/>
    </w:rPr>
  </w:style>
  <w:style w:type="paragraph" w:styleId="Heading8">
    <w:name w:val="heading 8"/>
    <w:basedOn w:val="Normal"/>
    <w:next w:val="Normal"/>
    <w:link w:val="Heading8Char"/>
    <w:uiPriority w:val="9"/>
    <w:semiHidden/>
    <w:unhideWhenUsed/>
    <w:qFormat/>
    <w:rsid w:val="00B73AB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3AB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ABF"/>
    <w:pPr>
      <w:spacing w:before="720"/>
    </w:pPr>
    <w:rPr>
      <w:caps/>
      <w:color w:val="DF2E28" w:themeColor="accent1"/>
      <w:spacing w:val="10"/>
      <w:kern w:val="28"/>
      <w:sz w:val="52"/>
      <w:szCs w:val="52"/>
    </w:rPr>
  </w:style>
  <w:style w:type="paragraph" w:styleId="Subtitle">
    <w:name w:val="Subtitle"/>
    <w:basedOn w:val="Normal"/>
    <w:next w:val="Normal"/>
    <w:link w:val="SubtitleChar"/>
    <w:uiPriority w:val="11"/>
    <w:qFormat/>
    <w:rsid w:val="00B73ABF"/>
    <w:pPr>
      <w:spacing w:after="1000" w:line="240" w:lineRule="auto"/>
    </w:pPr>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2F03F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3FE"/>
    <w:rPr>
      <w:rFonts w:ascii="Tahoma" w:hAnsi="Tahoma" w:cs="Tahoma"/>
      <w:sz w:val="16"/>
      <w:szCs w:val="16"/>
    </w:rPr>
  </w:style>
  <w:style w:type="character" w:customStyle="1" w:styleId="Heading1Char">
    <w:name w:val="Heading 1 Char"/>
    <w:basedOn w:val="DefaultParagraphFont"/>
    <w:link w:val="Heading1"/>
    <w:uiPriority w:val="9"/>
    <w:rsid w:val="00B73ABF"/>
    <w:rPr>
      <w:b/>
      <w:bCs/>
      <w:caps/>
      <w:color w:val="FFFFFF" w:themeColor="background1"/>
      <w:spacing w:val="15"/>
      <w:shd w:val="clear" w:color="auto" w:fill="DF2E28" w:themeFill="accent1"/>
    </w:rPr>
  </w:style>
  <w:style w:type="character" w:customStyle="1" w:styleId="Heading2Char">
    <w:name w:val="Heading 2 Char"/>
    <w:basedOn w:val="DefaultParagraphFont"/>
    <w:link w:val="Heading2"/>
    <w:uiPriority w:val="9"/>
    <w:rsid w:val="00B73ABF"/>
    <w:rPr>
      <w:caps/>
      <w:spacing w:val="15"/>
      <w:shd w:val="clear" w:color="auto" w:fill="F8D4D3" w:themeFill="accent1" w:themeFillTint="33"/>
    </w:rPr>
  </w:style>
  <w:style w:type="character" w:customStyle="1" w:styleId="Heading3Char">
    <w:name w:val="Heading 3 Char"/>
    <w:basedOn w:val="DefaultParagraphFont"/>
    <w:link w:val="Heading3"/>
    <w:uiPriority w:val="9"/>
    <w:rsid w:val="00B73ABF"/>
    <w:rPr>
      <w:caps/>
      <w:color w:val="711411" w:themeColor="accent1" w:themeShade="7F"/>
      <w:spacing w:val="15"/>
    </w:rPr>
  </w:style>
  <w:style w:type="character" w:customStyle="1" w:styleId="Heading4Char">
    <w:name w:val="Heading 4 Char"/>
    <w:basedOn w:val="DefaultParagraphFont"/>
    <w:link w:val="Heading4"/>
    <w:uiPriority w:val="9"/>
    <w:rsid w:val="00B73ABF"/>
    <w:rPr>
      <w:caps/>
      <w:color w:val="AB1E19" w:themeColor="accent1" w:themeShade="BF"/>
      <w:spacing w:val="10"/>
    </w:rPr>
  </w:style>
  <w:style w:type="character" w:customStyle="1" w:styleId="Heading5Char">
    <w:name w:val="Heading 5 Char"/>
    <w:basedOn w:val="DefaultParagraphFont"/>
    <w:link w:val="Heading5"/>
    <w:uiPriority w:val="9"/>
    <w:rsid w:val="00B73ABF"/>
    <w:rPr>
      <w:caps/>
      <w:color w:val="AB1E19" w:themeColor="accent1" w:themeShade="BF"/>
      <w:spacing w:val="10"/>
    </w:rPr>
  </w:style>
  <w:style w:type="character" w:customStyle="1" w:styleId="Heading6Char">
    <w:name w:val="Heading 6 Char"/>
    <w:basedOn w:val="DefaultParagraphFont"/>
    <w:link w:val="Heading6"/>
    <w:uiPriority w:val="9"/>
    <w:rsid w:val="00B73ABF"/>
    <w:rPr>
      <w:caps/>
      <w:color w:val="AB1E19" w:themeColor="accent1" w:themeShade="BF"/>
      <w:spacing w:val="10"/>
    </w:rPr>
  </w:style>
  <w:style w:type="character" w:customStyle="1" w:styleId="Heading7Char">
    <w:name w:val="Heading 7 Char"/>
    <w:basedOn w:val="DefaultParagraphFont"/>
    <w:link w:val="Heading7"/>
    <w:uiPriority w:val="9"/>
    <w:semiHidden/>
    <w:rsid w:val="00B73ABF"/>
    <w:rPr>
      <w:caps/>
      <w:color w:val="AB1E19" w:themeColor="accent1" w:themeShade="BF"/>
      <w:spacing w:val="10"/>
    </w:rPr>
  </w:style>
  <w:style w:type="character" w:customStyle="1" w:styleId="Heading8Char">
    <w:name w:val="Heading 8 Char"/>
    <w:basedOn w:val="DefaultParagraphFont"/>
    <w:link w:val="Heading8"/>
    <w:uiPriority w:val="9"/>
    <w:semiHidden/>
    <w:rsid w:val="00B73ABF"/>
    <w:rPr>
      <w:caps/>
      <w:spacing w:val="10"/>
      <w:sz w:val="18"/>
      <w:szCs w:val="18"/>
    </w:rPr>
  </w:style>
  <w:style w:type="character" w:customStyle="1" w:styleId="Heading9Char">
    <w:name w:val="Heading 9 Char"/>
    <w:basedOn w:val="DefaultParagraphFont"/>
    <w:link w:val="Heading9"/>
    <w:uiPriority w:val="9"/>
    <w:semiHidden/>
    <w:rsid w:val="00B73ABF"/>
    <w:rPr>
      <w:i/>
      <w:caps/>
      <w:spacing w:val="10"/>
      <w:sz w:val="18"/>
      <w:szCs w:val="18"/>
    </w:rPr>
  </w:style>
  <w:style w:type="paragraph" w:styleId="Caption">
    <w:name w:val="caption"/>
    <w:basedOn w:val="Normal"/>
    <w:next w:val="Normal"/>
    <w:uiPriority w:val="35"/>
    <w:semiHidden/>
    <w:unhideWhenUsed/>
    <w:qFormat/>
    <w:rsid w:val="00B73ABF"/>
    <w:rPr>
      <w:b/>
      <w:bCs/>
      <w:color w:val="AB1E19" w:themeColor="accent1" w:themeShade="BF"/>
      <w:sz w:val="16"/>
      <w:szCs w:val="16"/>
    </w:rPr>
  </w:style>
  <w:style w:type="character" w:customStyle="1" w:styleId="TitleChar">
    <w:name w:val="Title Char"/>
    <w:basedOn w:val="DefaultParagraphFont"/>
    <w:link w:val="Title"/>
    <w:uiPriority w:val="10"/>
    <w:rsid w:val="00B73ABF"/>
    <w:rPr>
      <w:caps/>
      <w:color w:val="DF2E28" w:themeColor="accent1"/>
      <w:spacing w:val="10"/>
      <w:kern w:val="28"/>
      <w:sz w:val="52"/>
      <w:szCs w:val="52"/>
    </w:rPr>
  </w:style>
  <w:style w:type="character" w:customStyle="1" w:styleId="SubtitleChar">
    <w:name w:val="Subtitle Char"/>
    <w:basedOn w:val="DefaultParagraphFont"/>
    <w:link w:val="Subtitle"/>
    <w:uiPriority w:val="11"/>
    <w:rsid w:val="00B73ABF"/>
    <w:rPr>
      <w:caps/>
      <w:color w:val="595959" w:themeColor="text1" w:themeTint="A6"/>
      <w:spacing w:val="10"/>
      <w:sz w:val="24"/>
      <w:szCs w:val="24"/>
    </w:rPr>
  </w:style>
  <w:style w:type="character" w:styleId="Strong">
    <w:name w:val="Strong"/>
    <w:uiPriority w:val="22"/>
    <w:qFormat/>
    <w:rsid w:val="00B73ABF"/>
    <w:rPr>
      <w:b/>
      <w:bCs/>
    </w:rPr>
  </w:style>
  <w:style w:type="character" w:styleId="Emphasis">
    <w:name w:val="Emphasis"/>
    <w:uiPriority w:val="20"/>
    <w:qFormat/>
    <w:rsid w:val="00B73ABF"/>
    <w:rPr>
      <w:caps/>
      <w:color w:val="711411" w:themeColor="accent1" w:themeShade="7F"/>
      <w:spacing w:val="5"/>
    </w:rPr>
  </w:style>
  <w:style w:type="paragraph" w:styleId="NoSpacing">
    <w:name w:val="No Spacing"/>
    <w:basedOn w:val="Normal"/>
    <w:link w:val="NoSpacingChar"/>
    <w:uiPriority w:val="1"/>
    <w:qFormat/>
    <w:rsid w:val="00B73ABF"/>
    <w:pPr>
      <w:spacing w:before="0" w:after="0" w:line="240" w:lineRule="auto"/>
    </w:pPr>
  </w:style>
  <w:style w:type="character" w:customStyle="1" w:styleId="NoSpacingChar">
    <w:name w:val="No Spacing Char"/>
    <w:basedOn w:val="DefaultParagraphFont"/>
    <w:link w:val="NoSpacing"/>
    <w:uiPriority w:val="1"/>
    <w:rsid w:val="00B73ABF"/>
    <w:rPr>
      <w:sz w:val="20"/>
      <w:szCs w:val="20"/>
    </w:rPr>
  </w:style>
  <w:style w:type="paragraph" w:styleId="ListParagraph">
    <w:name w:val="List Paragraph"/>
    <w:basedOn w:val="Normal"/>
    <w:uiPriority w:val="34"/>
    <w:qFormat/>
    <w:rsid w:val="00B73ABF"/>
    <w:pPr>
      <w:ind w:left="720"/>
      <w:contextualSpacing/>
    </w:pPr>
  </w:style>
  <w:style w:type="paragraph" w:styleId="Quote">
    <w:name w:val="Quote"/>
    <w:basedOn w:val="Normal"/>
    <w:next w:val="Normal"/>
    <w:link w:val="QuoteChar"/>
    <w:uiPriority w:val="29"/>
    <w:qFormat/>
    <w:rsid w:val="00B73ABF"/>
    <w:rPr>
      <w:i/>
      <w:iCs/>
    </w:rPr>
  </w:style>
  <w:style w:type="character" w:customStyle="1" w:styleId="QuoteChar">
    <w:name w:val="Quote Char"/>
    <w:basedOn w:val="DefaultParagraphFont"/>
    <w:link w:val="Quote"/>
    <w:uiPriority w:val="29"/>
    <w:rsid w:val="00B73ABF"/>
    <w:rPr>
      <w:i/>
      <w:iCs/>
      <w:sz w:val="20"/>
      <w:szCs w:val="20"/>
    </w:rPr>
  </w:style>
  <w:style w:type="paragraph" w:styleId="IntenseQuote">
    <w:name w:val="Intense Quote"/>
    <w:basedOn w:val="Normal"/>
    <w:next w:val="Normal"/>
    <w:link w:val="IntenseQuoteChar"/>
    <w:uiPriority w:val="30"/>
    <w:qFormat/>
    <w:rsid w:val="00B73ABF"/>
    <w:pPr>
      <w:pBdr>
        <w:top w:val="single" w:sz="4" w:space="10" w:color="DF2E28" w:themeColor="accent1"/>
        <w:left w:val="single" w:sz="4" w:space="10" w:color="DF2E28" w:themeColor="accent1"/>
      </w:pBdr>
      <w:spacing w:after="0"/>
      <w:ind w:left="1296" w:right="1152"/>
      <w:jc w:val="both"/>
    </w:pPr>
    <w:rPr>
      <w:i/>
      <w:iCs/>
      <w:color w:val="DF2E28" w:themeColor="accent1"/>
    </w:rPr>
  </w:style>
  <w:style w:type="character" w:customStyle="1" w:styleId="IntenseQuoteChar">
    <w:name w:val="Intense Quote Char"/>
    <w:basedOn w:val="DefaultParagraphFont"/>
    <w:link w:val="IntenseQuote"/>
    <w:uiPriority w:val="30"/>
    <w:rsid w:val="00B73ABF"/>
    <w:rPr>
      <w:i/>
      <w:iCs/>
      <w:color w:val="DF2E28" w:themeColor="accent1"/>
      <w:sz w:val="20"/>
      <w:szCs w:val="20"/>
    </w:rPr>
  </w:style>
  <w:style w:type="character" w:styleId="SubtleEmphasis">
    <w:name w:val="Subtle Emphasis"/>
    <w:uiPriority w:val="19"/>
    <w:qFormat/>
    <w:rsid w:val="00B73ABF"/>
    <w:rPr>
      <w:i/>
      <w:iCs/>
      <w:color w:val="711411" w:themeColor="accent1" w:themeShade="7F"/>
    </w:rPr>
  </w:style>
  <w:style w:type="character" w:styleId="IntenseEmphasis">
    <w:name w:val="Intense Emphasis"/>
    <w:uiPriority w:val="21"/>
    <w:qFormat/>
    <w:rsid w:val="00B73ABF"/>
    <w:rPr>
      <w:b/>
      <w:bCs/>
      <w:caps/>
      <w:color w:val="711411" w:themeColor="accent1" w:themeShade="7F"/>
      <w:spacing w:val="10"/>
    </w:rPr>
  </w:style>
  <w:style w:type="character" w:styleId="SubtleReference">
    <w:name w:val="Subtle Reference"/>
    <w:uiPriority w:val="31"/>
    <w:qFormat/>
    <w:rsid w:val="00B73ABF"/>
    <w:rPr>
      <w:b/>
      <w:bCs/>
      <w:color w:val="DF2E28" w:themeColor="accent1"/>
    </w:rPr>
  </w:style>
  <w:style w:type="character" w:styleId="IntenseReference">
    <w:name w:val="Intense Reference"/>
    <w:uiPriority w:val="32"/>
    <w:qFormat/>
    <w:rsid w:val="00B73ABF"/>
    <w:rPr>
      <w:b/>
      <w:bCs/>
      <w:i/>
      <w:iCs/>
      <w:caps/>
      <w:color w:val="DF2E28" w:themeColor="accent1"/>
    </w:rPr>
  </w:style>
  <w:style w:type="character" w:styleId="BookTitle">
    <w:name w:val="Book Title"/>
    <w:uiPriority w:val="33"/>
    <w:qFormat/>
    <w:rsid w:val="00B73ABF"/>
    <w:rPr>
      <w:b/>
      <w:bCs/>
      <w:i/>
      <w:iCs/>
      <w:spacing w:val="9"/>
    </w:rPr>
  </w:style>
  <w:style w:type="paragraph" w:styleId="TOCHeading">
    <w:name w:val="TOC Heading"/>
    <w:basedOn w:val="Heading1"/>
    <w:next w:val="Normal"/>
    <w:uiPriority w:val="39"/>
    <w:unhideWhenUsed/>
    <w:qFormat/>
    <w:rsid w:val="00B73ABF"/>
    <w:pPr>
      <w:outlineLvl w:val="9"/>
    </w:pPr>
    <w:rPr>
      <w:lang w:bidi="en-US"/>
    </w:rPr>
  </w:style>
  <w:style w:type="paragraph" w:styleId="Header">
    <w:name w:val="header"/>
    <w:basedOn w:val="Normal"/>
    <w:link w:val="HeaderChar"/>
    <w:uiPriority w:val="99"/>
    <w:unhideWhenUsed/>
    <w:rsid w:val="00B73A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73ABF"/>
    <w:rPr>
      <w:sz w:val="20"/>
      <w:szCs w:val="20"/>
    </w:rPr>
  </w:style>
  <w:style w:type="paragraph" w:styleId="Footer">
    <w:name w:val="footer"/>
    <w:basedOn w:val="Normal"/>
    <w:link w:val="FooterChar"/>
    <w:unhideWhenUsed/>
    <w:rsid w:val="00B73A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73ABF"/>
    <w:rPr>
      <w:sz w:val="20"/>
      <w:szCs w:val="20"/>
    </w:rPr>
  </w:style>
  <w:style w:type="paragraph" w:styleId="TOC3">
    <w:name w:val="toc 3"/>
    <w:basedOn w:val="Normal"/>
    <w:next w:val="Normal"/>
    <w:autoRedefine/>
    <w:uiPriority w:val="39"/>
    <w:unhideWhenUsed/>
    <w:rsid w:val="00B73ABF"/>
    <w:pPr>
      <w:spacing w:after="100"/>
      <w:ind w:left="400"/>
    </w:pPr>
  </w:style>
  <w:style w:type="paragraph" w:styleId="TOC1">
    <w:name w:val="toc 1"/>
    <w:basedOn w:val="Normal"/>
    <w:next w:val="Normal"/>
    <w:autoRedefine/>
    <w:uiPriority w:val="39"/>
    <w:unhideWhenUsed/>
    <w:rsid w:val="00B73ABF"/>
    <w:pPr>
      <w:spacing w:after="100"/>
    </w:pPr>
  </w:style>
  <w:style w:type="paragraph" w:styleId="TOC2">
    <w:name w:val="toc 2"/>
    <w:basedOn w:val="Normal"/>
    <w:next w:val="Normal"/>
    <w:autoRedefine/>
    <w:uiPriority w:val="39"/>
    <w:unhideWhenUsed/>
    <w:rsid w:val="00B73ABF"/>
    <w:pPr>
      <w:spacing w:after="100"/>
      <w:ind w:left="200"/>
    </w:pPr>
  </w:style>
  <w:style w:type="character" w:styleId="Hyperlink">
    <w:name w:val="Hyperlink"/>
    <w:basedOn w:val="DefaultParagraphFont"/>
    <w:uiPriority w:val="99"/>
    <w:unhideWhenUsed/>
    <w:rsid w:val="00B73ABF"/>
    <w:rPr>
      <w:color w:val="F0532B" w:themeColor="hyperlink"/>
      <w:u w:val="single"/>
    </w:rPr>
  </w:style>
  <w:style w:type="table" w:styleId="TableGrid">
    <w:name w:val="Table Grid"/>
    <w:basedOn w:val="TableNormal"/>
    <w:uiPriority w:val="59"/>
    <w:rsid w:val="003246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Bold">
    <w:name w:val="Footer Bold"/>
    <w:basedOn w:val="Normal"/>
    <w:rsid w:val="00892E99"/>
    <w:pPr>
      <w:pBdr>
        <w:top w:val="single" w:sz="4" w:space="1" w:color="FF0000"/>
      </w:pBdr>
      <w:tabs>
        <w:tab w:val="center" w:pos="4320"/>
      </w:tabs>
      <w:spacing w:before="0" w:after="0" w:line="240" w:lineRule="auto"/>
      <w:jc w:val="right"/>
    </w:pPr>
    <w:rPr>
      <w:rFonts w:ascii="Arial" w:eastAsia="Arial Unicode MS" w:hAnsi="Arial" w:cs="Times New Roman"/>
      <w:b/>
      <w:lang w:eastAsia="en-US"/>
    </w:rPr>
  </w:style>
  <w:style w:type="character" w:styleId="CommentReference">
    <w:name w:val="annotation reference"/>
    <w:basedOn w:val="DefaultParagraphFont"/>
    <w:uiPriority w:val="99"/>
    <w:semiHidden/>
    <w:unhideWhenUsed/>
    <w:rsid w:val="005503CF"/>
    <w:rPr>
      <w:sz w:val="16"/>
      <w:szCs w:val="16"/>
    </w:rPr>
  </w:style>
  <w:style w:type="paragraph" w:styleId="CommentText">
    <w:name w:val="annotation text"/>
    <w:basedOn w:val="Normal"/>
    <w:link w:val="CommentTextChar"/>
    <w:uiPriority w:val="99"/>
    <w:semiHidden/>
    <w:unhideWhenUsed/>
    <w:rsid w:val="005503CF"/>
    <w:pPr>
      <w:spacing w:line="240" w:lineRule="auto"/>
    </w:pPr>
  </w:style>
  <w:style w:type="character" w:customStyle="1" w:styleId="CommentTextChar">
    <w:name w:val="Comment Text Char"/>
    <w:basedOn w:val="DefaultParagraphFont"/>
    <w:link w:val="CommentText"/>
    <w:uiPriority w:val="99"/>
    <w:semiHidden/>
    <w:rsid w:val="005503CF"/>
    <w:rPr>
      <w:sz w:val="20"/>
      <w:szCs w:val="20"/>
    </w:rPr>
  </w:style>
  <w:style w:type="paragraph" w:styleId="CommentSubject">
    <w:name w:val="annotation subject"/>
    <w:basedOn w:val="CommentText"/>
    <w:next w:val="CommentText"/>
    <w:link w:val="CommentSubjectChar"/>
    <w:uiPriority w:val="99"/>
    <w:semiHidden/>
    <w:unhideWhenUsed/>
    <w:rsid w:val="005503CF"/>
    <w:rPr>
      <w:b/>
      <w:bCs/>
    </w:rPr>
  </w:style>
  <w:style w:type="character" w:customStyle="1" w:styleId="CommentSubjectChar">
    <w:name w:val="Comment Subject Char"/>
    <w:basedOn w:val="CommentTextChar"/>
    <w:link w:val="CommentSubject"/>
    <w:uiPriority w:val="99"/>
    <w:semiHidden/>
    <w:rsid w:val="005503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4012">
      <w:bodyDiv w:val="1"/>
      <w:marLeft w:val="0"/>
      <w:marRight w:val="0"/>
      <w:marTop w:val="0"/>
      <w:marBottom w:val="0"/>
      <w:divBdr>
        <w:top w:val="none" w:sz="0" w:space="0" w:color="auto"/>
        <w:left w:val="none" w:sz="0" w:space="0" w:color="auto"/>
        <w:bottom w:val="none" w:sz="0" w:space="0" w:color="auto"/>
        <w:right w:val="none" w:sz="0" w:space="0" w:color="auto"/>
      </w:divBdr>
    </w:div>
    <w:div w:id="146673809">
      <w:bodyDiv w:val="1"/>
      <w:marLeft w:val="0"/>
      <w:marRight w:val="0"/>
      <w:marTop w:val="0"/>
      <w:marBottom w:val="0"/>
      <w:divBdr>
        <w:top w:val="none" w:sz="0" w:space="0" w:color="auto"/>
        <w:left w:val="none" w:sz="0" w:space="0" w:color="auto"/>
        <w:bottom w:val="none" w:sz="0" w:space="0" w:color="auto"/>
        <w:right w:val="none" w:sz="0" w:space="0" w:color="auto"/>
      </w:divBdr>
    </w:div>
    <w:div w:id="152992213">
      <w:bodyDiv w:val="1"/>
      <w:marLeft w:val="0"/>
      <w:marRight w:val="0"/>
      <w:marTop w:val="0"/>
      <w:marBottom w:val="0"/>
      <w:divBdr>
        <w:top w:val="none" w:sz="0" w:space="0" w:color="auto"/>
        <w:left w:val="none" w:sz="0" w:space="0" w:color="auto"/>
        <w:bottom w:val="none" w:sz="0" w:space="0" w:color="auto"/>
        <w:right w:val="none" w:sz="0" w:space="0" w:color="auto"/>
      </w:divBdr>
    </w:div>
    <w:div w:id="168495208">
      <w:bodyDiv w:val="1"/>
      <w:marLeft w:val="0"/>
      <w:marRight w:val="0"/>
      <w:marTop w:val="0"/>
      <w:marBottom w:val="0"/>
      <w:divBdr>
        <w:top w:val="none" w:sz="0" w:space="0" w:color="auto"/>
        <w:left w:val="none" w:sz="0" w:space="0" w:color="auto"/>
        <w:bottom w:val="none" w:sz="0" w:space="0" w:color="auto"/>
        <w:right w:val="none" w:sz="0" w:space="0" w:color="auto"/>
      </w:divBdr>
    </w:div>
    <w:div w:id="219555157">
      <w:bodyDiv w:val="1"/>
      <w:marLeft w:val="0"/>
      <w:marRight w:val="0"/>
      <w:marTop w:val="0"/>
      <w:marBottom w:val="0"/>
      <w:divBdr>
        <w:top w:val="none" w:sz="0" w:space="0" w:color="auto"/>
        <w:left w:val="none" w:sz="0" w:space="0" w:color="auto"/>
        <w:bottom w:val="none" w:sz="0" w:space="0" w:color="auto"/>
        <w:right w:val="none" w:sz="0" w:space="0" w:color="auto"/>
      </w:divBdr>
    </w:div>
    <w:div w:id="300379928">
      <w:bodyDiv w:val="1"/>
      <w:marLeft w:val="0"/>
      <w:marRight w:val="0"/>
      <w:marTop w:val="0"/>
      <w:marBottom w:val="0"/>
      <w:divBdr>
        <w:top w:val="none" w:sz="0" w:space="0" w:color="auto"/>
        <w:left w:val="none" w:sz="0" w:space="0" w:color="auto"/>
        <w:bottom w:val="none" w:sz="0" w:space="0" w:color="auto"/>
        <w:right w:val="none" w:sz="0" w:space="0" w:color="auto"/>
      </w:divBdr>
    </w:div>
    <w:div w:id="385106924">
      <w:bodyDiv w:val="1"/>
      <w:marLeft w:val="0"/>
      <w:marRight w:val="0"/>
      <w:marTop w:val="0"/>
      <w:marBottom w:val="0"/>
      <w:divBdr>
        <w:top w:val="none" w:sz="0" w:space="0" w:color="auto"/>
        <w:left w:val="none" w:sz="0" w:space="0" w:color="auto"/>
        <w:bottom w:val="none" w:sz="0" w:space="0" w:color="auto"/>
        <w:right w:val="none" w:sz="0" w:space="0" w:color="auto"/>
      </w:divBdr>
    </w:div>
    <w:div w:id="413473200">
      <w:bodyDiv w:val="1"/>
      <w:marLeft w:val="0"/>
      <w:marRight w:val="0"/>
      <w:marTop w:val="0"/>
      <w:marBottom w:val="0"/>
      <w:divBdr>
        <w:top w:val="none" w:sz="0" w:space="0" w:color="auto"/>
        <w:left w:val="none" w:sz="0" w:space="0" w:color="auto"/>
        <w:bottom w:val="none" w:sz="0" w:space="0" w:color="auto"/>
        <w:right w:val="none" w:sz="0" w:space="0" w:color="auto"/>
      </w:divBdr>
    </w:div>
    <w:div w:id="421418545">
      <w:bodyDiv w:val="1"/>
      <w:marLeft w:val="0"/>
      <w:marRight w:val="0"/>
      <w:marTop w:val="0"/>
      <w:marBottom w:val="0"/>
      <w:divBdr>
        <w:top w:val="none" w:sz="0" w:space="0" w:color="auto"/>
        <w:left w:val="none" w:sz="0" w:space="0" w:color="auto"/>
        <w:bottom w:val="none" w:sz="0" w:space="0" w:color="auto"/>
        <w:right w:val="none" w:sz="0" w:space="0" w:color="auto"/>
      </w:divBdr>
    </w:div>
    <w:div w:id="490950789">
      <w:bodyDiv w:val="1"/>
      <w:marLeft w:val="0"/>
      <w:marRight w:val="0"/>
      <w:marTop w:val="0"/>
      <w:marBottom w:val="0"/>
      <w:divBdr>
        <w:top w:val="none" w:sz="0" w:space="0" w:color="auto"/>
        <w:left w:val="none" w:sz="0" w:space="0" w:color="auto"/>
        <w:bottom w:val="none" w:sz="0" w:space="0" w:color="auto"/>
        <w:right w:val="none" w:sz="0" w:space="0" w:color="auto"/>
      </w:divBdr>
    </w:div>
    <w:div w:id="567502322">
      <w:bodyDiv w:val="1"/>
      <w:marLeft w:val="0"/>
      <w:marRight w:val="0"/>
      <w:marTop w:val="0"/>
      <w:marBottom w:val="0"/>
      <w:divBdr>
        <w:top w:val="none" w:sz="0" w:space="0" w:color="auto"/>
        <w:left w:val="none" w:sz="0" w:space="0" w:color="auto"/>
        <w:bottom w:val="none" w:sz="0" w:space="0" w:color="auto"/>
        <w:right w:val="none" w:sz="0" w:space="0" w:color="auto"/>
      </w:divBdr>
    </w:div>
    <w:div w:id="588083289">
      <w:bodyDiv w:val="1"/>
      <w:marLeft w:val="0"/>
      <w:marRight w:val="0"/>
      <w:marTop w:val="0"/>
      <w:marBottom w:val="0"/>
      <w:divBdr>
        <w:top w:val="none" w:sz="0" w:space="0" w:color="auto"/>
        <w:left w:val="none" w:sz="0" w:space="0" w:color="auto"/>
        <w:bottom w:val="none" w:sz="0" w:space="0" w:color="auto"/>
        <w:right w:val="none" w:sz="0" w:space="0" w:color="auto"/>
      </w:divBdr>
    </w:div>
    <w:div w:id="593635849">
      <w:bodyDiv w:val="1"/>
      <w:marLeft w:val="0"/>
      <w:marRight w:val="0"/>
      <w:marTop w:val="0"/>
      <w:marBottom w:val="0"/>
      <w:divBdr>
        <w:top w:val="none" w:sz="0" w:space="0" w:color="auto"/>
        <w:left w:val="none" w:sz="0" w:space="0" w:color="auto"/>
        <w:bottom w:val="none" w:sz="0" w:space="0" w:color="auto"/>
        <w:right w:val="none" w:sz="0" w:space="0" w:color="auto"/>
      </w:divBdr>
    </w:div>
    <w:div w:id="686440875">
      <w:bodyDiv w:val="1"/>
      <w:marLeft w:val="0"/>
      <w:marRight w:val="0"/>
      <w:marTop w:val="0"/>
      <w:marBottom w:val="0"/>
      <w:divBdr>
        <w:top w:val="none" w:sz="0" w:space="0" w:color="auto"/>
        <w:left w:val="none" w:sz="0" w:space="0" w:color="auto"/>
        <w:bottom w:val="none" w:sz="0" w:space="0" w:color="auto"/>
        <w:right w:val="none" w:sz="0" w:space="0" w:color="auto"/>
      </w:divBdr>
    </w:div>
    <w:div w:id="690958477">
      <w:bodyDiv w:val="1"/>
      <w:marLeft w:val="0"/>
      <w:marRight w:val="0"/>
      <w:marTop w:val="0"/>
      <w:marBottom w:val="0"/>
      <w:divBdr>
        <w:top w:val="none" w:sz="0" w:space="0" w:color="auto"/>
        <w:left w:val="none" w:sz="0" w:space="0" w:color="auto"/>
        <w:bottom w:val="none" w:sz="0" w:space="0" w:color="auto"/>
        <w:right w:val="none" w:sz="0" w:space="0" w:color="auto"/>
      </w:divBdr>
    </w:div>
    <w:div w:id="920797836">
      <w:bodyDiv w:val="1"/>
      <w:marLeft w:val="0"/>
      <w:marRight w:val="0"/>
      <w:marTop w:val="0"/>
      <w:marBottom w:val="0"/>
      <w:divBdr>
        <w:top w:val="none" w:sz="0" w:space="0" w:color="auto"/>
        <w:left w:val="none" w:sz="0" w:space="0" w:color="auto"/>
        <w:bottom w:val="none" w:sz="0" w:space="0" w:color="auto"/>
        <w:right w:val="none" w:sz="0" w:space="0" w:color="auto"/>
      </w:divBdr>
    </w:div>
    <w:div w:id="938101408">
      <w:bodyDiv w:val="1"/>
      <w:marLeft w:val="0"/>
      <w:marRight w:val="0"/>
      <w:marTop w:val="0"/>
      <w:marBottom w:val="0"/>
      <w:divBdr>
        <w:top w:val="none" w:sz="0" w:space="0" w:color="auto"/>
        <w:left w:val="none" w:sz="0" w:space="0" w:color="auto"/>
        <w:bottom w:val="none" w:sz="0" w:space="0" w:color="auto"/>
        <w:right w:val="none" w:sz="0" w:space="0" w:color="auto"/>
      </w:divBdr>
    </w:div>
    <w:div w:id="969939489">
      <w:bodyDiv w:val="1"/>
      <w:marLeft w:val="0"/>
      <w:marRight w:val="0"/>
      <w:marTop w:val="0"/>
      <w:marBottom w:val="0"/>
      <w:divBdr>
        <w:top w:val="none" w:sz="0" w:space="0" w:color="auto"/>
        <w:left w:val="none" w:sz="0" w:space="0" w:color="auto"/>
        <w:bottom w:val="none" w:sz="0" w:space="0" w:color="auto"/>
        <w:right w:val="none" w:sz="0" w:space="0" w:color="auto"/>
      </w:divBdr>
    </w:div>
    <w:div w:id="1019428909">
      <w:bodyDiv w:val="1"/>
      <w:marLeft w:val="0"/>
      <w:marRight w:val="0"/>
      <w:marTop w:val="0"/>
      <w:marBottom w:val="0"/>
      <w:divBdr>
        <w:top w:val="none" w:sz="0" w:space="0" w:color="auto"/>
        <w:left w:val="none" w:sz="0" w:space="0" w:color="auto"/>
        <w:bottom w:val="none" w:sz="0" w:space="0" w:color="auto"/>
        <w:right w:val="none" w:sz="0" w:space="0" w:color="auto"/>
      </w:divBdr>
    </w:div>
    <w:div w:id="1042284761">
      <w:bodyDiv w:val="1"/>
      <w:marLeft w:val="0"/>
      <w:marRight w:val="0"/>
      <w:marTop w:val="0"/>
      <w:marBottom w:val="0"/>
      <w:divBdr>
        <w:top w:val="none" w:sz="0" w:space="0" w:color="auto"/>
        <w:left w:val="none" w:sz="0" w:space="0" w:color="auto"/>
        <w:bottom w:val="none" w:sz="0" w:space="0" w:color="auto"/>
        <w:right w:val="none" w:sz="0" w:space="0" w:color="auto"/>
      </w:divBdr>
    </w:div>
    <w:div w:id="1072115560">
      <w:bodyDiv w:val="1"/>
      <w:marLeft w:val="0"/>
      <w:marRight w:val="0"/>
      <w:marTop w:val="0"/>
      <w:marBottom w:val="0"/>
      <w:divBdr>
        <w:top w:val="none" w:sz="0" w:space="0" w:color="auto"/>
        <w:left w:val="none" w:sz="0" w:space="0" w:color="auto"/>
        <w:bottom w:val="none" w:sz="0" w:space="0" w:color="auto"/>
        <w:right w:val="none" w:sz="0" w:space="0" w:color="auto"/>
      </w:divBdr>
    </w:div>
    <w:div w:id="1106968925">
      <w:bodyDiv w:val="1"/>
      <w:marLeft w:val="0"/>
      <w:marRight w:val="0"/>
      <w:marTop w:val="0"/>
      <w:marBottom w:val="0"/>
      <w:divBdr>
        <w:top w:val="none" w:sz="0" w:space="0" w:color="auto"/>
        <w:left w:val="none" w:sz="0" w:space="0" w:color="auto"/>
        <w:bottom w:val="none" w:sz="0" w:space="0" w:color="auto"/>
        <w:right w:val="none" w:sz="0" w:space="0" w:color="auto"/>
      </w:divBdr>
    </w:div>
    <w:div w:id="1112624540">
      <w:bodyDiv w:val="1"/>
      <w:marLeft w:val="0"/>
      <w:marRight w:val="0"/>
      <w:marTop w:val="0"/>
      <w:marBottom w:val="0"/>
      <w:divBdr>
        <w:top w:val="none" w:sz="0" w:space="0" w:color="auto"/>
        <w:left w:val="none" w:sz="0" w:space="0" w:color="auto"/>
        <w:bottom w:val="none" w:sz="0" w:space="0" w:color="auto"/>
        <w:right w:val="none" w:sz="0" w:space="0" w:color="auto"/>
      </w:divBdr>
    </w:div>
    <w:div w:id="1131439591">
      <w:bodyDiv w:val="1"/>
      <w:marLeft w:val="0"/>
      <w:marRight w:val="0"/>
      <w:marTop w:val="0"/>
      <w:marBottom w:val="0"/>
      <w:divBdr>
        <w:top w:val="none" w:sz="0" w:space="0" w:color="auto"/>
        <w:left w:val="none" w:sz="0" w:space="0" w:color="auto"/>
        <w:bottom w:val="none" w:sz="0" w:space="0" w:color="auto"/>
        <w:right w:val="none" w:sz="0" w:space="0" w:color="auto"/>
      </w:divBdr>
    </w:div>
    <w:div w:id="1230309112">
      <w:bodyDiv w:val="1"/>
      <w:marLeft w:val="0"/>
      <w:marRight w:val="0"/>
      <w:marTop w:val="0"/>
      <w:marBottom w:val="0"/>
      <w:divBdr>
        <w:top w:val="none" w:sz="0" w:space="0" w:color="auto"/>
        <w:left w:val="none" w:sz="0" w:space="0" w:color="auto"/>
        <w:bottom w:val="none" w:sz="0" w:space="0" w:color="auto"/>
        <w:right w:val="none" w:sz="0" w:space="0" w:color="auto"/>
      </w:divBdr>
    </w:div>
    <w:div w:id="1259604603">
      <w:bodyDiv w:val="1"/>
      <w:marLeft w:val="0"/>
      <w:marRight w:val="0"/>
      <w:marTop w:val="0"/>
      <w:marBottom w:val="0"/>
      <w:divBdr>
        <w:top w:val="none" w:sz="0" w:space="0" w:color="auto"/>
        <w:left w:val="none" w:sz="0" w:space="0" w:color="auto"/>
        <w:bottom w:val="none" w:sz="0" w:space="0" w:color="auto"/>
        <w:right w:val="none" w:sz="0" w:space="0" w:color="auto"/>
      </w:divBdr>
    </w:div>
    <w:div w:id="1300498012">
      <w:bodyDiv w:val="1"/>
      <w:marLeft w:val="0"/>
      <w:marRight w:val="0"/>
      <w:marTop w:val="0"/>
      <w:marBottom w:val="0"/>
      <w:divBdr>
        <w:top w:val="none" w:sz="0" w:space="0" w:color="auto"/>
        <w:left w:val="none" w:sz="0" w:space="0" w:color="auto"/>
        <w:bottom w:val="none" w:sz="0" w:space="0" w:color="auto"/>
        <w:right w:val="none" w:sz="0" w:space="0" w:color="auto"/>
      </w:divBdr>
    </w:div>
    <w:div w:id="1526409125">
      <w:bodyDiv w:val="1"/>
      <w:marLeft w:val="0"/>
      <w:marRight w:val="0"/>
      <w:marTop w:val="0"/>
      <w:marBottom w:val="0"/>
      <w:divBdr>
        <w:top w:val="none" w:sz="0" w:space="0" w:color="auto"/>
        <w:left w:val="none" w:sz="0" w:space="0" w:color="auto"/>
        <w:bottom w:val="none" w:sz="0" w:space="0" w:color="auto"/>
        <w:right w:val="none" w:sz="0" w:space="0" w:color="auto"/>
      </w:divBdr>
    </w:div>
    <w:div w:id="1533689902">
      <w:bodyDiv w:val="1"/>
      <w:marLeft w:val="0"/>
      <w:marRight w:val="0"/>
      <w:marTop w:val="0"/>
      <w:marBottom w:val="0"/>
      <w:divBdr>
        <w:top w:val="none" w:sz="0" w:space="0" w:color="auto"/>
        <w:left w:val="none" w:sz="0" w:space="0" w:color="auto"/>
        <w:bottom w:val="none" w:sz="0" w:space="0" w:color="auto"/>
        <w:right w:val="none" w:sz="0" w:space="0" w:color="auto"/>
      </w:divBdr>
    </w:div>
    <w:div w:id="1697148388">
      <w:bodyDiv w:val="1"/>
      <w:marLeft w:val="0"/>
      <w:marRight w:val="0"/>
      <w:marTop w:val="0"/>
      <w:marBottom w:val="0"/>
      <w:divBdr>
        <w:top w:val="none" w:sz="0" w:space="0" w:color="auto"/>
        <w:left w:val="none" w:sz="0" w:space="0" w:color="auto"/>
        <w:bottom w:val="none" w:sz="0" w:space="0" w:color="auto"/>
        <w:right w:val="none" w:sz="0" w:space="0" w:color="auto"/>
      </w:divBdr>
    </w:div>
    <w:div w:id="1723098504">
      <w:bodyDiv w:val="1"/>
      <w:marLeft w:val="0"/>
      <w:marRight w:val="0"/>
      <w:marTop w:val="0"/>
      <w:marBottom w:val="0"/>
      <w:divBdr>
        <w:top w:val="none" w:sz="0" w:space="0" w:color="auto"/>
        <w:left w:val="none" w:sz="0" w:space="0" w:color="auto"/>
        <w:bottom w:val="none" w:sz="0" w:space="0" w:color="auto"/>
        <w:right w:val="none" w:sz="0" w:space="0" w:color="auto"/>
      </w:divBdr>
    </w:div>
    <w:div w:id="1733582793">
      <w:bodyDiv w:val="1"/>
      <w:marLeft w:val="0"/>
      <w:marRight w:val="0"/>
      <w:marTop w:val="0"/>
      <w:marBottom w:val="0"/>
      <w:divBdr>
        <w:top w:val="none" w:sz="0" w:space="0" w:color="auto"/>
        <w:left w:val="none" w:sz="0" w:space="0" w:color="auto"/>
        <w:bottom w:val="none" w:sz="0" w:space="0" w:color="auto"/>
        <w:right w:val="none" w:sz="0" w:space="0" w:color="auto"/>
      </w:divBdr>
    </w:div>
    <w:div w:id="1761753564">
      <w:bodyDiv w:val="1"/>
      <w:marLeft w:val="0"/>
      <w:marRight w:val="0"/>
      <w:marTop w:val="0"/>
      <w:marBottom w:val="0"/>
      <w:divBdr>
        <w:top w:val="none" w:sz="0" w:space="0" w:color="auto"/>
        <w:left w:val="none" w:sz="0" w:space="0" w:color="auto"/>
        <w:bottom w:val="none" w:sz="0" w:space="0" w:color="auto"/>
        <w:right w:val="none" w:sz="0" w:space="0" w:color="auto"/>
      </w:divBdr>
    </w:div>
    <w:div w:id="1887906745">
      <w:bodyDiv w:val="1"/>
      <w:marLeft w:val="0"/>
      <w:marRight w:val="0"/>
      <w:marTop w:val="0"/>
      <w:marBottom w:val="0"/>
      <w:divBdr>
        <w:top w:val="none" w:sz="0" w:space="0" w:color="auto"/>
        <w:left w:val="none" w:sz="0" w:space="0" w:color="auto"/>
        <w:bottom w:val="none" w:sz="0" w:space="0" w:color="auto"/>
        <w:right w:val="none" w:sz="0" w:space="0" w:color="auto"/>
      </w:divBdr>
    </w:div>
    <w:div w:id="1914581166">
      <w:bodyDiv w:val="1"/>
      <w:marLeft w:val="0"/>
      <w:marRight w:val="0"/>
      <w:marTop w:val="0"/>
      <w:marBottom w:val="0"/>
      <w:divBdr>
        <w:top w:val="none" w:sz="0" w:space="0" w:color="auto"/>
        <w:left w:val="none" w:sz="0" w:space="0" w:color="auto"/>
        <w:bottom w:val="none" w:sz="0" w:space="0" w:color="auto"/>
        <w:right w:val="none" w:sz="0" w:space="0" w:color="auto"/>
      </w:divBdr>
    </w:div>
    <w:div w:id="1916233370">
      <w:bodyDiv w:val="1"/>
      <w:marLeft w:val="0"/>
      <w:marRight w:val="0"/>
      <w:marTop w:val="0"/>
      <w:marBottom w:val="0"/>
      <w:divBdr>
        <w:top w:val="none" w:sz="0" w:space="0" w:color="auto"/>
        <w:left w:val="none" w:sz="0" w:space="0" w:color="auto"/>
        <w:bottom w:val="none" w:sz="0" w:space="0" w:color="auto"/>
        <w:right w:val="none" w:sz="0" w:space="0" w:color="auto"/>
      </w:divBdr>
    </w:div>
    <w:div w:id="2034064377">
      <w:bodyDiv w:val="1"/>
      <w:marLeft w:val="0"/>
      <w:marRight w:val="0"/>
      <w:marTop w:val="0"/>
      <w:marBottom w:val="0"/>
      <w:divBdr>
        <w:top w:val="none" w:sz="0" w:space="0" w:color="auto"/>
        <w:left w:val="none" w:sz="0" w:space="0" w:color="auto"/>
        <w:bottom w:val="none" w:sz="0" w:space="0" w:color="auto"/>
        <w:right w:val="none" w:sz="0" w:space="0" w:color="auto"/>
      </w:divBdr>
    </w:div>
    <w:div w:id="2063672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908A8-9159-4B20-BE86-EF41462E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Grades Application</vt:lpstr>
    </vt:vector>
  </TitlesOfParts>
  <Company/>
  <LinksUpToDate>false</LinksUpToDate>
  <CharactersWithSpaces>20913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Grades Application</dc:title>
  <dc:subject>TestIng Documentation</dc:subject>
  <dc:creator>Gavin Byrne</dc:creator>
  <cp:lastModifiedBy>Byrne Gavin</cp:lastModifiedBy>
  <cp:revision>18</cp:revision>
  <dcterms:created xsi:type="dcterms:W3CDTF">2016-04-14T11:48:00Z</dcterms:created>
  <dcterms:modified xsi:type="dcterms:W3CDTF">2017-05-02T11:09:00Z</dcterms:modified>
</cp:coreProperties>
</file>